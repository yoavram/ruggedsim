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  <w:b/>
          <w:bCs/>
          <w:kern w:val="28"/>
        </w:rPr>
        <w:t xml:space="preserve">Author response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>Proceedings B Manuscript ID RSPB-2014-1025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t xml:space="preserve">"Stress-Induced Mutagenesis and Complex Adaptation" </w:t>
      </w:r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proofErr w:type="spellStart"/>
      <w:r w:rsidRPr="0091204B">
        <w:rPr>
          <w:rFonts w:ascii="Calibri" w:hAnsi="Calibri"/>
        </w:rPr>
        <w:t>Yoav</w:t>
      </w:r>
      <w:proofErr w:type="spellEnd"/>
      <w:r w:rsidRPr="0091204B">
        <w:rPr>
          <w:rFonts w:ascii="Calibri" w:hAnsi="Calibri"/>
        </w:rPr>
        <w:t xml:space="preserve"> Ram and </w:t>
      </w:r>
      <w:proofErr w:type="spellStart"/>
      <w:r w:rsidRPr="0091204B">
        <w:rPr>
          <w:rFonts w:ascii="Calibri" w:hAnsi="Calibri"/>
        </w:rPr>
        <w:t>Lilach</w:t>
      </w:r>
      <w:proofErr w:type="spellEnd"/>
      <w:r w:rsidRPr="0091204B">
        <w:rPr>
          <w:rFonts w:ascii="Calibri" w:hAnsi="Calibri"/>
        </w:rPr>
        <w:t xml:space="preserve"> </w:t>
      </w:r>
      <w:proofErr w:type="spellStart"/>
      <w:r w:rsidRPr="0091204B">
        <w:rPr>
          <w:rFonts w:ascii="Calibri" w:hAnsi="Calibri"/>
        </w:rPr>
        <w:t>Hadany</w:t>
      </w:r>
      <w:proofErr w:type="spellEnd"/>
    </w:p>
    <w:p w:rsidR="005E0247" w:rsidRPr="0091204B" w:rsidRDefault="005E0247" w:rsidP="00B33929">
      <w:pPr>
        <w:pStyle w:val="Subtitle"/>
        <w:spacing w:line="360" w:lineRule="auto"/>
        <w:rPr>
          <w:rFonts w:ascii="Calibri" w:hAnsi="Calibri"/>
        </w:rPr>
      </w:pPr>
      <w:r w:rsidRPr="0091204B">
        <w:rPr>
          <w:rFonts w:ascii="Calibri" w:hAnsi="Calibri"/>
        </w:rPr>
        <w:fldChar w:fldCharType="begin"/>
      </w:r>
      <w:r w:rsidRPr="0091204B">
        <w:rPr>
          <w:rFonts w:ascii="Calibri" w:hAnsi="Calibri"/>
        </w:rPr>
        <w:instrText xml:space="preserve"> DATE \@ "M/d/yyyy h:mm am/pm" </w:instrText>
      </w:r>
      <w:r w:rsidRPr="0091204B">
        <w:rPr>
          <w:rFonts w:ascii="Calibri" w:hAnsi="Calibri"/>
        </w:rPr>
        <w:fldChar w:fldCharType="separate"/>
      </w:r>
      <w:r w:rsidR="00373B1C">
        <w:rPr>
          <w:rFonts w:ascii="Calibri" w:hAnsi="Calibri"/>
          <w:noProof/>
        </w:rPr>
        <w:t>7/17/2014 10:24 AM</w:t>
      </w:r>
      <w:r w:rsidRPr="0091204B">
        <w:rPr>
          <w:rFonts w:ascii="Calibri" w:hAnsi="Calibri"/>
        </w:rPr>
        <w:fldChar w:fldCharType="end"/>
      </w:r>
    </w:p>
    <w:p w:rsidR="005E0247" w:rsidRPr="0091204B" w:rsidRDefault="005E0247" w:rsidP="00B33929">
      <w:pPr>
        <w:bidi w:val="0"/>
        <w:spacing w:line="360" w:lineRule="auto"/>
        <w:rPr>
          <w:rFonts w:ascii="Calibri" w:hAnsi="Calibri"/>
          <w:color w:val="000000"/>
          <w:shd w:val="clear" w:color="auto" w:fill="FFFFFF"/>
        </w:rPr>
      </w:pPr>
    </w:p>
    <w:p w:rsidR="005E0247" w:rsidRPr="0091204B" w:rsidRDefault="005E0247" w:rsidP="00B33929">
      <w:pPr>
        <w:bidi w:val="0"/>
        <w:spacing w:line="360" w:lineRule="auto"/>
      </w:pPr>
      <w:r w:rsidRPr="0091204B">
        <w:t xml:space="preserve">We are grateful to the editors and reviewers for their thorough consideration of our manuscript and constructive recommendations for revision. </w:t>
      </w:r>
    </w:p>
    <w:p w:rsidR="005E0247" w:rsidRPr="0091204B" w:rsidRDefault="005E0247" w:rsidP="0012270B">
      <w:pPr>
        <w:bidi w:val="0"/>
        <w:spacing w:line="360" w:lineRule="auto"/>
      </w:pPr>
      <w:r w:rsidRPr="0091204B">
        <w:t xml:space="preserve">In response to the comments raised by the editor and the reviewers we have made </w:t>
      </w:r>
      <w:r w:rsidR="0012270B">
        <w:t>several</w:t>
      </w:r>
      <w:r w:rsidRPr="0091204B">
        <w:t xml:space="preserve"> changes to the manuscript. Briefly, we </w:t>
      </w:r>
      <w:r w:rsidR="0091204B">
        <w:t xml:space="preserve">discuss model assumptions which were not discussed before: the use of a threshold relationship between fitness and mutation rate; the possible effect of single mutants having intermediate fitness; </w:t>
      </w:r>
      <w:r w:rsidR="0012270B">
        <w:t xml:space="preserve">and </w:t>
      </w:r>
      <w:r w:rsidR="0091204B">
        <w:t xml:space="preserve">the plausibility that low fitness can induce mutagenesis. We also </w:t>
      </w:r>
      <w:r w:rsidR="003C3B83">
        <w:t xml:space="preserve">compare our results with those of other authors that studied the trade-off between </w:t>
      </w:r>
      <w:r w:rsidR="003C3B83" w:rsidRPr="003C3B83">
        <w:rPr>
          <w:i/>
          <w:iCs/>
        </w:rPr>
        <w:t>adaptability</w:t>
      </w:r>
      <w:r w:rsidR="003C3B83">
        <w:t xml:space="preserve"> and </w:t>
      </w:r>
      <w:r w:rsidR="003C3B83" w:rsidRPr="003C3B83">
        <w:rPr>
          <w:i/>
          <w:iCs/>
        </w:rPr>
        <w:t>adaptedness</w:t>
      </w:r>
      <w:r w:rsidR="0012270B">
        <w:t xml:space="preserve"> and relate our results to the evolution of cells within tumors</w:t>
      </w:r>
      <w:r w:rsidR="003C3B83">
        <w:t>.</w:t>
      </w:r>
    </w:p>
    <w:p w:rsidR="005E0247" w:rsidRDefault="005E0247" w:rsidP="00960732">
      <w:pPr>
        <w:bidi w:val="0"/>
        <w:spacing w:line="360" w:lineRule="auto"/>
      </w:pPr>
      <w:r w:rsidRPr="0091204B">
        <w:t>Following is the review, complete with our responses to each of the issues:</w:t>
      </w:r>
    </w:p>
    <w:p w:rsidR="00960732" w:rsidRPr="0091204B" w:rsidRDefault="00960732" w:rsidP="00960732">
      <w:pPr>
        <w:bidi w:val="0"/>
        <w:spacing w:line="360" w:lineRule="auto"/>
      </w:pPr>
    </w:p>
    <w:p w:rsidR="003A602A" w:rsidRPr="00072859" w:rsidRDefault="00857050" w:rsidP="00B33929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>Editor</w:t>
      </w:r>
      <w:r>
        <w:rPr>
          <w:b/>
          <w:bCs/>
          <w:u w:val="single"/>
        </w:rPr>
        <w:t xml:space="preserve"> </w:t>
      </w:r>
      <w:r w:rsidR="00960732">
        <w:rPr>
          <w:b/>
          <w:bCs/>
          <w:u w:val="single"/>
        </w:rPr>
        <w:t>Comments</w:t>
      </w:r>
      <w:r w:rsidR="003A602A" w:rsidRPr="00072859">
        <w:rPr>
          <w:b/>
          <w:bCs/>
          <w:u w:val="single"/>
        </w:rPr>
        <w:t>:</w:t>
      </w:r>
    </w:p>
    <w:p w:rsidR="009F4972" w:rsidRPr="009F4972" w:rsidRDefault="009F4972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First, I'd like to see one or two sentences outlining that it is reasonable to consider low fitness -- </w:t>
      </w:r>
      <w:proofErr w:type="gram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arising</w:t>
      </w:r>
      <w:proofErr w:type="gram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from a maladapted genotype (in reality, aren't almost all genotypes maladapted?) rather than a potentially mutagenic environmental stress like starvation -- as a stress that might induce SIM. I see one reference on this point, but it would be nice to note explicitly any evidence that comes from a bacterial system.</w:t>
      </w:r>
      <w:r w:rsidRPr="009F4972">
        <w:rPr>
          <w:rStyle w:val="apple-converted-space"/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 </w:t>
      </w:r>
    </w:p>
    <w:p w:rsidR="001A3DA3" w:rsidRDefault="00132FC4" w:rsidP="00132FC4">
      <w:pPr>
        <w:bidi w:val="0"/>
        <w:spacing w:line="360" w:lineRule="auto"/>
      </w:pPr>
      <w:r>
        <w:t>This is a problem that has not yet received sufficient experimental treatment. However, w</w:t>
      </w:r>
      <w:r w:rsidR="009F4972">
        <w:t>e added a few sentences to the model section (</w:t>
      </w:r>
      <w:r w:rsidR="001A3DA3" w:rsidRPr="001A3DA3">
        <w:t>L132</w:t>
      </w:r>
      <w:r w:rsidR="001A3DA3">
        <w:t>):</w:t>
      </w:r>
    </w:p>
    <w:p w:rsidR="001A3DA3" w:rsidRDefault="001A3DA3" w:rsidP="001A3DA3">
      <w:pPr>
        <w:bidi w:val="0"/>
        <w:spacing w:line="360" w:lineRule="auto"/>
        <w:ind w:left="720"/>
      </w:pPr>
      <w:r>
        <w:t>"</w:t>
      </w:r>
      <w:r w:rsidRPr="001A3DA3">
        <w:t>Evidence shows that numerous stress responses induce mutagenesis in bacteria [16</w:t>
      </w:r>
      <w:proofErr w:type="gramStart"/>
      <w:r w:rsidRPr="001A3DA3">
        <w:t>,32</w:t>
      </w:r>
      <w:proofErr w:type="gramEnd"/>
      <w:r w:rsidRPr="001A3DA3">
        <w:t xml:space="preserve">]. These responses can be activated due to deteriorating environmental conditions (see section 3.5) or due to mutations that impair important cell functions, thereby reducing fitness and inducing a stress response. For example, a </w:t>
      </w:r>
      <w:proofErr w:type="spellStart"/>
      <w:r w:rsidRPr="001A3DA3">
        <w:t>frameshift</w:t>
      </w:r>
      <w:proofErr w:type="spellEnd"/>
      <w:r w:rsidRPr="001A3DA3">
        <w:t xml:space="preserve"> mutation in the lac gene causes cells to starve on lactose, thus inducing mutagenesis via a stress response [53].</w:t>
      </w:r>
      <w:r>
        <w:t>"</w:t>
      </w:r>
    </w:p>
    <w:p w:rsidR="00F16032" w:rsidRDefault="00F16032" w:rsidP="001A3DA3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</w:p>
    <w:p w:rsidR="009F4972" w:rsidRPr="009F4972" w:rsidRDefault="009F4972" w:rsidP="00F16032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lastRenderedPageBreak/>
        <w:t xml:space="preserve">Second, and related, I'd like to see some justification for modeling SIM as 'all or nothing' rather than as a function of a genotype's fitness decrement from the optimum.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Lenski's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group recently published a paper predicting that fitness may never be reached, even during adaptation to a simple constant environment (Wiser, M. J., N.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Ribeck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R. E. </w:t>
      </w:r>
      <w:proofErr w:type="spellStart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Lenski</w:t>
      </w:r>
      <w:proofErr w:type="spellEnd"/>
      <w:r w:rsidRPr="009F4972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. 2013. Long-term dynamics of adaptation in asexual populations. Science 342:1364–1367). If this result is at all general, does it mean we should think that SIM will always be induced?</w:t>
      </w:r>
      <w:r w:rsidRPr="009F4972">
        <w:rPr>
          <w:rFonts w:ascii="Bitstream Vera Sans" w:hAnsi="Bitstream Vera Sans"/>
          <w:i/>
          <w:iCs/>
        </w:rPr>
        <w:t> </w:t>
      </w:r>
    </w:p>
    <w:p w:rsidR="001A1DA1" w:rsidRDefault="001A3DA3" w:rsidP="00132FC4">
      <w:pPr>
        <w:bidi w:val="0"/>
        <w:spacing w:line="360" w:lineRule="auto"/>
      </w:pPr>
      <w:r>
        <w:t>First, SIM is modeled as an 'all or nothing', but the threshold doesn't occur at the optimum but rather at the wildtype fitness</w:t>
      </w:r>
      <w:r w:rsidR="00132FC4">
        <w:t>, which at the beginning of the process, is very close to the population mean fitness</w:t>
      </w:r>
      <w:r>
        <w:t>. We changed the definition of SIM to reflect this (L138):</w:t>
      </w:r>
    </w:p>
    <w:p w:rsidR="001A3DA3" w:rsidRDefault="001A3DA3" w:rsidP="001A3DA3">
      <w:pPr>
        <w:bidi w:val="0"/>
        <w:spacing w:line="360" w:lineRule="auto"/>
        <w:ind w:left="720"/>
      </w:pPr>
      <w:r>
        <w:rPr>
          <w:lang w:bidi="hi-IN"/>
        </w:rPr>
        <w:t>"</w:t>
      </w:r>
      <w:r w:rsidRPr="00A771C8">
        <w:rPr>
          <w:lang w:bidi="hi-IN"/>
        </w:rPr>
        <w:t xml:space="preserve">The main analysis assumes that the SIM induces mutagenesis in individuals less fit than the wildtype, that is, the mutation rate </w:t>
      </w:r>
      <w:r w:rsidRPr="00A771C8">
        <w:rPr>
          <w:i/>
          <w:iCs/>
          <w:lang w:bidi="hi-IN"/>
        </w:rPr>
        <w:t>U</w:t>
      </w:r>
      <w:r w:rsidRPr="00A771C8">
        <w:rPr>
          <w:lang w:bidi="hi-IN"/>
        </w:rPr>
        <w:t xml:space="preserve"> of individuals with fitness </w:t>
      </w:r>
      <w:r w:rsidRPr="00A771C8">
        <w:rPr>
          <w:rFonts w:ascii="Times New Roman" w:hAnsi="Times New Roman" w:cs="Times New Roman"/>
          <w:i/>
          <w:iCs/>
          <w:lang w:bidi="hi-IN"/>
        </w:rPr>
        <w:t>ω</w:t>
      </w:r>
      <w:r w:rsidRPr="00A771C8">
        <w:rPr>
          <w:lang w:bidi="hi-IN"/>
        </w:rPr>
        <w:t xml:space="preserve"> is</w:t>
      </w:r>
      <w:r>
        <w:t>…"</w:t>
      </w:r>
    </w:p>
    <w:p w:rsidR="001A3DA3" w:rsidRDefault="001A3DA3" w:rsidP="00132FC4">
      <w:pPr>
        <w:bidi w:val="0"/>
        <w:spacing w:line="360" w:lineRule="auto"/>
      </w:pPr>
      <w:r>
        <w:t xml:space="preserve">Therefore, if adaptation proceeds in a </w:t>
      </w:r>
      <w:r w:rsidR="00132FC4">
        <w:t xml:space="preserve">simple </w:t>
      </w:r>
      <w:r>
        <w:t xml:space="preserve">constant environment </w:t>
      </w:r>
      <w:r w:rsidR="00132FC4">
        <w:t xml:space="preserve">as in Wiser et al. 2013, </w:t>
      </w:r>
      <w:r>
        <w:t xml:space="preserve">we </w:t>
      </w:r>
      <w:r w:rsidR="00132FC4">
        <w:t>think</w:t>
      </w:r>
      <w:r>
        <w:t xml:space="preserve"> that mutagenesis will be induced in individuals that have below average fitness.</w:t>
      </w:r>
      <w:r w:rsidR="00132FC4">
        <w:t xml:space="preserve"> It is unknown if this is true, and if so, what is the mechanism that allows it.</w:t>
      </w:r>
    </w:p>
    <w:p w:rsidR="001A3DA3" w:rsidRDefault="001A3DA3" w:rsidP="00C43CC7">
      <w:pPr>
        <w:bidi w:val="0"/>
        <w:spacing w:line="360" w:lineRule="auto"/>
      </w:pPr>
      <w:r>
        <w:t xml:space="preserve">Second, we already relaxed the assumption of a threshold strategy in the previous submission in Appendix E but unfortunately </w:t>
      </w:r>
      <w:r w:rsidR="00C43CC7">
        <w:t>did not</w:t>
      </w:r>
      <w:r>
        <w:t xml:space="preserve"> to refer to it in the main text. Briefly, we modeled continuous relationships between fitness and mutation rate based on those proposed by Agrawal (2002) and more recently Shaw &amp; Baer (2011). We found that because the most important effects on the adaptation rate are the mutation rates of wildtype and single mutants, the </w:t>
      </w:r>
      <w:r w:rsidR="00C43CC7">
        <w:t xml:space="preserve">adaptation rate with </w:t>
      </w:r>
      <w:r>
        <w:t xml:space="preserve">continuous SIM is very similar to </w:t>
      </w:r>
      <w:proofErr w:type="gramStart"/>
      <w:r>
        <w:t xml:space="preserve">a </w:t>
      </w:r>
      <w:r w:rsidR="00C43CC7">
        <w:t>that</w:t>
      </w:r>
      <w:proofErr w:type="gramEnd"/>
      <w:r w:rsidR="00C43CC7">
        <w:t xml:space="preserve"> with </w:t>
      </w:r>
      <w:r>
        <w:t>threshold SIM</w:t>
      </w:r>
      <w:r w:rsidR="00CB000C">
        <w:t>. T</w:t>
      </w:r>
      <w:r>
        <w:t>herefore</w:t>
      </w:r>
      <w:r w:rsidR="00CB000C">
        <w:t xml:space="preserve">, even if threshold relationships ('all or nothing') are not realistic, they are a good approximation. </w:t>
      </w:r>
      <w:r>
        <w:t>We now refer to these continuous SIM in the model section (L144):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t>"</w:t>
      </w:r>
      <w:r w:rsidRPr="001D0862">
        <w:rPr>
          <w:lang w:bidi="hi-IN"/>
        </w:rPr>
        <w:t xml:space="preserve">The assumption of a threshold relationship between fitness and the mutation rate in eq. </w:t>
      </w:r>
      <w:r w:rsidRPr="001D0862">
        <w:rPr>
          <w:lang w:bidi="hi-IN"/>
        </w:rPr>
        <w:fldChar w:fldCharType="begin"/>
      </w:r>
      <w:r w:rsidRPr="001D0862">
        <w:rPr>
          <w:lang w:bidi="hi-IN"/>
        </w:rPr>
        <w:instrText xml:space="preserve"> REF _Ref374443384 \h  \* MERGEFORMAT </w:instrText>
      </w:r>
      <w:r w:rsidRPr="001D0862">
        <w:rPr>
          <w:lang w:bidi="hi-IN"/>
        </w:rPr>
      </w:r>
      <w:r w:rsidRPr="001D0862">
        <w:rPr>
          <w:lang w:bidi="hi-IN"/>
        </w:rPr>
        <w:fldChar w:fldCharType="separate"/>
      </w:r>
      <w:r w:rsidRPr="001D0862">
        <w:rPr>
          <w:noProof/>
        </w:rPr>
        <w:t>1</w:t>
      </w:r>
      <w:r w:rsidRPr="001D0862">
        <w:rPr>
          <w:lang w:bidi="hi-IN"/>
        </w:rPr>
        <w:fldChar w:fldCharType="end"/>
      </w:r>
      <w:r w:rsidRPr="001D0862">
        <w:rPr>
          <w:lang w:bidi="hi-IN"/>
        </w:rPr>
        <w:t xml:space="preserve"> is relaxed in Appendix E in which we explore continuous relationships between fitness and the mutation rate. The results are robust to this relaxation (see section 3.3).</w:t>
      </w:r>
      <w:r>
        <w:rPr>
          <w:lang w:bidi="hi-IN"/>
        </w:rPr>
        <w:t>"</w:t>
      </w:r>
    </w:p>
    <w:p w:rsidR="001A3DA3" w:rsidRDefault="00C43CC7" w:rsidP="001A3DA3">
      <w:pPr>
        <w:bidi w:val="0"/>
        <w:spacing w:line="360" w:lineRule="auto"/>
        <w:rPr>
          <w:lang w:bidi="hi-IN"/>
        </w:rPr>
      </w:pPr>
      <w:proofErr w:type="gramStart"/>
      <w:r>
        <w:rPr>
          <w:lang w:bidi="hi-IN"/>
        </w:rPr>
        <w:t>a</w:t>
      </w:r>
      <w:r w:rsidR="001A3DA3">
        <w:rPr>
          <w:lang w:bidi="hi-IN"/>
        </w:rPr>
        <w:t>nd</w:t>
      </w:r>
      <w:proofErr w:type="gramEnd"/>
      <w:r w:rsidR="001A3DA3">
        <w:rPr>
          <w:lang w:bidi="hi-IN"/>
        </w:rPr>
        <w:t xml:space="preserve"> also in the results section (L265):</w:t>
      </w:r>
    </w:p>
    <w:p w:rsidR="001A3DA3" w:rsidRDefault="001A3DA3" w:rsidP="00CB000C">
      <w:pPr>
        <w:bidi w:val="0"/>
        <w:spacing w:line="360" w:lineRule="auto"/>
        <w:ind w:left="720"/>
        <w:rPr>
          <w:lang w:bidi="hi-IN"/>
        </w:rPr>
      </w:pPr>
      <w:r>
        <w:rPr>
          <w:lang w:bidi="hi-IN"/>
        </w:rPr>
        <w:t>"</w:t>
      </w:r>
      <w:r w:rsidRPr="001A3DA3">
        <w:rPr>
          <w:lang w:bidi="hi-IN"/>
        </w:rPr>
        <w:t>The</w:t>
      </w:r>
      <w:r w:rsidRPr="001D0862">
        <w:rPr>
          <w:lang w:bidi="hi-IN"/>
        </w:rPr>
        <w:t xml:space="preserve"> adaptation rate of SIM with continuous relationships between fitness and mutation rate (Online Appendix E) is comparable to that of SIM with threshold relationships (Figure E2). </w:t>
      </w:r>
      <w:r w:rsidRPr="00CB000C">
        <w:rPr>
          <w:lang w:bidi="hi-IN"/>
        </w:rPr>
        <w:t xml:space="preserve">This is because the main factor determining the adaptation rate is the mutation rates of the wildtype and the single mutants (ab, </w:t>
      </w:r>
      <w:proofErr w:type="spellStart"/>
      <w:r w:rsidRPr="00CB000C">
        <w:rPr>
          <w:lang w:bidi="hi-IN"/>
        </w:rPr>
        <w:t>aB</w:t>
      </w:r>
      <w:proofErr w:type="spellEnd"/>
      <w:r w:rsidRPr="00CB000C">
        <w:rPr>
          <w:lang w:bidi="hi-IN"/>
        </w:rPr>
        <w:t xml:space="preserve">, and Ab), as individuals with more than a single mutation do not have a significant contribution to adaptation. Therefore, our results are robust to the choice of the relationship between fitness and the mutation rate. </w:t>
      </w:r>
      <w:r w:rsidRPr="00CB000C">
        <w:rPr>
          <w:lang w:bidi="hi-IN"/>
        </w:rPr>
        <w:t>"</w:t>
      </w:r>
    </w:p>
    <w:p w:rsidR="001978DA" w:rsidRDefault="00072859" w:rsidP="00C43CC7">
      <w:pPr>
        <w:bidi w:val="0"/>
        <w:spacing w:line="360" w:lineRule="auto"/>
      </w:pPr>
      <w:r>
        <w:t xml:space="preserve">We </w:t>
      </w:r>
      <w:r w:rsidR="00CB000C">
        <w:t xml:space="preserve">also </w:t>
      </w:r>
      <w:r>
        <w:t xml:space="preserve">revised the text based on all </w:t>
      </w:r>
      <w:r w:rsidR="007052E9">
        <w:t>minor comments</w:t>
      </w:r>
      <w:r w:rsidR="00C43CC7">
        <w:t xml:space="preserve"> </w:t>
      </w:r>
      <w:r w:rsidR="00C43CC7">
        <w:t>(line numbers from original submission)</w:t>
      </w:r>
      <w:r w:rsidR="007052E9">
        <w:t>:</w:t>
      </w:r>
    </w:p>
    <w:p w:rsidR="001978DA" w:rsidRDefault="001978DA" w:rsidP="00C43CC7">
      <w:pPr>
        <w:pStyle w:val="ListParagraph"/>
        <w:numPr>
          <w:ilvl w:val="0"/>
          <w:numId w:val="5"/>
        </w:numPr>
        <w:bidi w:val="0"/>
        <w:spacing w:line="360" w:lineRule="auto"/>
      </w:pPr>
      <w:r>
        <w:lastRenderedPageBreak/>
        <w:t>Refs in numbers in L50</w:t>
      </w:r>
      <w:r w:rsidR="00F72CC2">
        <w:t xml:space="preserve"> and</w:t>
      </w:r>
      <w:r>
        <w:t xml:space="preserve"> L31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Changed</w:t>
      </w:r>
      <w:r w:rsidR="00F72CC2">
        <w:t xml:space="preserve"> to "…simulation results…" in L</w:t>
      </w:r>
      <w:r>
        <w:t>228</w:t>
      </w:r>
    </w:p>
    <w:p w:rsidR="001978DA" w:rsidRDefault="001978DA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legend: note on x-axis jitter</w:t>
      </w:r>
    </w:p>
    <w:p w:rsidR="001978DA" w:rsidRDefault="005C239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Fig. 1 x-label: changed to "Number of mutations"</w:t>
      </w:r>
    </w:p>
    <w:p w:rsidR="005C2398" w:rsidRDefault="00D74108" w:rsidP="00B33929">
      <w:pPr>
        <w:pStyle w:val="ListParagraph"/>
        <w:numPr>
          <w:ilvl w:val="0"/>
          <w:numId w:val="5"/>
        </w:numPr>
        <w:bidi w:val="0"/>
        <w:spacing w:line="360" w:lineRule="auto"/>
      </w:pPr>
      <w:r>
        <w:t>Figs. 2,3: fixed typo in x-label</w:t>
      </w:r>
    </w:p>
    <w:p w:rsidR="00C43CC7" w:rsidRDefault="00C43CC7" w:rsidP="00C43CC7">
      <w:pPr>
        <w:pStyle w:val="ListParagraph"/>
        <w:bidi w:val="0"/>
        <w:spacing w:line="360" w:lineRule="auto"/>
      </w:pPr>
    </w:p>
    <w:p w:rsidR="0093181D" w:rsidRPr="00072859" w:rsidRDefault="00857050" w:rsidP="00857050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552E5E" w:rsidRPr="00072859">
        <w:rPr>
          <w:b/>
          <w:bCs/>
          <w:u w:val="single"/>
        </w:rPr>
        <w:t xml:space="preserve">to </w:t>
      </w:r>
      <w:r w:rsidR="003A602A" w:rsidRPr="00072859">
        <w:rPr>
          <w:b/>
          <w:bCs/>
          <w:u w:val="single"/>
        </w:rPr>
        <w:t xml:space="preserve">Reviewer </w:t>
      </w:r>
      <w:r>
        <w:rPr>
          <w:b/>
          <w:bCs/>
          <w:u w:val="single"/>
        </w:rPr>
        <w:t>II comments</w:t>
      </w:r>
      <w:r w:rsidR="003A602A" w:rsidRPr="00072859">
        <w:rPr>
          <w:b/>
          <w:bCs/>
          <w:u w:val="single"/>
        </w:rPr>
        <w:t>:</w:t>
      </w:r>
    </w:p>
    <w:p w:rsidR="00B3392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* What happens in the case where s&lt;0 (that is, the intermediate mutant has a slight fitness advantage)? This interesting case can be quite different and should be discussed separately.</w:t>
      </w:r>
      <w:r w:rsidRPr="00072859">
        <w:rPr>
          <w:rFonts w:ascii="Bitstream Vera Sans" w:hAnsi="Bitstream Vera Sans"/>
          <w:i/>
          <w:iCs/>
        </w:rPr>
        <w:t> </w:t>
      </w:r>
    </w:p>
    <w:p w:rsidR="00B469A5" w:rsidRDefault="00B33929" w:rsidP="00C43CC7">
      <w:pPr>
        <w:bidi w:val="0"/>
        <w:spacing w:line="360" w:lineRule="auto"/>
      </w:pPr>
      <w:r>
        <w:t>This is indeed a different scenario than the one we studied in this manuscript</w:t>
      </w:r>
      <w:r w:rsidR="00F75332">
        <w:t xml:space="preserve"> and </w:t>
      </w:r>
      <w:r w:rsidR="001A1DA1">
        <w:t xml:space="preserve">we plan to analyze the adaptation rate with SIM on smooth landscapes in </w:t>
      </w:r>
      <w:r w:rsidR="00C43CC7">
        <w:t xml:space="preserve">the </w:t>
      </w:r>
      <w:r w:rsidR="00F75332">
        <w:t>future. We added this remark to the model section (L96):</w:t>
      </w:r>
    </w:p>
    <w:p w:rsidR="00B469A5" w:rsidRPr="00F75332" w:rsidRDefault="00F75332" w:rsidP="00C43CC7">
      <w:pPr>
        <w:bidi w:val="0"/>
        <w:spacing w:line="360" w:lineRule="auto"/>
        <w:ind w:left="720"/>
      </w:pPr>
      <w:r>
        <w:t>"</w:t>
      </w:r>
      <w:r w:rsidRPr="00F75332">
        <w:t>We do not consider smooth fitness landscapes in which single mutants have intermediate fitness (</w:t>
      </w:r>
      <w:proofErr w:type="spellStart"/>
      <w:r w:rsidRPr="00F75332">
        <w:t>sH</w:t>
      </w:r>
      <w:proofErr w:type="spellEnd"/>
      <w:r w:rsidRPr="00F75332">
        <w:t xml:space="preserve">&lt;s&lt;0). We have already shown that SIM is favored by selection on these landscapes [37]; however, analysis of the effect of SIM on the adaptation rate on smooth landscapes will be the subject of future </w:t>
      </w:r>
      <w:r w:rsidR="00C43CC7">
        <w:t>efforts</w:t>
      </w:r>
      <w:r w:rsidRPr="00F75332">
        <w:t>.</w:t>
      </w:r>
      <w:r>
        <w:t>"</w:t>
      </w:r>
    </w:p>
    <w:p w:rsidR="00B33929" w:rsidRDefault="00B469A5" w:rsidP="00B469A5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The questions of the tradeoff between adaptability and adaptedness were discussed in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Wodarz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.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"The optimal rate of chromosome loss for the inactivation of tumor suppressor genes in cancer."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PNAS 101.18 (2004): 7017-7021, and also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Komarova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Sadovsky</w:t>
      </w:r>
      <w:proofErr w:type="spell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, and Wan. "Selective pressures for and against genetic instability in cancer: a time-dependent problem." Journal of </w:t>
      </w:r>
      <w:proofErr w:type="gramStart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The</w:t>
      </w:r>
      <w:proofErr w:type="gramEnd"/>
      <w:r w:rsidR="00072859"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Royal Society Interface 5.18 (2008): 105-121. It can be interesting to compare the approach of the authors with the approach and the results of these papers.</w:t>
      </w:r>
      <w:r w:rsidR="00072859" w:rsidRPr="00072859">
        <w:rPr>
          <w:rFonts w:ascii="Bitstream Vera Sans" w:hAnsi="Bitstream Vera Sans"/>
          <w:i/>
          <w:iCs/>
        </w:rPr>
        <w:t> </w:t>
      </w:r>
    </w:p>
    <w:p w:rsidR="00B33929" w:rsidRDefault="00B33929" w:rsidP="004D2E22">
      <w:pPr>
        <w:bidi w:val="0"/>
        <w:spacing w:line="360" w:lineRule="auto"/>
      </w:pPr>
      <w:proofErr w:type="gramStart"/>
      <w:r>
        <w:t xml:space="preserve">Our many thanks to reviewer II for pointing out the very interesting </w:t>
      </w:r>
      <w:r w:rsidR="004D2E22">
        <w:t>articles</w:t>
      </w:r>
      <w:r>
        <w:t xml:space="preserve"> by </w:t>
      </w:r>
      <w:proofErr w:type="spellStart"/>
      <w:r>
        <w:t>Komarova</w:t>
      </w:r>
      <w:proofErr w:type="spellEnd"/>
      <w:r>
        <w:t xml:space="preserve"> and colleagues.</w:t>
      </w:r>
      <w:proofErr w:type="gramEnd"/>
      <w:r>
        <w:t xml:space="preserve"> We added a new paragraph to the discussion section (</w:t>
      </w:r>
      <w:r w:rsidR="00F75332" w:rsidRPr="00F75332">
        <w:t>L455</w:t>
      </w:r>
      <w:r>
        <w:t xml:space="preserve">) which discusses these papers, along with other models that optimize mutation rates to balance the trade-off between </w:t>
      </w:r>
      <w:r w:rsidRPr="00B33929">
        <w:rPr>
          <w:i/>
          <w:iCs/>
        </w:rPr>
        <w:t>adaptability</w:t>
      </w:r>
      <w:r>
        <w:t xml:space="preserve"> and </w:t>
      </w:r>
      <w:r w:rsidRPr="00B33929">
        <w:rPr>
          <w:i/>
          <w:iCs/>
        </w:rPr>
        <w:t>adaptedness</w:t>
      </w:r>
      <w:r>
        <w:t xml:space="preserve">. We conclude that SIM can be seen as a strategy to break this trade-off rather than </w:t>
      </w:r>
      <w:r w:rsidR="00F75332">
        <w:t xml:space="preserve">balance </w:t>
      </w:r>
      <w:r w:rsidR="004D2E22">
        <w:t>it</w:t>
      </w:r>
      <w:r w:rsidR="00F75332">
        <w:t>:</w:t>
      </w:r>
    </w:p>
    <w:p w:rsidR="00F75332" w:rsidRDefault="00F75332" w:rsidP="00F75332">
      <w:pPr>
        <w:bidi w:val="0"/>
        <w:spacing w:line="360" w:lineRule="auto"/>
        <w:ind w:left="720"/>
      </w:pPr>
      <w:r>
        <w:t>"</w:t>
      </w:r>
      <w:r w:rsidRPr="00F75332">
        <w:t xml:space="preserve">Several authors have suggested that the mutation rate must balance between adaptability and adaptedness: Kimura found a mutation rate that balances between mutational and </w:t>
      </w:r>
      <w:proofErr w:type="spellStart"/>
      <w:r w:rsidRPr="00F75332">
        <w:t>substitutional</w:t>
      </w:r>
      <w:proofErr w:type="spellEnd"/>
      <w:r w:rsidRPr="00F75332">
        <w:t xml:space="preserve"> load [6]; Johnson and Barton found an optimal mutation rate that balances the generation of beneficial and deleterious mutations during adaptation [73]; Leigh found an optimal mutation rate that balances the generation of deleterious mutations and maintenance of standing variation in a fluctuating environment [74]; </w:t>
      </w:r>
      <w:proofErr w:type="spellStart"/>
      <w:r w:rsidRPr="00F75332">
        <w:t>Komarova</w:t>
      </w:r>
      <w:proofErr w:type="spellEnd"/>
      <w:r w:rsidRPr="00F75332">
        <w:t xml:space="preserve"> and </w:t>
      </w:r>
      <w:proofErr w:type="spellStart"/>
      <w:r w:rsidRPr="00F75332">
        <w:t>Wodartz</w:t>
      </w:r>
      <w:proofErr w:type="spellEnd"/>
      <w:r w:rsidRPr="00F75332">
        <w:t xml:space="preserve"> found an optimal rate of chromosome loss that balances the unmasking of recessive alleles and genetic load during carcinogenesis [75]; </w:t>
      </w:r>
      <w:proofErr w:type="spellStart"/>
      <w:r w:rsidRPr="00F75332">
        <w:lastRenderedPageBreak/>
        <w:t>Komarova</w:t>
      </w:r>
      <w:proofErr w:type="spellEnd"/>
      <w:r w:rsidRPr="00F75332">
        <w:t xml:space="preserve"> et al. and </w:t>
      </w:r>
      <w:proofErr w:type="spellStart"/>
      <w:r w:rsidRPr="00F75332">
        <w:t>Agur</w:t>
      </w:r>
      <w:proofErr w:type="spellEnd"/>
      <w:r w:rsidRPr="00F75332">
        <w:t xml:space="preserve"> et al. found a time-dependent mutation rate strategy that optimizes carcinogenesis [76] and adaptive immune response [77], respectively. In contrast, we find that SIM breaks, rather than balances, the trade-off between </w:t>
      </w:r>
      <w:r w:rsidRPr="00F75332">
        <w:rPr>
          <w:i/>
          <w:iCs/>
        </w:rPr>
        <w:t>adaptability</w:t>
      </w:r>
      <w:r w:rsidRPr="00F75332">
        <w:t xml:space="preserve"> and </w:t>
      </w:r>
      <w:r w:rsidRPr="00F75332">
        <w:rPr>
          <w:i/>
          <w:iCs/>
        </w:rPr>
        <w:t>adaptedness</w:t>
      </w:r>
      <w:r w:rsidRPr="00F75332">
        <w:t>: it allows individuals to switch between rates optimized for stressful and benign conditions according to the circumstances.</w:t>
      </w:r>
      <w:r>
        <w:t>"</w:t>
      </w:r>
    </w:p>
    <w:p w:rsidR="00072859" w:rsidRDefault="00072859" w:rsidP="00B33929">
      <w:pPr>
        <w:bidi w:val="0"/>
        <w:spacing w:line="360" w:lineRule="auto"/>
        <w:rPr>
          <w:rFonts w:ascii="Bitstream Vera Sans" w:hAnsi="Bitstream Vera Sans"/>
          <w:i/>
          <w:iCs/>
        </w:rPr>
      </w:pPr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* How do the results fit into the debate about the role of mutations (and genetic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instabiliy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) in carcinogenesis (see papers by Loeb on the one hand, and by </w:t>
      </w:r>
      <w:proofErr w:type="spellStart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>Bodmer</w:t>
      </w:r>
      <w:proofErr w:type="spellEnd"/>
      <w:r w:rsidRPr="00072859">
        <w:rPr>
          <w:rFonts w:ascii="Bitstream Vera Sans" w:hAnsi="Bitstream Vera Sans"/>
          <w:i/>
          <w:iCs/>
          <w:color w:val="000000"/>
          <w:sz w:val="17"/>
          <w:szCs w:val="17"/>
          <w:shd w:val="clear" w:color="auto" w:fill="FFFFFF"/>
        </w:rPr>
        <w:t xml:space="preserve"> and Tomlinson, on the other)?</w:t>
      </w:r>
      <w:r w:rsidRPr="00072859">
        <w:rPr>
          <w:rFonts w:ascii="Bitstream Vera Sans" w:hAnsi="Bitstream Vera Sans"/>
          <w:i/>
          <w:iCs/>
        </w:rPr>
        <w:t> </w:t>
      </w:r>
    </w:p>
    <w:p w:rsidR="00F75332" w:rsidRDefault="00F75332" w:rsidP="00F75332">
      <w:pPr>
        <w:tabs>
          <w:tab w:val="left" w:pos="1014"/>
        </w:tabs>
        <w:bidi w:val="0"/>
        <w:spacing w:line="360" w:lineRule="auto"/>
      </w:pPr>
      <w:r>
        <w:t>This is an interesting question. We added a new paragraph to the discussion section (</w:t>
      </w:r>
      <w:r w:rsidRPr="00F75332">
        <w:t>L469) which suggests that SIM may be relevant to</w:t>
      </w:r>
      <w:r w:rsidR="004D2E22">
        <w:t xml:space="preserve"> the</w:t>
      </w:r>
      <w:r w:rsidRPr="00F75332">
        <w:t xml:space="preserve"> evolution of cells within tumors because it induces mutator phenotypes, which have been suggested to promote cancer:</w:t>
      </w:r>
    </w:p>
    <w:p w:rsidR="001A1DA1" w:rsidRPr="00F75332" w:rsidRDefault="00F75332" w:rsidP="00F75332">
      <w:pPr>
        <w:tabs>
          <w:tab w:val="left" w:pos="1014"/>
        </w:tabs>
        <w:bidi w:val="0"/>
        <w:spacing w:line="360" w:lineRule="auto"/>
        <w:ind w:left="720"/>
      </w:pPr>
      <w:r>
        <w:t>"</w:t>
      </w:r>
      <w:r>
        <w:t>Mutators have been suggested to play a role in cancer [78–80]. Furthermore, there is evidence that cancer cells increase their mutation rate in response to stresses such as hypoxia [81</w:t>
      </w:r>
      <w:proofErr w:type="gramStart"/>
      <w:r>
        <w:t>,82</w:t>
      </w:r>
      <w:proofErr w:type="gramEnd"/>
      <w:r>
        <w:t xml:space="preserve">]. Our results show that such increases can </w:t>
      </w:r>
      <w:r>
        <w:t xml:space="preserve">have an important effect on the </w:t>
      </w:r>
      <w:r>
        <w:t>emergence of drug resistance, progression, and metastasis of tumors [80</w:t>
      </w:r>
      <w:proofErr w:type="gramStart"/>
      <w:r>
        <w:t>,83</w:t>
      </w:r>
      <w:proofErr w:type="gramEnd"/>
      <w:r>
        <w:t>]."</w:t>
      </w:r>
      <w:r w:rsidRPr="00F75332">
        <w:tab/>
      </w:r>
    </w:p>
    <w:p w:rsidR="001978DA" w:rsidRPr="00B33929" w:rsidRDefault="00552E5E" w:rsidP="00B33929">
      <w:pPr>
        <w:bidi w:val="0"/>
        <w:spacing w:line="360" w:lineRule="auto"/>
        <w:rPr>
          <w:b/>
          <w:bCs/>
          <w:u w:val="single"/>
        </w:rPr>
      </w:pPr>
      <w:r w:rsidRPr="00B33929">
        <w:rPr>
          <w:b/>
          <w:bCs/>
          <w:u w:val="single"/>
        </w:rPr>
        <w:t>Unsolicited changes</w:t>
      </w:r>
      <w:r w:rsidR="001978DA" w:rsidRPr="00B33929">
        <w:rPr>
          <w:b/>
          <w:bCs/>
          <w:u w:val="single"/>
        </w:rPr>
        <w:t>:</w:t>
      </w:r>
    </w:p>
    <w:p w:rsidR="00D74108" w:rsidRDefault="00D74108" w:rsidP="00B33929">
      <w:pPr>
        <w:pStyle w:val="ListParagraph"/>
        <w:numPr>
          <w:ilvl w:val="0"/>
          <w:numId w:val="3"/>
        </w:numPr>
        <w:bidi w:val="0"/>
        <w:spacing w:line="360" w:lineRule="auto"/>
      </w:pPr>
      <w:r>
        <w:t>Corrected Figure</w:t>
      </w:r>
      <w:r w:rsidR="004D2E22">
        <w:t xml:space="preserve"> label</w:t>
      </w:r>
      <w:r>
        <w:t xml:space="preserve"> in Appendix D to Fig. D1</w:t>
      </w:r>
    </w:p>
    <w:p w:rsidR="00D74108" w:rsidRDefault="00D74108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Changed "Appendix 2" to "Appendix B" in Appendix C</w:t>
      </w:r>
    </w:p>
    <w:p w:rsidR="00AD25E5" w:rsidRDefault="00AD25E5" w:rsidP="004D2E22">
      <w:pPr>
        <w:pStyle w:val="ListParagraph"/>
        <w:numPr>
          <w:ilvl w:val="0"/>
          <w:numId w:val="3"/>
        </w:numPr>
        <w:bidi w:val="0"/>
        <w:spacing w:line="360" w:lineRule="auto"/>
      </w:pPr>
      <w:r>
        <w:t>Moved part of the paragraph on adaptive peak shift</w:t>
      </w:r>
      <w:r w:rsidR="004D2E22">
        <w:t>s</w:t>
      </w:r>
      <w:r>
        <w:t xml:space="preserve"> from the discussion</w:t>
      </w:r>
      <w:r w:rsidR="004D2E22">
        <w:t xml:space="preserve"> (L412) </w:t>
      </w:r>
      <w:bookmarkStart w:id="0" w:name="_GoBack"/>
      <w:bookmarkEnd w:id="0"/>
      <w:r>
        <w:t>to the introduction (</w:t>
      </w:r>
      <w:r w:rsidR="00D81FCA">
        <w:t>L67</w:t>
      </w:r>
      <w:r>
        <w:t>).</w:t>
      </w:r>
    </w:p>
    <w:p w:rsidR="00E349DE" w:rsidRDefault="00E349DE" w:rsidP="00E349DE">
      <w:pPr>
        <w:pStyle w:val="ListParagraph"/>
        <w:bidi w:val="0"/>
        <w:spacing w:line="360" w:lineRule="auto"/>
        <w:ind w:left="360"/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We hope that our response will meet your approval.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Sincerely, 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Yoav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Ram and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Lilach</w:t>
      </w:r>
      <w:proofErr w:type="spellEnd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 xml:space="preserve"> </w:t>
      </w:r>
      <w:proofErr w:type="spellStart"/>
      <w:r w:rsidRPr="0091204B">
        <w:rPr>
          <w:rFonts w:asciiTheme="minorHAnsi" w:eastAsiaTheme="minorHAnsi" w:hAnsiTheme="minorHAnsi"/>
          <w:sz w:val="22"/>
          <w:szCs w:val="22"/>
          <w:lang w:bidi="he-IL"/>
        </w:rPr>
        <w:t>Hadany</w:t>
      </w:r>
      <w:proofErr w:type="spellEnd"/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Dept. of Molecular Biology and Ecology of Plants, Tel Aviv University</w:t>
      </w:r>
    </w:p>
    <w:p w:rsidR="005E0247" w:rsidRPr="0091204B" w:rsidRDefault="005E0247" w:rsidP="00B33929">
      <w:pPr>
        <w:pStyle w:val="BodyText"/>
        <w:spacing w:line="360" w:lineRule="auto"/>
        <w:ind w:left="0" w:right="282"/>
        <w:rPr>
          <w:rFonts w:asciiTheme="minorHAnsi" w:eastAsiaTheme="minorHAnsi" w:hAnsiTheme="minorHAnsi"/>
          <w:sz w:val="22"/>
          <w:szCs w:val="22"/>
          <w:lang w:bidi="he-IL"/>
        </w:rPr>
      </w:pPr>
      <w:r w:rsidRPr="0091204B">
        <w:rPr>
          <w:rFonts w:asciiTheme="minorHAnsi" w:eastAsiaTheme="minorHAnsi" w:hAnsiTheme="minorHAnsi"/>
          <w:sz w:val="22"/>
          <w:szCs w:val="22"/>
          <w:lang w:bidi="he-IL"/>
        </w:rPr>
        <w:t>Tel-Aviv 69978, Israel. Tel. +972.3.640.6886</w:t>
      </w:r>
    </w:p>
    <w:p w:rsidR="005E0247" w:rsidRDefault="005E0247" w:rsidP="00B33929">
      <w:pPr>
        <w:bidi w:val="0"/>
        <w:spacing w:line="360" w:lineRule="auto"/>
      </w:pPr>
    </w:p>
    <w:sectPr w:rsidR="005E0247" w:rsidSect="00150D1E">
      <w:footerReference w:type="default" r:id="rId8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0C" w:rsidRDefault="00E95E0C" w:rsidP="005E0247">
      <w:pPr>
        <w:spacing w:after="0" w:line="240" w:lineRule="auto"/>
      </w:pPr>
      <w:r>
        <w:separator/>
      </w:r>
    </w:p>
  </w:endnote>
  <w:endnote w:type="continuationSeparator" w:id="0">
    <w:p w:rsidR="00E95E0C" w:rsidRDefault="00E95E0C" w:rsidP="005E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60898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247" w:rsidRPr="00150D1E" w:rsidRDefault="005E0247">
        <w:pPr>
          <w:pStyle w:val="Footer"/>
          <w:jc w:val="center"/>
        </w:pPr>
        <w:r w:rsidRPr="00150D1E">
          <w:fldChar w:fldCharType="begin"/>
        </w:r>
        <w:r w:rsidRPr="00150D1E">
          <w:instrText xml:space="preserve"> PAGE   \* MERGEFORMAT </w:instrText>
        </w:r>
        <w:r w:rsidRPr="00150D1E">
          <w:fldChar w:fldCharType="separate"/>
        </w:r>
        <w:r w:rsidR="004D2E22">
          <w:rPr>
            <w:noProof/>
            <w:rtl/>
          </w:rPr>
          <w:t>4</w:t>
        </w:r>
        <w:r w:rsidRPr="00150D1E">
          <w:rPr>
            <w:noProof/>
          </w:rPr>
          <w:fldChar w:fldCharType="end"/>
        </w:r>
      </w:p>
    </w:sdtContent>
  </w:sdt>
  <w:p w:rsidR="005E0247" w:rsidRDefault="005E0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0C" w:rsidRDefault="00E95E0C" w:rsidP="005E0247">
      <w:pPr>
        <w:spacing w:after="0" w:line="240" w:lineRule="auto"/>
      </w:pPr>
      <w:r>
        <w:separator/>
      </w:r>
    </w:p>
  </w:footnote>
  <w:footnote w:type="continuationSeparator" w:id="0">
    <w:p w:rsidR="00E95E0C" w:rsidRDefault="00E95E0C" w:rsidP="005E0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BEB"/>
    <w:multiLevelType w:val="hybridMultilevel"/>
    <w:tmpl w:val="851E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A1E48"/>
    <w:multiLevelType w:val="hybridMultilevel"/>
    <w:tmpl w:val="CCA8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C73FF2"/>
    <w:multiLevelType w:val="hybridMultilevel"/>
    <w:tmpl w:val="B562E00A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F0F50"/>
    <w:multiLevelType w:val="hybridMultilevel"/>
    <w:tmpl w:val="52924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D207A"/>
    <w:multiLevelType w:val="hybridMultilevel"/>
    <w:tmpl w:val="6ADE323E"/>
    <w:lvl w:ilvl="0" w:tplc="F14808F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2A"/>
    <w:rsid w:val="0001216E"/>
    <w:rsid w:val="00072859"/>
    <w:rsid w:val="0007465A"/>
    <w:rsid w:val="00082FF1"/>
    <w:rsid w:val="000F5124"/>
    <w:rsid w:val="0012270B"/>
    <w:rsid w:val="00132FC4"/>
    <w:rsid w:val="00150D1E"/>
    <w:rsid w:val="001978DA"/>
    <w:rsid w:val="001A1DA1"/>
    <w:rsid w:val="001A3DA3"/>
    <w:rsid w:val="001D3A07"/>
    <w:rsid w:val="002A1BE9"/>
    <w:rsid w:val="002E6C00"/>
    <w:rsid w:val="00322C2A"/>
    <w:rsid w:val="00373B1C"/>
    <w:rsid w:val="003A602A"/>
    <w:rsid w:val="003C3B83"/>
    <w:rsid w:val="004D2E22"/>
    <w:rsid w:val="004F1B27"/>
    <w:rsid w:val="00552E5E"/>
    <w:rsid w:val="005C2398"/>
    <w:rsid w:val="005E0247"/>
    <w:rsid w:val="006B2230"/>
    <w:rsid w:val="007052E9"/>
    <w:rsid w:val="007F60BF"/>
    <w:rsid w:val="00857050"/>
    <w:rsid w:val="0087184B"/>
    <w:rsid w:val="008D6B19"/>
    <w:rsid w:val="0091204B"/>
    <w:rsid w:val="0093181D"/>
    <w:rsid w:val="00960732"/>
    <w:rsid w:val="009776CA"/>
    <w:rsid w:val="009F4972"/>
    <w:rsid w:val="00A665F0"/>
    <w:rsid w:val="00AD25E5"/>
    <w:rsid w:val="00B11A43"/>
    <w:rsid w:val="00B33929"/>
    <w:rsid w:val="00B469A5"/>
    <w:rsid w:val="00BE782C"/>
    <w:rsid w:val="00C40F9B"/>
    <w:rsid w:val="00C43CC7"/>
    <w:rsid w:val="00C8599C"/>
    <w:rsid w:val="00CB000C"/>
    <w:rsid w:val="00D74108"/>
    <w:rsid w:val="00D7499D"/>
    <w:rsid w:val="00D81FCA"/>
    <w:rsid w:val="00D96991"/>
    <w:rsid w:val="00E349DE"/>
    <w:rsid w:val="00E95E0C"/>
    <w:rsid w:val="00EE7D4D"/>
    <w:rsid w:val="00F16032"/>
    <w:rsid w:val="00F46BBF"/>
    <w:rsid w:val="00F72CC2"/>
    <w:rsid w:val="00F75332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247"/>
  </w:style>
  <w:style w:type="paragraph" w:styleId="Footer">
    <w:name w:val="footer"/>
    <w:basedOn w:val="Normal"/>
    <w:link w:val="FooterChar"/>
    <w:uiPriority w:val="99"/>
    <w:unhideWhenUsed/>
    <w:rsid w:val="005E0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247"/>
  </w:style>
  <w:style w:type="paragraph" w:styleId="Subtitle">
    <w:name w:val="Subtitle"/>
    <w:basedOn w:val="Normal"/>
    <w:next w:val="Normal"/>
    <w:link w:val="SubtitleChar"/>
    <w:uiPriority w:val="11"/>
    <w:qFormat/>
    <w:rsid w:val="005E0247"/>
    <w:pPr>
      <w:bidi w:val="0"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0247"/>
    <w:rPr>
      <w:rFonts w:asciiTheme="majorHAnsi" w:eastAsiaTheme="majorEastAsia" w:hAnsiTheme="majorHAns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E0247"/>
    <w:pPr>
      <w:widowControl w:val="0"/>
      <w:bidi w:val="0"/>
      <w:spacing w:after="0" w:line="240" w:lineRule="auto"/>
      <w:ind w:left="116"/>
    </w:pPr>
    <w:rPr>
      <w:rFonts w:ascii="Cambria" w:eastAsia="Cambria" w:hAnsi="Cambria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0247"/>
    <w:rPr>
      <w:rFonts w:ascii="Cambria" w:eastAsia="Cambria" w:hAnsi="Cambria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F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1521</Words>
  <Characters>7608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44</cp:revision>
  <dcterms:created xsi:type="dcterms:W3CDTF">2014-07-09T14:26:00Z</dcterms:created>
  <dcterms:modified xsi:type="dcterms:W3CDTF">2014-07-17T11:01:00Z</dcterms:modified>
</cp:coreProperties>
</file>