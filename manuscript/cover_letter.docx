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77" w:rsidRDefault="00C41B77" w:rsidP="009E7EE5">
      <w:pPr>
        <w:spacing w:line="360" w:lineRule="auto"/>
      </w:pPr>
      <w:bookmarkStart w:id="0" w:name="_GoBack"/>
      <w:r w:rsidRPr="008E544F">
        <w:t>Dear editor,</w:t>
      </w:r>
    </w:p>
    <w:p w:rsidR="009E7EE5" w:rsidRDefault="009E7EE5" w:rsidP="009E7EE5">
      <w:pPr>
        <w:spacing w:line="360" w:lineRule="auto"/>
      </w:pPr>
    </w:p>
    <w:p w:rsidR="00C41B77" w:rsidRPr="008E544F" w:rsidRDefault="00C41B77" w:rsidP="00994F6A">
      <w:pPr>
        <w:spacing w:line="360" w:lineRule="auto"/>
      </w:pPr>
      <w:r w:rsidRPr="008E544F">
        <w:t xml:space="preserve">Attached </w:t>
      </w:r>
      <w:r w:rsidR="008E544F">
        <w:t>please find</w:t>
      </w:r>
      <w:r w:rsidR="008E544F" w:rsidRPr="008E544F">
        <w:t xml:space="preserve"> </w:t>
      </w:r>
      <w:r w:rsidRPr="008E544F">
        <w:t>our manuscript “</w:t>
      </w:r>
      <w:r w:rsidR="006F5BEB" w:rsidRPr="006F5BEB">
        <w:t xml:space="preserve">Stress-Induced Mutagenesis Breaks the Trade-Off </w:t>
      </w:r>
      <w:proofErr w:type="gramStart"/>
      <w:r w:rsidR="006F5BEB" w:rsidRPr="006F5BEB">
        <w:t>Between</w:t>
      </w:r>
      <w:proofErr w:type="gramEnd"/>
      <w:r w:rsidR="006F5BEB" w:rsidRPr="006F5BEB">
        <w:t xml:space="preserve"> Adaptability and Adaptedness</w:t>
      </w:r>
      <w:r w:rsidRPr="008E544F">
        <w:t xml:space="preserve">”. Stress-induced </w:t>
      </w:r>
      <w:r w:rsidR="006F5BEB">
        <w:t>mutagenesis</w:t>
      </w:r>
      <w:r w:rsidRPr="008E544F">
        <w:t xml:space="preserve"> </w:t>
      </w:r>
      <w:r w:rsidR="006F5BEB">
        <w:t xml:space="preserve">is often suggested as an important force in adaptive evolution, but </w:t>
      </w:r>
      <w:r w:rsidRPr="008E544F">
        <w:t xml:space="preserve">we still do not understand </w:t>
      </w:r>
      <w:r w:rsidR="006F5BEB">
        <w:t>how it affects adaptation</w:t>
      </w:r>
      <w:r w:rsidRPr="008E544F">
        <w:t xml:space="preserve">. </w:t>
      </w:r>
      <w:r w:rsidR="008E544F">
        <w:t>Primarily, i</w:t>
      </w:r>
      <w:r w:rsidR="008E544F" w:rsidRPr="008E544F">
        <w:t xml:space="preserve">t </w:t>
      </w:r>
      <w:r w:rsidRPr="008E544F">
        <w:t xml:space="preserve">is </w:t>
      </w:r>
      <w:r w:rsidR="00577DF7">
        <w:t>un</w:t>
      </w:r>
      <w:r w:rsidRPr="008E544F">
        <w:t xml:space="preserve">clear </w:t>
      </w:r>
      <w:r w:rsidR="006F5BEB">
        <w:t xml:space="preserve">how </w:t>
      </w:r>
      <w:r w:rsidRPr="008E544F">
        <w:t xml:space="preserve">stress-induced </w:t>
      </w:r>
      <w:r w:rsidR="006F5BEB">
        <w:t xml:space="preserve">mutagenesis </w:t>
      </w:r>
      <w:r w:rsidR="00994F6A">
        <w:t>differs</w:t>
      </w:r>
      <w:r w:rsidR="006F5BEB">
        <w:t xml:space="preserve"> from constitutive mutagenesis</w:t>
      </w:r>
      <w:r w:rsidR="000557B7">
        <w:t xml:space="preserve"> with respect to adaptation</w:t>
      </w:r>
      <w:r w:rsidRPr="008E544F">
        <w:t>.</w:t>
      </w:r>
    </w:p>
    <w:p w:rsidR="00C41B77" w:rsidRDefault="00C41B77" w:rsidP="009E7EE5">
      <w:pPr>
        <w:spacing w:line="360" w:lineRule="auto"/>
      </w:pPr>
      <w:r w:rsidRPr="008E544F">
        <w:t xml:space="preserve">Using mathematical models and simulations we found that </w:t>
      </w:r>
      <w:r w:rsidR="006F5BEB">
        <w:t>stress-</w:t>
      </w:r>
      <w:r w:rsidRPr="008E544F">
        <w:t>induced</w:t>
      </w:r>
      <w:r>
        <w:t xml:space="preserve"> </w:t>
      </w:r>
      <w:r w:rsidR="006F5BEB">
        <w:t>mutagenesis increases the rate of fitness valley crossing in asexual populations a</w:t>
      </w:r>
      <w:r w:rsidR="000557B7">
        <w:t>nd that it</w:t>
      </w:r>
      <w:r w:rsidR="006F5BEB">
        <w:t>s effect is quantitatively different from that of constitutive mutagenesis</w:t>
      </w:r>
      <w:r>
        <w:t>.</w:t>
      </w:r>
      <w:r w:rsidR="000557B7">
        <w:t xml:space="preserve"> </w:t>
      </w:r>
      <w:r>
        <w:t xml:space="preserve">  </w:t>
      </w:r>
    </w:p>
    <w:p w:rsidR="00C41B77" w:rsidRDefault="000557B7" w:rsidP="00994F6A">
      <w:pPr>
        <w:spacing w:line="360" w:lineRule="auto"/>
      </w:pPr>
      <w:r>
        <w:t xml:space="preserve">Our results relate to the theory </w:t>
      </w:r>
      <w:r w:rsidR="00994F6A">
        <w:t xml:space="preserve">of </w:t>
      </w:r>
      <w:r>
        <w:t xml:space="preserve">mutation rate optimization, which suggests that the mutation rate must balance between </w:t>
      </w:r>
      <w:r>
        <w:rPr>
          <w:i/>
          <w:iCs/>
        </w:rPr>
        <w:t>adaptability</w:t>
      </w:r>
      <w:r>
        <w:t xml:space="preserve"> – the ability to adapt - and </w:t>
      </w:r>
      <w:r>
        <w:rPr>
          <w:i/>
          <w:iCs/>
        </w:rPr>
        <w:t>adaptedness</w:t>
      </w:r>
      <w:r>
        <w:t xml:space="preserve"> – the ability to remain adapted. Because stress-induced mutagenesis increases the rate </w:t>
      </w:r>
      <w:r w:rsidR="00994F6A">
        <w:t xml:space="preserve">of adaptation </w:t>
      </w:r>
      <w:r>
        <w:t xml:space="preserve">without reducing the equilibrium mean fitness, we suggest that it breaks the trade-off between </w:t>
      </w:r>
      <w:r>
        <w:rPr>
          <w:i/>
          <w:iCs/>
        </w:rPr>
        <w:t xml:space="preserve">adaptability </w:t>
      </w:r>
      <w:r>
        <w:t xml:space="preserve">and </w:t>
      </w:r>
      <w:r>
        <w:rPr>
          <w:i/>
          <w:iCs/>
        </w:rPr>
        <w:t>adaptedness</w:t>
      </w:r>
      <w:r>
        <w:t>.</w:t>
      </w:r>
    </w:p>
    <w:p w:rsidR="009E7EE5" w:rsidRDefault="00F114A2" w:rsidP="009E7EE5">
      <w:pPr>
        <w:spacing w:line="360" w:lineRule="auto"/>
      </w:pPr>
      <w:r>
        <w:t>S</w:t>
      </w:r>
      <w:r w:rsidRPr="00F114A2">
        <w:t xml:space="preserve">imulation data and the code used to produce the figures </w:t>
      </w:r>
      <w:r>
        <w:t xml:space="preserve">will be deposited to Dryad upon </w:t>
      </w:r>
      <w:r w:rsidRPr="00F114A2">
        <w:t>acceptance</w:t>
      </w:r>
      <w:r w:rsidR="00DE10D8">
        <w:t>.</w:t>
      </w:r>
    </w:p>
    <w:p w:rsidR="00DE10D8" w:rsidRDefault="00DE10D8" w:rsidP="00C65174">
      <w:pPr>
        <w:spacing w:line="360" w:lineRule="auto"/>
      </w:pPr>
      <w:r>
        <w:t xml:space="preserve">We suggest Charles F. Baer </w:t>
      </w:r>
      <w:r w:rsidR="00C65174">
        <w:t>as</w:t>
      </w:r>
      <w:r>
        <w:t xml:space="preserve"> an editor for the paper, because </w:t>
      </w:r>
      <w:r w:rsidR="00C65174">
        <w:t>of his previous work on stress-induced mutagenesis.</w:t>
      </w:r>
    </w:p>
    <w:p w:rsidR="00C41B77" w:rsidRDefault="00C41B77" w:rsidP="00C70710">
      <w:pPr>
        <w:spacing w:line="360" w:lineRule="auto"/>
      </w:pPr>
      <w:r>
        <w:t xml:space="preserve">We hope you will find this manuscript worthy of publication </w:t>
      </w:r>
      <w:r w:rsidR="005C4DAF">
        <w:t xml:space="preserve">in </w:t>
      </w:r>
      <w:r w:rsidR="00DE10D8">
        <w:t xml:space="preserve">The </w:t>
      </w:r>
      <w:r w:rsidR="00C70710">
        <w:t>American Naturalist</w:t>
      </w:r>
      <w:r>
        <w:t>.</w:t>
      </w:r>
    </w:p>
    <w:p w:rsidR="009E7EE5" w:rsidRDefault="009E7EE5" w:rsidP="009E7EE5">
      <w:pPr>
        <w:spacing w:line="360" w:lineRule="auto"/>
      </w:pPr>
    </w:p>
    <w:p w:rsidR="00C41B77" w:rsidRDefault="00C41B77" w:rsidP="009E7EE5">
      <w:pPr>
        <w:spacing w:line="360" w:lineRule="auto"/>
      </w:pPr>
      <w:r>
        <w:t>Sincerely,</w:t>
      </w:r>
    </w:p>
    <w:p w:rsidR="00C41B77" w:rsidRDefault="00C41B77" w:rsidP="009E7EE5">
      <w:pPr>
        <w:spacing w:line="360" w:lineRule="auto"/>
      </w:pPr>
      <w:proofErr w:type="spellStart"/>
      <w:r>
        <w:t>Lilach</w:t>
      </w:r>
      <w:proofErr w:type="spellEnd"/>
      <w:r>
        <w:t xml:space="preserve"> </w:t>
      </w:r>
      <w:proofErr w:type="spellStart"/>
      <w:r>
        <w:t>Hadany</w:t>
      </w:r>
      <w:proofErr w:type="spellEnd"/>
    </w:p>
    <w:p w:rsidR="009E7EE5" w:rsidRDefault="009E7EE5" w:rsidP="009E7EE5">
      <w:pPr>
        <w:spacing w:line="360" w:lineRule="auto"/>
      </w:pPr>
    </w:p>
    <w:p w:rsidR="009E7EE5" w:rsidRDefault="00C41B77" w:rsidP="00DE10D8">
      <w:pPr>
        <w:spacing w:line="360" w:lineRule="auto"/>
      </w:pPr>
      <w:r>
        <w:t xml:space="preserve">Department of Molecular Biology and Ecology of Plants </w:t>
      </w:r>
      <w:r w:rsidR="005C4DAF">
        <w:br/>
      </w:r>
      <w:r>
        <w:t>Faculty of Life Sciences, Tel-Aviv University, Tel-Aviv, Israel</w:t>
      </w:r>
      <w:bookmarkEnd w:id="0"/>
    </w:p>
    <w:sectPr w:rsidR="009E7EE5" w:rsidSect="007340E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263" w:rsidRDefault="00C55263">
      <w:pPr>
        <w:spacing w:after="0" w:line="240" w:lineRule="auto"/>
      </w:pPr>
      <w:r>
        <w:separator/>
      </w:r>
    </w:p>
  </w:endnote>
  <w:endnote w:type="continuationSeparator" w:id="0">
    <w:p w:rsidR="00C55263" w:rsidRDefault="00C55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font237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Default="00C41B77" w:rsidP="000557B7">
    <w:pPr>
      <w:pStyle w:val="Footer"/>
    </w:pPr>
  </w:p>
  <w:p w:rsidR="00C41B77" w:rsidRDefault="00C41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263" w:rsidRDefault="00C55263">
      <w:pPr>
        <w:spacing w:after="0" w:line="240" w:lineRule="auto"/>
      </w:pPr>
      <w:r>
        <w:separator/>
      </w:r>
    </w:p>
  </w:footnote>
  <w:footnote w:type="continuationSeparator" w:id="0">
    <w:p w:rsidR="00C55263" w:rsidRDefault="00C55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B77" w:rsidRPr="00814032" w:rsidRDefault="000557B7" w:rsidP="000557B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4/10/2013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C1865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95E71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6674A"/>
    <w:multiLevelType w:val="hybridMultilevel"/>
    <w:tmpl w:val="E32A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4F"/>
    <w:rsid w:val="000557B7"/>
    <w:rsid w:val="000C323A"/>
    <w:rsid w:val="000F4E5E"/>
    <w:rsid w:val="001848F3"/>
    <w:rsid w:val="001D0D66"/>
    <w:rsid w:val="00210271"/>
    <w:rsid w:val="002A2DEF"/>
    <w:rsid w:val="00336510"/>
    <w:rsid w:val="00383A36"/>
    <w:rsid w:val="003C6F94"/>
    <w:rsid w:val="00452664"/>
    <w:rsid w:val="004F6EBE"/>
    <w:rsid w:val="00543CBC"/>
    <w:rsid w:val="00570479"/>
    <w:rsid w:val="00577DF7"/>
    <w:rsid w:val="005C4DAF"/>
    <w:rsid w:val="006408F7"/>
    <w:rsid w:val="006C2FF3"/>
    <w:rsid w:val="006E73CD"/>
    <w:rsid w:val="006F5BEB"/>
    <w:rsid w:val="007340E3"/>
    <w:rsid w:val="007D0B52"/>
    <w:rsid w:val="00814032"/>
    <w:rsid w:val="00814961"/>
    <w:rsid w:val="008B61AB"/>
    <w:rsid w:val="008E544F"/>
    <w:rsid w:val="0090757F"/>
    <w:rsid w:val="00956BF1"/>
    <w:rsid w:val="00994F6A"/>
    <w:rsid w:val="009C4CFB"/>
    <w:rsid w:val="009E7EE5"/>
    <w:rsid w:val="00A40922"/>
    <w:rsid w:val="00AD6C56"/>
    <w:rsid w:val="00AE13F0"/>
    <w:rsid w:val="00B45387"/>
    <w:rsid w:val="00BA4E1B"/>
    <w:rsid w:val="00BA75B9"/>
    <w:rsid w:val="00BF094A"/>
    <w:rsid w:val="00C41B77"/>
    <w:rsid w:val="00C55263"/>
    <w:rsid w:val="00C65174"/>
    <w:rsid w:val="00C67D55"/>
    <w:rsid w:val="00C70710"/>
    <w:rsid w:val="00C95B8C"/>
    <w:rsid w:val="00CA653A"/>
    <w:rsid w:val="00CB7F04"/>
    <w:rsid w:val="00D17275"/>
    <w:rsid w:val="00D53B69"/>
    <w:rsid w:val="00D570F4"/>
    <w:rsid w:val="00DA4589"/>
    <w:rsid w:val="00DD5E55"/>
    <w:rsid w:val="00DE10D8"/>
    <w:rsid w:val="00E35C4E"/>
    <w:rsid w:val="00E36531"/>
    <w:rsid w:val="00E45D1D"/>
    <w:rsid w:val="00EA3FD2"/>
    <w:rsid w:val="00EC5175"/>
    <w:rsid w:val="00F114A2"/>
    <w:rsid w:val="00F57D5D"/>
    <w:rsid w:val="00F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F7"/>
    <w:pPr>
      <w:suppressAutoHyphens/>
      <w:spacing w:after="200" w:line="276" w:lineRule="auto"/>
    </w:pPr>
    <w:rPr>
      <w:rFonts w:ascii="Calibri" w:eastAsia="DejaVu Sans" w:hAnsi="Calibri" w:cs="font237"/>
      <w:kern w:val="1"/>
      <w:sz w:val="22"/>
      <w:szCs w:val="22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96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6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" w:after="28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</w:style>
  <w:style w:type="paragraph" w:styleId="ListParagraph">
    <w:name w:val="List Paragraph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BalloonText">
    <w:name w:val="Balloon Text"/>
    <w:basedOn w:val="Normal"/>
    <w:semiHidden/>
    <w:rsid w:val="008E544F"/>
    <w:rPr>
      <w:rFonts w:ascii="Tahoma" w:hAnsi="Tahoma" w:cs="Tahoma"/>
      <w:sz w:val="16"/>
      <w:szCs w:val="16"/>
    </w:rPr>
  </w:style>
  <w:style w:type="character" w:styleId="Hyperlink">
    <w:name w:val="Hyperlink"/>
    <w:rsid w:val="00577D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4961"/>
    <w:rPr>
      <w:rFonts w:ascii="Cambria" w:eastAsia="Times New Roman" w:hAnsi="Cambria" w:cs="Times New Roman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6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994F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F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F6A"/>
    <w:rPr>
      <w:rFonts w:ascii="Calibri" w:eastAsia="DejaVu Sans" w:hAnsi="Calibri" w:cs="font237"/>
      <w:kern w:val="1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F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F6A"/>
    <w:rPr>
      <w:rFonts w:ascii="Calibri" w:eastAsia="DejaVu Sans" w:hAnsi="Calibri" w:cs="font237"/>
      <w:b/>
      <w:bCs/>
      <w:kern w:val="1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250</Words>
  <Characters>1254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1501</CharactersWithSpaces>
  <SharedDoc>false</SharedDoc>
  <HLinks>
    <vt:vector size="6" baseType="variant">
      <vt:variant>
        <vt:i4>2752614</vt:i4>
      </vt:variant>
      <vt:variant>
        <vt:i4>0</vt:i4>
      </vt:variant>
      <vt:variant>
        <vt:i4>0</vt:i4>
      </vt:variant>
      <vt:variant>
        <vt:i4>5</vt:i4>
      </vt:variant>
      <vt:variant>
        <vt:lpwstr>http://apps.isiknowledge.com/full_record.do?product=WOS&amp;search_mode=GeneralSearch&amp;qid=8&amp;SID=W2diF5iG6Nj5PD8epFH&amp;page=1&amp;doc=1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Yoav Ram</cp:lastModifiedBy>
  <cp:revision>6</cp:revision>
  <cp:lastPrinted>1900-12-31T21:00:00Z</cp:lastPrinted>
  <dcterms:created xsi:type="dcterms:W3CDTF">2013-10-09T07:46:00Z</dcterms:created>
  <dcterms:modified xsi:type="dcterms:W3CDTF">2014-04-06T11:28:00Z</dcterms:modified>
</cp:coreProperties>
</file>