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8AF" w:rsidRDefault="00457ACF" w:rsidP="00002C4C">
      <w:pPr>
        <w:pStyle w:val="Title"/>
      </w:pPr>
      <w:r>
        <w:t>E</w:t>
      </w:r>
      <w:r w:rsidRPr="00457ACF">
        <w:t xml:space="preserve">lectronic </w:t>
      </w:r>
      <w:r>
        <w:t>S</w:t>
      </w:r>
      <w:r w:rsidRPr="00457ACF">
        <w:t xml:space="preserve">upplementary </w:t>
      </w:r>
      <w:r>
        <w:t>M</w:t>
      </w:r>
      <w:r w:rsidRPr="00457ACF">
        <w:t>aterial</w:t>
      </w:r>
      <w:r w:rsidR="00760A38" w:rsidRPr="00457ACF">
        <w:t xml:space="preserve"> for </w:t>
      </w:r>
    </w:p>
    <w:p w:rsidR="00760A38" w:rsidRPr="00457ACF" w:rsidRDefault="00760A38" w:rsidP="00002C4C">
      <w:pPr>
        <w:pStyle w:val="Title"/>
      </w:pPr>
      <w:r w:rsidRPr="00457ACF">
        <w:t>"</w:t>
      </w:r>
      <w:r w:rsidR="00002C4C" w:rsidRPr="00457ACF">
        <w:t xml:space="preserve">Stress-Induced Mutagenesis </w:t>
      </w:r>
      <w:r w:rsidR="00002C4C">
        <w:t xml:space="preserve">and </w:t>
      </w:r>
      <w:r w:rsidR="00D46380" w:rsidRPr="00457ACF">
        <w:t>Complex Adaptation</w:t>
      </w:r>
      <w:r w:rsidRPr="00457ACF">
        <w:t>"</w:t>
      </w:r>
    </w:p>
    <w:p w:rsidR="00760A38" w:rsidRDefault="00760A38" w:rsidP="00457ACF">
      <w:pPr>
        <w:pStyle w:val="Subtitle"/>
      </w:pPr>
      <w:proofErr w:type="spellStart"/>
      <w:r w:rsidRPr="00457ACF">
        <w:t>Yoav</w:t>
      </w:r>
      <w:proofErr w:type="spellEnd"/>
      <w:r w:rsidRPr="00457ACF">
        <w:t xml:space="preserve"> Ram and </w:t>
      </w:r>
      <w:proofErr w:type="spellStart"/>
      <w:r w:rsidRPr="00457ACF">
        <w:t>Lilach</w:t>
      </w:r>
      <w:proofErr w:type="spellEnd"/>
      <w:r w:rsidRPr="00457ACF">
        <w:t xml:space="preserve"> </w:t>
      </w:r>
      <w:proofErr w:type="spellStart"/>
      <w:r w:rsidRPr="00457ACF">
        <w:t>Hadany</w:t>
      </w:r>
      <w:proofErr w:type="spellEnd"/>
    </w:p>
    <w:p w:rsidR="00CF6D3C" w:rsidRPr="00CF6D3C" w:rsidRDefault="00CF6D3C" w:rsidP="00CF6D3C"/>
    <w:p w:rsidR="00A916BD" w:rsidRPr="00457ACF" w:rsidRDefault="00A916BD" w:rsidP="00457ACF">
      <w:pPr>
        <w:pStyle w:val="Heading1"/>
      </w:pPr>
      <w:r w:rsidRPr="00457ACF">
        <w:rPr>
          <w:rFonts w:eastAsiaTheme="minorEastAsia"/>
        </w:rPr>
        <w:t xml:space="preserve">Figure reproduction </w:t>
      </w:r>
    </w:p>
    <w:p w:rsidR="00A916BD" w:rsidRPr="00457ACF" w:rsidRDefault="00A916BD" w:rsidP="00A35F90">
      <w:pPr>
        <w:spacing w:line="480" w:lineRule="auto"/>
        <w:rPr>
          <w:rFonts w:ascii="Palatino Linotype" w:hAnsi="Palatino Linotype"/>
          <w:sz w:val="22"/>
          <w:szCs w:val="22"/>
        </w:rPr>
      </w:pPr>
      <w:r w:rsidRPr="00457ACF">
        <w:rPr>
          <w:rFonts w:ascii="Palatino Linotype" w:hAnsi="Palatino Linotype"/>
          <w:sz w:val="22"/>
          <w:szCs w:val="22"/>
          <w:lang w:bidi="hi-IN"/>
        </w:rPr>
        <w:t xml:space="preserve">All figures were produced with Python on an </w:t>
      </w:r>
      <w:hyperlink r:id="rId9" w:history="1">
        <w:proofErr w:type="spellStart"/>
        <w:r w:rsidRPr="00457ACF">
          <w:rPr>
            <w:rStyle w:val="Hyperlink"/>
            <w:rFonts w:ascii="Palatino Linotype" w:hAnsi="Palatino Linotype"/>
            <w:sz w:val="22"/>
            <w:szCs w:val="22"/>
            <w:lang w:bidi="hi-IN"/>
          </w:rPr>
          <w:t>IPython</w:t>
        </w:r>
        <w:proofErr w:type="spellEnd"/>
      </w:hyperlink>
      <w:r w:rsidRPr="00457ACF">
        <w:rPr>
          <w:rFonts w:ascii="Palatino Linotype" w:hAnsi="Palatino Linotype"/>
          <w:sz w:val="22"/>
          <w:szCs w:val="22"/>
          <w:lang w:bidi="hi-IN"/>
        </w:rPr>
        <w:t xml:space="preserve"> Notebook </w:t>
      </w:r>
      <w:r w:rsidR="005E1D12" w:rsidRPr="00457ACF">
        <w:rPr>
          <w:rFonts w:ascii="Palatino Linotype" w:hAnsi="Palatino Linotype"/>
          <w:sz w:val="22"/>
          <w:szCs w:val="22"/>
          <w:lang w:bidi="hi-IN"/>
        </w:rPr>
        <w:fldChar w:fldCharType="begin" w:fldLock="1"/>
      </w:r>
      <w:r w:rsidR="00B408AF">
        <w:rPr>
          <w:rFonts w:ascii="Palatino Linotype" w:hAnsi="Palatino Linotype"/>
          <w:sz w:val="22"/>
          <w:szCs w:val="22"/>
          <w:lang w:bidi="hi-IN"/>
        </w:rPr>
        <w:instrText>ADDIN CSL_CITATION { "citationItems" : [ { "id" : "ITEM-1", "itemData" : { "DOI" : "10.1109/MCSE.2007.53", "ISBN" : "3518437208", "ISSN" : "1521-9615", "abstract" : "Python offers basic facilities for interactive work and a comprehensive library on top of which more sophisticated systems can be built. The IPython project provides an enhanced interactive environment that includes, among other features, support for data visualization and facilities for distributed and parallel computation. T", "author" : [ { "dropping-particle" : "", "family" : "Perez", "given" : "Fernando", "non-dropping-particle" : "", "parse-names" : false, "suffix" : "" }, { "dropping-particle" : "", "family" : "Granger", "given" : "Brian E.", "non-dropping-particle" : "", "parse-names" : false, "suffix" : "" } ], "container-title" : "Computing in Science &amp; Engineering", "id" : "ITEM-1", "issue" : "3", "issued" : { "date-parts" : [ [ "2007" ] ] }, "page" : "21-29", "title" : "IPython: A System for Interactive Scientific Computing", "type" : "article-journal", "volume" : "9" }, "uris" : [ "http://www.mendeley.com/documents/?uuid=de823309-615e-49f1-8ddc-6c66eb13916c" ] } ], "mendeley" : { "previouslyFormattedCitation" : "[1]" }, "properties" : { "noteIndex" : 0 }, "schema" : "https://github.com/citation-style-language/schema/raw/master/csl-citation.json" }</w:instrText>
      </w:r>
      <w:r w:rsidR="005E1D12" w:rsidRPr="00457ACF">
        <w:rPr>
          <w:rFonts w:ascii="Palatino Linotype" w:hAnsi="Palatino Linotype"/>
          <w:sz w:val="22"/>
          <w:szCs w:val="22"/>
          <w:lang w:bidi="hi-IN"/>
        </w:rPr>
        <w:fldChar w:fldCharType="separate"/>
      </w:r>
      <w:r w:rsidR="00457ACF" w:rsidRPr="00457ACF">
        <w:rPr>
          <w:rFonts w:ascii="Palatino Linotype" w:hAnsi="Palatino Linotype"/>
          <w:noProof/>
          <w:sz w:val="22"/>
          <w:szCs w:val="22"/>
          <w:lang w:bidi="hi-IN"/>
        </w:rPr>
        <w:t>[1]</w:t>
      </w:r>
      <w:r w:rsidR="005E1D12" w:rsidRPr="00457ACF">
        <w:rPr>
          <w:rFonts w:ascii="Palatino Linotype" w:hAnsi="Palatino Linotype"/>
          <w:sz w:val="22"/>
          <w:szCs w:val="22"/>
          <w:lang w:bidi="hi-IN"/>
        </w:rPr>
        <w:fldChar w:fldCharType="end"/>
      </w:r>
      <w:r w:rsidRPr="00457ACF">
        <w:rPr>
          <w:rFonts w:ascii="Palatino Linotype" w:hAnsi="Palatino Linotype"/>
          <w:sz w:val="22"/>
          <w:szCs w:val="22"/>
          <w:lang w:bidi="hi-IN"/>
        </w:rPr>
        <w:t>. The notebook includes the analytic approximations as Python functions and uses the simulation raw data which is necessary for Figures 2,</w:t>
      </w:r>
      <w:r w:rsidR="0035041D" w:rsidRPr="00457ACF">
        <w:rPr>
          <w:rFonts w:ascii="Palatino Linotype" w:hAnsi="Palatino Linotype"/>
          <w:sz w:val="22"/>
          <w:szCs w:val="22"/>
          <w:lang w:bidi="hi-IN"/>
        </w:rPr>
        <w:t xml:space="preserve"> 3,</w:t>
      </w:r>
      <w:r w:rsidRPr="00457ACF">
        <w:rPr>
          <w:rFonts w:ascii="Palatino Linotype" w:hAnsi="Palatino Linotype"/>
          <w:sz w:val="22"/>
          <w:szCs w:val="22"/>
          <w:lang w:bidi="hi-IN"/>
        </w:rPr>
        <w:t xml:space="preserve"> S1, S2</w:t>
      </w:r>
      <w:r w:rsidR="00EC5B83" w:rsidRPr="00457ACF">
        <w:rPr>
          <w:rFonts w:ascii="Palatino Linotype" w:hAnsi="Palatino Linotype"/>
          <w:sz w:val="22"/>
          <w:szCs w:val="22"/>
          <w:lang w:bidi="hi-IN"/>
        </w:rPr>
        <w:t xml:space="preserve">, </w:t>
      </w:r>
      <w:bookmarkStart w:id="0" w:name="_GoBack"/>
      <w:bookmarkEnd w:id="0"/>
      <w:r w:rsidR="00EC5B83" w:rsidRPr="00457ACF">
        <w:rPr>
          <w:rFonts w:ascii="Palatino Linotype" w:hAnsi="Palatino Linotype"/>
          <w:sz w:val="22"/>
          <w:szCs w:val="22"/>
          <w:lang w:bidi="hi-IN"/>
        </w:rPr>
        <w:t xml:space="preserve">and </w:t>
      </w:r>
      <w:r w:rsidR="00244C09" w:rsidRPr="00457ACF">
        <w:rPr>
          <w:rFonts w:ascii="Palatino Linotype" w:hAnsi="Palatino Linotype"/>
          <w:sz w:val="22"/>
          <w:szCs w:val="22"/>
          <w:lang w:bidi="hi-IN"/>
        </w:rPr>
        <w:t>F1</w:t>
      </w:r>
      <w:r w:rsidRPr="00457ACF">
        <w:rPr>
          <w:rFonts w:ascii="Palatino Linotype" w:hAnsi="Palatino Linotype"/>
          <w:sz w:val="22"/>
          <w:szCs w:val="22"/>
          <w:lang w:bidi="hi-IN"/>
        </w:rPr>
        <w:t xml:space="preserve">. The notebook and the raw data </w:t>
      </w:r>
      <w:r w:rsidRPr="00457ACF">
        <w:rPr>
          <w:rFonts w:ascii="Palatino Linotype" w:hAnsi="Palatino Linotype"/>
          <w:sz w:val="22"/>
          <w:szCs w:val="22"/>
          <w:u w:val="single"/>
          <w:lang w:bidi="hi-IN"/>
        </w:rPr>
        <w:t>will be</w:t>
      </w:r>
      <w:r w:rsidRPr="00457ACF">
        <w:rPr>
          <w:rFonts w:ascii="Palatino Linotype" w:hAnsi="Palatino Linotype"/>
          <w:sz w:val="22"/>
          <w:szCs w:val="22"/>
          <w:lang w:bidi="hi-IN"/>
        </w:rPr>
        <w:t xml:space="preserve"> deposited on Dryad.</w:t>
      </w:r>
    </w:p>
    <w:p w:rsidR="00A916BD" w:rsidRPr="00457ACF" w:rsidRDefault="00A916BD" w:rsidP="0013483B">
      <w:pPr>
        <w:spacing w:line="480" w:lineRule="auto"/>
        <w:rPr>
          <w:rFonts w:ascii="Palatino Linotype" w:eastAsiaTheme="majorEastAsia" w:hAnsi="Palatino Linotype" w:cstheme="majorBidi"/>
          <w:b/>
          <w:bCs/>
          <w:kern w:val="32"/>
          <w:sz w:val="22"/>
          <w:szCs w:val="22"/>
        </w:rPr>
      </w:pPr>
    </w:p>
    <w:p w:rsidR="00D46380" w:rsidRPr="00457ACF" w:rsidRDefault="00D46380" w:rsidP="00457ACF">
      <w:pPr>
        <w:pStyle w:val="Heading1"/>
        <w:rPr>
          <w:rFonts w:eastAsiaTheme="minorEastAsia"/>
        </w:rPr>
      </w:pPr>
      <w:r w:rsidRPr="00457ACF">
        <w:t>Appendix</w:t>
      </w:r>
      <w:r w:rsidRPr="00457ACF">
        <w:rPr>
          <w:rFonts w:eastAsiaTheme="minorEastAsia"/>
        </w:rPr>
        <w:t xml:space="preserve"> D: Mean fitness at the mutation-selection balance</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 xml:space="preserve">Denote the frequency of individuals with </w:t>
      </w:r>
      <w:r w:rsidRPr="00457ACF">
        <w:rPr>
          <w:rFonts w:ascii="Palatino Linotype" w:hAnsi="Palatino Linotype"/>
          <w:i/>
          <w:iCs/>
          <w:sz w:val="22"/>
          <w:szCs w:val="22"/>
          <w:lang w:bidi="hi-IN"/>
        </w:rPr>
        <w:t>x</w:t>
      </w:r>
      <w:r w:rsidRPr="00457ACF">
        <w:rPr>
          <w:rFonts w:ascii="Palatino Linotype" w:hAnsi="Palatino Linotype"/>
          <w:sz w:val="22"/>
          <w:szCs w:val="22"/>
          <w:lang w:bidi="hi-IN"/>
        </w:rPr>
        <w:t xml:space="preserve"> deleterious alleles by </w:t>
      </w:r>
      <w:proofErr w:type="spellStart"/>
      <w:proofErr w:type="gramStart"/>
      <w:r w:rsidRPr="00457ACF">
        <w:rPr>
          <w:rFonts w:ascii="Palatino Linotype" w:hAnsi="Palatino Linotype"/>
          <w:i/>
          <w:iCs/>
          <w:sz w:val="22"/>
          <w:szCs w:val="22"/>
          <w:lang w:bidi="hi-IN"/>
        </w:rPr>
        <w:t>f</w:t>
      </w:r>
      <w:r w:rsidRPr="00457ACF">
        <w:rPr>
          <w:rFonts w:ascii="Palatino Linotype" w:hAnsi="Palatino Linotype"/>
          <w:i/>
          <w:iCs/>
          <w:sz w:val="22"/>
          <w:szCs w:val="22"/>
          <w:vertAlign w:val="subscript"/>
          <w:lang w:bidi="hi-IN"/>
        </w:rPr>
        <w:t>x</w:t>
      </w:r>
      <w:proofErr w:type="spellEnd"/>
      <w:proofErr w:type="gramEnd"/>
      <w:r w:rsidRPr="00457ACF">
        <w:rPr>
          <w:rFonts w:ascii="Palatino Linotype" w:hAnsi="Palatino Linotype"/>
          <w:sz w:val="22"/>
          <w:szCs w:val="22"/>
          <w:lang w:bidi="hi-IN"/>
        </w:rPr>
        <w:t xml:space="preserve">. The frequency of such individuals in the next generation </w:t>
      </w:r>
      <w:proofErr w:type="spellStart"/>
      <w:r w:rsidRPr="00457ACF">
        <w:rPr>
          <w:rFonts w:ascii="Palatino Linotype" w:hAnsi="Palatino Linotype"/>
          <w:i/>
          <w:iCs/>
          <w:sz w:val="22"/>
          <w:szCs w:val="22"/>
          <w:lang w:bidi="hi-IN"/>
        </w:rPr>
        <w:t>f'</w:t>
      </w:r>
      <w:r w:rsidRPr="00457ACF">
        <w:rPr>
          <w:rFonts w:ascii="Palatino Linotype" w:hAnsi="Palatino Linotype"/>
          <w:i/>
          <w:iCs/>
          <w:sz w:val="22"/>
          <w:szCs w:val="22"/>
          <w:vertAlign w:val="subscript"/>
          <w:lang w:bidi="hi-IN"/>
        </w:rPr>
        <w:t>x</w:t>
      </w:r>
      <w:proofErr w:type="spellEnd"/>
      <w:r w:rsidRPr="00457ACF">
        <w:rPr>
          <w:rFonts w:ascii="Palatino Linotype" w:hAnsi="Palatino Linotype"/>
          <w:sz w:val="22"/>
          <w:szCs w:val="22"/>
          <w:lang w:bidi="hi-IN"/>
        </w:rPr>
        <w:t xml:space="preserve"> is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2"/>
        <w:gridCol w:w="2843"/>
        <w:gridCol w:w="2843"/>
      </w:tblGrid>
      <w:tr w:rsidR="00D46380" w:rsidRPr="00457ACF" w:rsidTr="00B73EBF">
        <w:tc>
          <w:tcPr>
            <w:tcW w:w="2842" w:type="dxa"/>
          </w:tcPr>
          <w:p w:rsidR="00D46380" w:rsidRPr="00457ACF" w:rsidRDefault="00D46380" w:rsidP="00B73EBF">
            <w:pPr>
              <w:spacing w:line="480" w:lineRule="auto"/>
              <w:rPr>
                <w:rFonts w:ascii="Palatino Linotype" w:eastAsiaTheme="minorEastAsia" w:hAnsi="Palatino Linotype"/>
                <w:sz w:val="22"/>
                <w:szCs w:val="22"/>
                <w:lang w:bidi="hi-IN"/>
              </w:rPr>
            </w:pPr>
          </w:p>
        </w:tc>
        <w:tc>
          <w:tcPr>
            <w:tcW w:w="2843" w:type="dxa"/>
          </w:tcPr>
          <w:p w:rsidR="00D46380" w:rsidRPr="00457ACF" w:rsidRDefault="00C06333" w:rsidP="00B73EBF">
            <w:pPr>
              <w:spacing w:line="480" w:lineRule="auto"/>
              <w:rPr>
                <w:rFonts w:ascii="Palatino Linotype" w:eastAsiaTheme="minorEastAsia" w:hAnsi="Palatino Linotype"/>
                <w:sz w:val="22"/>
                <w:szCs w:val="22"/>
                <w:lang w:bidi="hi-IN"/>
              </w:rPr>
            </w:pPr>
            <m:oMath>
              <m:acc>
                <m:accPr>
                  <m:chr m:val="̅"/>
                  <m:ctrlPr>
                    <w:rPr>
                      <w:rFonts w:ascii="Cambria Math" w:eastAsiaTheme="minorEastAsia" w:hAnsi="Cambria Math"/>
                      <w:i/>
                      <w:sz w:val="22"/>
                      <w:szCs w:val="22"/>
                      <w:lang w:bidi="hi-IN"/>
                    </w:rPr>
                  </m:ctrlPr>
                </m:accPr>
                <m:e>
                  <m:r>
                    <w:rPr>
                      <w:rFonts w:ascii="Cambria Math" w:hAnsi="Cambria Math"/>
                      <w:sz w:val="22"/>
                      <w:szCs w:val="22"/>
                      <w:lang w:bidi="hi-IN"/>
                    </w:rPr>
                    <m:t>ω</m:t>
                  </m:r>
                  <m:ctrlPr>
                    <w:rPr>
                      <w:rFonts w:ascii="Cambria Math" w:hAnsi="Cambria Math"/>
                      <w:i/>
                      <w:sz w:val="22"/>
                      <w:szCs w:val="22"/>
                      <w:lang w:bidi="hi-IN"/>
                    </w:rPr>
                  </m:ctrlPr>
                </m:e>
              </m:acc>
              <m:sSubSup>
                <m:sSubSupPr>
                  <m:ctrlPr>
                    <w:rPr>
                      <w:rFonts w:ascii="Cambria Math" w:hAnsi="Cambria Math"/>
                      <w:i/>
                      <w:sz w:val="22"/>
                      <w:szCs w:val="22"/>
                      <w:lang w:bidi="hi-IN"/>
                    </w:rPr>
                  </m:ctrlPr>
                </m:sSubSupPr>
                <m:e>
                  <m:r>
                    <w:rPr>
                      <w:rFonts w:ascii="Cambria Math" w:hAnsi="Cambria Math"/>
                      <w:sz w:val="22"/>
                      <w:szCs w:val="22"/>
                      <w:lang w:bidi="hi-IN"/>
                    </w:rPr>
                    <m:t>f</m:t>
                  </m:r>
                </m:e>
                <m:sub>
                  <m:r>
                    <w:rPr>
                      <w:rFonts w:ascii="Cambria Math" w:hAnsi="Cambria Math"/>
                      <w:sz w:val="22"/>
                      <w:szCs w:val="22"/>
                      <w:lang w:bidi="hi-IN"/>
                    </w:rPr>
                    <m:t>x</m:t>
                  </m:r>
                </m:sub>
                <m:sup>
                  <m:r>
                    <w:rPr>
                      <w:rFonts w:ascii="Cambria Math" w:hAnsi="Cambria Math"/>
                      <w:sz w:val="22"/>
                      <w:szCs w:val="22"/>
                      <w:lang w:bidi="hi-IN"/>
                    </w:rPr>
                    <m:t>'</m:t>
                  </m:r>
                </m:sup>
              </m:sSubSup>
              <m:r>
                <w:rPr>
                  <w:rFonts w:ascii="Cambria Math" w:hAnsi="Cambria Math"/>
                  <w:sz w:val="22"/>
                  <w:szCs w:val="22"/>
                  <w:lang w:bidi="hi-IN"/>
                </w:rPr>
                <m:t>=</m:t>
              </m:r>
              <m:nary>
                <m:naryPr>
                  <m:chr m:val="∑"/>
                  <m:supHide m:val="1"/>
                  <m:ctrlPr>
                    <w:rPr>
                      <w:rFonts w:ascii="Cambria Math" w:hAnsi="Cambria Math"/>
                      <w:i/>
                      <w:sz w:val="22"/>
                      <w:szCs w:val="22"/>
                      <w:lang w:bidi="hi-IN"/>
                    </w:rPr>
                  </m:ctrlPr>
                </m:naryPr>
                <m:sub>
                  <m:r>
                    <w:rPr>
                      <w:rFonts w:ascii="Cambria Math" w:hAnsi="Cambria Math"/>
                      <w:sz w:val="22"/>
                      <w:szCs w:val="22"/>
                      <w:lang w:bidi="hi-IN"/>
                    </w:rPr>
                    <m:t>y≥0</m:t>
                  </m:r>
                </m:sub>
                <m:sup/>
                <m:e>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y</m:t>
                      </m:r>
                    </m:sub>
                  </m:sSub>
                  <m:sSub>
                    <m:sSubPr>
                      <m:ctrlPr>
                        <w:rPr>
                          <w:rFonts w:ascii="Cambria Math" w:hAnsi="Cambria Math"/>
                          <w:i/>
                          <w:sz w:val="22"/>
                          <w:szCs w:val="22"/>
                          <w:lang w:bidi="hi-IN"/>
                        </w:rPr>
                      </m:ctrlPr>
                    </m:sSubPr>
                    <m:e>
                      <m:r>
                        <w:rPr>
                          <w:rFonts w:ascii="Cambria Math" w:hAnsi="Cambria Math"/>
                          <w:sz w:val="22"/>
                          <w:szCs w:val="22"/>
                          <w:lang w:bidi="hi-IN"/>
                        </w:rPr>
                        <m:t>m</m:t>
                      </m:r>
                    </m:e>
                    <m:sub>
                      <m:r>
                        <w:rPr>
                          <w:rFonts w:ascii="Cambria Math" w:hAnsi="Cambria Math"/>
                          <w:sz w:val="22"/>
                          <w:szCs w:val="22"/>
                          <w:lang w:bidi="hi-IN"/>
                        </w:rPr>
                        <m:t>x,y</m:t>
                      </m:r>
                    </m:sub>
                  </m:sSub>
                </m:e>
              </m:nary>
            </m:oMath>
            <w:r w:rsidR="00D46380" w:rsidRPr="00457ACF">
              <w:rPr>
                <w:rFonts w:ascii="Palatino Linotype" w:eastAsiaTheme="minorEastAsia" w:hAnsi="Palatino Linotype"/>
                <w:sz w:val="22"/>
                <w:szCs w:val="22"/>
                <w:lang w:bidi="hi-IN"/>
              </w:rPr>
              <w:t>,</w:t>
            </w:r>
          </w:p>
        </w:tc>
        <w:tc>
          <w:tcPr>
            <w:tcW w:w="2843" w:type="dxa"/>
          </w:tcPr>
          <w:p w:rsidR="00D46380" w:rsidRPr="00457ACF" w:rsidRDefault="00D46380" w:rsidP="00B73EBF">
            <w:pPr>
              <w:spacing w:line="480" w:lineRule="auto"/>
              <w:jc w:val="right"/>
              <w:rPr>
                <w:rFonts w:ascii="Palatino Linotype" w:eastAsiaTheme="minorEastAsia" w:hAnsi="Palatino Linotype"/>
                <w:sz w:val="22"/>
                <w:szCs w:val="22"/>
                <w:lang w:bidi="hi-IN"/>
              </w:rPr>
            </w:pPr>
          </w:p>
        </w:tc>
      </w:tr>
    </w:tbl>
    <w:p w:rsidR="00D46380" w:rsidRPr="00457ACF" w:rsidRDefault="00D46380" w:rsidP="00D46380">
      <w:pPr>
        <w:spacing w:line="480" w:lineRule="auto"/>
        <w:rPr>
          <w:rFonts w:ascii="Palatino Linotype" w:hAnsi="Palatino Linotype"/>
          <w:sz w:val="22"/>
          <w:szCs w:val="22"/>
          <w:lang w:bidi="hi-IN"/>
        </w:rPr>
      </w:pPr>
      <w:proofErr w:type="gramStart"/>
      <w:r w:rsidRPr="00457ACF">
        <w:rPr>
          <w:rFonts w:ascii="Palatino Linotype" w:hAnsi="Palatino Linotype"/>
          <w:sz w:val="22"/>
          <w:szCs w:val="22"/>
          <w:lang w:bidi="hi-IN"/>
        </w:rPr>
        <w:t>where</w:t>
      </w:r>
      <w:proofErr w:type="gramEnd"/>
      <w:r w:rsidRPr="00457ACF">
        <w:rPr>
          <w:rFonts w:ascii="Palatino Linotype" w:hAnsi="Palatino Linotype"/>
          <w:sz w:val="22"/>
          <w:szCs w:val="22"/>
          <w:lang w:bidi="hi-IN"/>
        </w:rPr>
        <w:t xml:space="preserve"> </w:t>
      </w:r>
      <w:proofErr w:type="spellStart"/>
      <w:r w:rsidRPr="00457ACF">
        <w:rPr>
          <w:rFonts w:ascii="Palatino Linotype" w:hAnsi="Palatino Linotype"/>
          <w:i/>
          <w:iCs/>
          <w:sz w:val="22"/>
          <w:szCs w:val="22"/>
          <w:lang w:bidi="hi-IN"/>
        </w:rPr>
        <w:t>m</w:t>
      </w:r>
      <w:r w:rsidRPr="00457ACF">
        <w:rPr>
          <w:rFonts w:ascii="Palatino Linotype" w:hAnsi="Palatino Linotype"/>
          <w:i/>
          <w:iCs/>
          <w:sz w:val="22"/>
          <w:szCs w:val="22"/>
          <w:vertAlign w:val="subscript"/>
          <w:lang w:bidi="hi-IN"/>
        </w:rPr>
        <w:t>x,y</w:t>
      </w:r>
      <w:proofErr w:type="spellEnd"/>
      <w:r w:rsidRPr="00457ACF">
        <w:rPr>
          <w:rFonts w:ascii="Palatino Linotype" w:hAnsi="Palatino Linotype"/>
          <w:i/>
          <w:iCs/>
          <w:sz w:val="22"/>
          <w:szCs w:val="22"/>
          <w:lang w:bidi="hi-IN"/>
        </w:rPr>
        <w:t xml:space="preserve"> </w:t>
      </w:r>
      <w:r w:rsidRPr="00457ACF">
        <w:rPr>
          <w:rFonts w:ascii="Palatino Linotype" w:hAnsi="Palatino Linotype"/>
          <w:sz w:val="22"/>
          <w:szCs w:val="22"/>
          <w:lang w:bidi="hi-IN"/>
        </w:rPr>
        <w:t xml:space="preserve">is the transition probability from </w:t>
      </w:r>
      <w:r w:rsidRPr="00457ACF">
        <w:rPr>
          <w:rFonts w:ascii="Palatino Linotype" w:hAnsi="Palatino Linotype"/>
          <w:i/>
          <w:iCs/>
          <w:sz w:val="22"/>
          <w:szCs w:val="22"/>
          <w:lang w:bidi="hi-IN"/>
        </w:rPr>
        <w:t>y</w:t>
      </w:r>
      <w:r w:rsidRPr="00457ACF">
        <w:rPr>
          <w:rFonts w:ascii="Palatino Linotype" w:hAnsi="Palatino Linotype"/>
          <w:sz w:val="22"/>
          <w:szCs w:val="22"/>
          <w:lang w:bidi="hi-IN"/>
        </w:rPr>
        <w:t xml:space="preserve"> deleterious alleles to </w:t>
      </w:r>
      <w:r w:rsidRPr="00457ACF">
        <w:rPr>
          <w:rFonts w:ascii="Palatino Linotype" w:hAnsi="Palatino Linotype"/>
          <w:i/>
          <w:iCs/>
          <w:sz w:val="22"/>
          <w:szCs w:val="22"/>
          <w:lang w:bidi="hi-IN"/>
        </w:rPr>
        <w:t>x</w:t>
      </w:r>
      <w:r w:rsidRPr="00457ACF">
        <w:rPr>
          <w:rFonts w:ascii="Palatino Linotype" w:hAnsi="Palatino Linotype"/>
          <w:sz w:val="22"/>
          <w:szCs w:val="22"/>
          <w:lang w:bidi="hi-IN"/>
        </w:rPr>
        <w:t xml:space="preserve"> deleterious alleles and </w:t>
      </w:r>
      <m:oMath>
        <m:acc>
          <m:accPr>
            <m:chr m:val="̅"/>
            <m:ctrlPr>
              <w:rPr>
                <w:rFonts w:ascii="Cambria Math" w:hAnsi="Cambria Math"/>
                <w:i/>
                <w:sz w:val="22"/>
                <w:szCs w:val="22"/>
                <w:lang w:bidi="hi-IN"/>
              </w:rPr>
            </m:ctrlPr>
          </m:accPr>
          <m:e>
            <m:r>
              <w:rPr>
                <w:rFonts w:ascii="Cambria Math" w:hAnsi="Cambria Math"/>
                <w:sz w:val="22"/>
                <w:szCs w:val="22"/>
                <w:lang w:bidi="hi-IN"/>
              </w:rPr>
              <m:t>ω</m:t>
            </m:r>
          </m:e>
        </m:acc>
      </m:oMath>
      <w:r w:rsidRPr="00457ACF">
        <w:rPr>
          <w:rFonts w:ascii="Palatino Linotype" w:hAnsi="Palatino Linotype"/>
          <w:sz w:val="22"/>
          <w:szCs w:val="22"/>
          <w:lang w:bidi="hi-IN"/>
        </w:rPr>
        <w:t xml:space="preserve"> is the population mean fitness. </w:t>
      </w:r>
    </w:p>
    <w:p w:rsidR="00D46380" w:rsidRPr="00457ACF" w:rsidRDefault="00D46380" w:rsidP="00D46380">
      <w:pPr>
        <w:spacing w:line="480" w:lineRule="auto"/>
        <w:rPr>
          <w:rFonts w:ascii="Palatino Linotype" w:hAnsi="Palatino Linotype"/>
          <w:sz w:val="22"/>
          <w:szCs w:val="22"/>
        </w:rPr>
      </w:pPr>
      <w:r w:rsidRPr="00457ACF">
        <w:rPr>
          <w:rFonts w:ascii="Palatino Linotype" w:hAnsi="Palatino Linotype"/>
          <w:sz w:val="22"/>
          <w:szCs w:val="22"/>
          <w:lang w:bidi="hi-IN"/>
        </w:rPr>
        <w:t xml:space="preserve">The term </w:t>
      </w:r>
      <w:proofErr w:type="spellStart"/>
      <w:r w:rsidRPr="00457ACF">
        <w:rPr>
          <w:rFonts w:ascii="Palatino Linotype" w:hAnsi="Palatino Linotype"/>
          <w:i/>
          <w:iCs/>
          <w:sz w:val="22"/>
          <w:szCs w:val="22"/>
          <w:lang w:bidi="hi-IN"/>
        </w:rPr>
        <w:t>m</w:t>
      </w:r>
      <w:r w:rsidRPr="00457ACF">
        <w:rPr>
          <w:rFonts w:ascii="Palatino Linotype" w:hAnsi="Palatino Linotype"/>
          <w:i/>
          <w:iCs/>
          <w:sz w:val="22"/>
          <w:szCs w:val="22"/>
          <w:vertAlign w:val="subscript"/>
          <w:lang w:bidi="hi-IN"/>
        </w:rPr>
        <w:t>x</w:t>
      </w:r>
      <w:proofErr w:type="gramStart"/>
      <w:r w:rsidRPr="00457ACF">
        <w:rPr>
          <w:rFonts w:ascii="Palatino Linotype" w:hAnsi="Palatino Linotype"/>
          <w:i/>
          <w:iCs/>
          <w:sz w:val="22"/>
          <w:szCs w:val="22"/>
          <w:vertAlign w:val="subscript"/>
          <w:lang w:bidi="hi-IN"/>
        </w:rPr>
        <w:t>,y</w:t>
      </w:r>
      <w:proofErr w:type="spellEnd"/>
      <w:proofErr w:type="gramEnd"/>
      <w:r w:rsidRPr="00457ACF">
        <w:rPr>
          <w:rFonts w:ascii="Palatino Linotype" w:hAnsi="Palatino Linotype"/>
          <w:i/>
          <w:iCs/>
          <w:sz w:val="22"/>
          <w:szCs w:val="22"/>
          <w:lang w:bidi="hi-IN"/>
        </w:rPr>
        <w:t xml:space="preserve"> </w:t>
      </w:r>
      <w:r w:rsidRPr="00457ACF">
        <w:rPr>
          <w:rFonts w:ascii="Palatino Linotype" w:hAnsi="Palatino Linotype"/>
          <w:sz w:val="22"/>
          <w:szCs w:val="22"/>
          <w:lang w:bidi="hi-IN"/>
        </w:rPr>
        <w:t xml:space="preserve">consist of the fitness of individuals with </w:t>
      </w:r>
      <w:r w:rsidRPr="00457ACF">
        <w:rPr>
          <w:rFonts w:ascii="Palatino Linotype" w:hAnsi="Palatino Linotype"/>
          <w:i/>
          <w:iCs/>
          <w:sz w:val="22"/>
          <w:szCs w:val="22"/>
          <w:lang w:bidi="hi-IN"/>
        </w:rPr>
        <w:t>y</w:t>
      </w:r>
      <w:r w:rsidRPr="00457ACF">
        <w:rPr>
          <w:rFonts w:ascii="Palatino Linotype" w:hAnsi="Palatino Linotype"/>
          <w:sz w:val="22"/>
          <w:szCs w:val="22"/>
        </w:rPr>
        <w:t xml:space="preserve"> deleterious alleles, </w:t>
      </w:r>
      <w:proofErr w:type="spellStart"/>
      <w:r w:rsidRPr="00457ACF">
        <w:rPr>
          <w:rFonts w:ascii="Palatino Linotype" w:hAnsi="Palatino Linotype"/>
          <w:i/>
          <w:iCs/>
          <w:sz w:val="22"/>
          <w:szCs w:val="22"/>
        </w:rPr>
        <w:t>ω</w:t>
      </w:r>
      <w:r w:rsidRPr="00457ACF">
        <w:rPr>
          <w:rFonts w:ascii="Palatino Linotype" w:hAnsi="Palatino Linotype"/>
          <w:i/>
          <w:iCs/>
          <w:sz w:val="22"/>
          <w:szCs w:val="22"/>
          <w:vertAlign w:val="subscript"/>
        </w:rPr>
        <w:t>y</w:t>
      </w:r>
      <w:proofErr w:type="spellEnd"/>
      <w:r w:rsidRPr="00457ACF">
        <w:rPr>
          <w:rFonts w:ascii="Palatino Linotype" w:hAnsi="Palatino Linotype"/>
          <w:sz w:val="22"/>
          <w:szCs w:val="22"/>
          <w:lang w:bidi="hi-IN"/>
        </w:rPr>
        <w:t xml:space="preserve">, </w:t>
      </w:r>
      <w:r w:rsidRPr="00457ACF">
        <w:rPr>
          <w:rFonts w:ascii="Palatino Linotype" w:hAnsi="Palatino Linotype"/>
          <w:sz w:val="22"/>
          <w:szCs w:val="22"/>
        </w:rPr>
        <w:t>and the probability that the precise number of mutations occurred</w:t>
      </w:r>
      <w:r w:rsidRPr="00457ACF">
        <w:rPr>
          <w:rFonts w:ascii="Palatino Linotype" w:hAnsi="Palatino Linotype"/>
          <w:sz w:val="22"/>
          <w:szCs w:val="22"/>
          <w:lang w:bidi="hi-IN"/>
        </w:rPr>
        <w:t xml:space="preserve">. Specifically, if </w:t>
      </w:r>
      <w:proofErr w:type="spellStart"/>
      <w:r w:rsidRPr="00457ACF">
        <w:rPr>
          <w:rFonts w:ascii="Palatino Linotype" w:hAnsi="Palatino Linotype"/>
          <w:i/>
          <w:iCs/>
          <w:sz w:val="22"/>
          <w:szCs w:val="22"/>
          <w:lang w:bidi="hi-IN"/>
        </w:rPr>
        <w:t>y≥x</w:t>
      </w:r>
      <w:proofErr w:type="spellEnd"/>
      <w:r w:rsidRPr="00457ACF">
        <w:rPr>
          <w:rFonts w:ascii="Palatino Linotype" w:hAnsi="Palatino Linotype"/>
          <w:sz w:val="22"/>
          <w:szCs w:val="22"/>
          <w:lang w:bidi="hi-IN"/>
        </w:rPr>
        <w:t xml:space="preserve"> then exactly </w:t>
      </w:r>
      <w:r w:rsidRPr="00457ACF">
        <w:rPr>
          <w:rFonts w:ascii="Palatino Linotype" w:hAnsi="Palatino Linotype"/>
          <w:i/>
          <w:iCs/>
          <w:sz w:val="22"/>
          <w:szCs w:val="22"/>
          <w:lang w:bidi="hi-IN"/>
        </w:rPr>
        <w:t>y-x</w:t>
      </w:r>
      <w:r w:rsidRPr="00457ACF">
        <w:rPr>
          <w:rFonts w:ascii="Palatino Linotype" w:hAnsi="Palatino Linotype"/>
          <w:sz w:val="22"/>
          <w:szCs w:val="22"/>
          <w:lang w:bidi="hi-IN"/>
        </w:rPr>
        <w:t xml:space="preserve"> beneficial mutation must occur; if </w:t>
      </w:r>
      <w:proofErr w:type="spellStart"/>
      <w:r w:rsidRPr="00457ACF">
        <w:rPr>
          <w:rFonts w:ascii="Palatino Linotype" w:hAnsi="Palatino Linotype"/>
          <w:i/>
          <w:iCs/>
          <w:sz w:val="22"/>
          <w:szCs w:val="22"/>
          <w:lang w:bidi="hi-IN"/>
        </w:rPr>
        <w:t>y≤x</w:t>
      </w:r>
      <w:proofErr w:type="spellEnd"/>
      <w:r w:rsidRPr="00457ACF">
        <w:rPr>
          <w:rFonts w:ascii="Palatino Linotype" w:hAnsi="Palatino Linotype"/>
          <w:sz w:val="22"/>
          <w:szCs w:val="22"/>
          <w:lang w:bidi="hi-IN"/>
        </w:rPr>
        <w:t xml:space="preserve"> then exactly </w:t>
      </w:r>
      <w:r w:rsidRPr="00457ACF">
        <w:rPr>
          <w:rFonts w:ascii="Palatino Linotype" w:hAnsi="Palatino Linotype"/>
          <w:i/>
          <w:iCs/>
          <w:sz w:val="22"/>
          <w:szCs w:val="22"/>
          <w:lang w:bidi="hi-IN"/>
        </w:rPr>
        <w:t>x-y</w:t>
      </w:r>
      <w:r w:rsidRPr="00457ACF">
        <w:rPr>
          <w:rFonts w:ascii="Palatino Linotype" w:hAnsi="Palatino Linotype"/>
          <w:sz w:val="22"/>
          <w:szCs w:val="22"/>
          <w:lang w:bidi="hi-IN"/>
        </w:rPr>
        <w:t xml:space="preserve"> deleterious mutations must occur:</w:t>
      </w:r>
    </w:p>
    <w:p w:rsidR="00D46380" w:rsidRPr="00457ACF" w:rsidRDefault="00C06333" w:rsidP="00D46380">
      <w:pPr>
        <w:spacing w:line="480" w:lineRule="auto"/>
        <w:jc w:val="center"/>
        <w:rPr>
          <w:rFonts w:ascii="Palatino Linotype" w:hAnsi="Palatino Linotype"/>
          <w:sz w:val="22"/>
          <w:szCs w:val="22"/>
          <w:lang w:bidi="hi-IN"/>
        </w:rPr>
      </w:pPr>
      <m:oMath>
        <m:sSub>
          <m:sSubPr>
            <m:ctrlPr>
              <w:rPr>
                <w:rFonts w:ascii="Cambria Math" w:hAnsi="Cambria Math"/>
                <w:i/>
                <w:sz w:val="22"/>
                <w:szCs w:val="22"/>
                <w:lang w:bidi="hi-IN"/>
              </w:rPr>
            </m:ctrlPr>
          </m:sSubPr>
          <m:e>
            <m:r>
              <w:rPr>
                <w:rFonts w:ascii="Cambria Math" w:hAnsi="Cambria Math"/>
                <w:sz w:val="22"/>
                <w:szCs w:val="22"/>
                <w:lang w:bidi="hi-IN"/>
              </w:rPr>
              <m:t>m</m:t>
            </m:r>
          </m:e>
          <m:sub>
            <m:r>
              <w:rPr>
                <w:rFonts w:ascii="Cambria Math" w:hAnsi="Cambria Math"/>
                <w:sz w:val="22"/>
                <w:szCs w:val="22"/>
                <w:lang w:bidi="hi-IN"/>
              </w:rPr>
              <m:t>x,y</m:t>
            </m:r>
          </m:sub>
        </m:sSub>
        <m:r>
          <w:rPr>
            <w:rFonts w:ascii="Cambria Math" w:hAnsi="Cambria Math"/>
            <w:sz w:val="22"/>
            <w:szCs w:val="22"/>
            <w:lang w:bidi="hi-IN"/>
          </w:rPr>
          <m:t>=</m:t>
        </m:r>
        <m:d>
          <m:dPr>
            <m:begChr m:val="{"/>
            <m:endChr m:val=""/>
            <m:ctrlPr>
              <w:rPr>
                <w:rFonts w:ascii="Cambria Math" w:hAnsi="Cambria Math"/>
                <w:i/>
                <w:sz w:val="22"/>
                <w:szCs w:val="22"/>
                <w:lang w:bidi="hi-IN"/>
              </w:rPr>
            </m:ctrlPr>
          </m:dPr>
          <m:e>
            <m:eqArr>
              <m:eqArrPr>
                <m:ctrlPr>
                  <w:rPr>
                    <w:rFonts w:ascii="Cambria Math" w:hAnsi="Cambria Math"/>
                    <w:i/>
                    <w:sz w:val="22"/>
                    <w:szCs w:val="22"/>
                    <w:lang w:bidi="hi-IN"/>
                  </w:rPr>
                </m:ctrlPr>
              </m:eqArrPr>
              <m:e>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y</m:t>
                    </m:r>
                  </m:sub>
                </m:sSub>
                <m:r>
                  <w:rPr>
                    <w:rFonts w:ascii="Cambria Math" w:hAnsi="Cambria Math"/>
                    <w:sz w:val="22"/>
                    <w:szCs w:val="22"/>
                    <w:lang w:bidi="hi-IN"/>
                  </w:rPr>
                  <m:t>∙P(x-y deleterious mutations),   y&lt;x</m:t>
                </m:r>
              </m:e>
              <m:e>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y</m:t>
                    </m:r>
                  </m:sub>
                </m:sSub>
                <m:r>
                  <w:rPr>
                    <w:rFonts w:ascii="Cambria Math" w:hAnsi="Cambria Math"/>
                    <w:sz w:val="22"/>
                    <w:szCs w:val="22"/>
                    <w:lang w:bidi="hi-IN"/>
                  </w:rPr>
                  <m:t xml:space="preserve">∙P(y-x beneficial mutations),      y&gt;x </m:t>
                </m:r>
                <m:ctrlPr>
                  <w:rPr>
                    <w:rFonts w:ascii="Cambria Math" w:eastAsia="Cambria Math" w:hAnsi="Cambria Math" w:cs="Cambria Math"/>
                    <w:i/>
                    <w:sz w:val="22"/>
                    <w:szCs w:val="22"/>
                    <w:lang w:bidi="hi-IN"/>
                  </w:rPr>
                </m:ctrlPr>
              </m:e>
              <m:e>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y</m:t>
                    </m:r>
                  </m:sub>
                </m:sSub>
                <m:r>
                  <w:rPr>
                    <w:rFonts w:ascii="Cambria Math" w:hAnsi="Cambria Math"/>
                    <w:sz w:val="22"/>
                    <w:szCs w:val="22"/>
                    <w:lang w:bidi="hi-IN"/>
                  </w:rPr>
                  <m:t>∙P(no mutations),                                 y=x</m:t>
                </m:r>
              </m:e>
            </m:eqArr>
          </m:e>
        </m:d>
      </m:oMath>
      <w:r w:rsidR="00D46380" w:rsidRPr="00457ACF">
        <w:rPr>
          <w:rFonts w:ascii="Palatino Linotype" w:hAnsi="Palatino Linotype"/>
          <w:sz w:val="22"/>
          <w:szCs w:val="22"/>
          <w:lang w:bidi="hi-IN"/>
        </w:rPr>
        <w:t>.</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lastRenderedPageBreak/>
        <w:t>Using the probability mass function of a Poisson distribution, we can expand the above equation to</w:t>
      </w:r>
    </w:p>
    <w:p w:rsidR="00D46380" w:rsidRPr="00457ACF" w:rsidRDefault="00C06333" w:rsidP="00D46380">
      <w:pPr>
        <w:spacing w:line="480" w:lineRule="auto"/>
        <w:jc w:val="center"/>
        <w:rPr>
          <w:rFonts w:ascii="Palatino Linotype" w:hAnsi="Palatino Linotype"/>
          <w:sz w:val="22"/>
          <w:szCs w:val="22"/>
          <w:lang w:bidi="hi-IN"/>
        </w:rPr>
      </w:pPr>
      <m:oMath>
        <m:acc>
          <m:accPr>
            <m:chr m:val="̅"/>
            <m:ctrlPr>
              <w:rPr>
                <w:rFonts w:ascii="Cambria Math" w:hAnsi="Cambria Math"/>
                <w:i/>
                <w:sz w:val="22"/>
                <w:szCs w:val="22"/>
                <w:lang w:bidi="hi-IN"/>
              </w:rPr>
            </m:ctrlPr>
          </m:accPr>
          <m:e>
            <m:r>
              <w:rPr>
                <w:rFonts w:ascii="Cambria Math" w:hAnsi="Cambria Math"/>
                <w:sz w:val="22"/>
                <w:szCs w:val="22"/>
                <w:lang w:bidi="hi-IN"/>
              </w:rPr>
              <m:t>ω</m:t>
            </m:r>
          </m:e>
        </m:acc>
        <m:sSubSup>
          <m:sSubSupPr>
            <m:ctrlPr>
              <w:rPr>
                <w:rFonts w:ascii="Cambria Math" w:hAnsi="Cambria Math"/>
                <w:i/>
                <w:sz w:val="22"/>
                <w:szCs w:val="22"/>
                <w:lang w:bidi="hi-IN"/>
              </w:rPr>
            </m:ctrlPr>
          </m:sSubSupPr>
          <m:e>
            <m:r>
              <w:rPr>
                <w:rFonts w:ascii="Cambria Math" w:hAnsi="Cambria Math"/>
                <w:sz w:val="22"/>
                <w:szCs w:val="22"/>
                <w:lang w:bidi="hi-IN"/>
              </w:rPr>
              <m:t>f</m:t>
            </m:r>
          </m:e>
          <m:sub>
            <m:r>
              <w:rPr>
                <w:rFonts w:ascii="Cambria Math" w:hAnsi="Cambria Math"/>
                <w:sz w:val="22"/>
                <w:szCs w:val="22"/>
                <w:lang w:bidi="hi-IN"/>
              </w:rPr>
              <m:t>x</m:t>
            </m:r>
          </m:sub>
          <m:sup>
            <m:r>
              <w:rPr>
                <w:rFonts w:ascii="Cambria Math" w:hAnsi="Cambria Math"/>
                <w:sz w:val="22"/>
                <w:szCs w:val="22"/>
                <w:lang w:bidi="hi-IN"/>
              </w:rPr>
              <m:t>'</m:t>
            </m:r>
          </m:sup>
        </m:sSubSup>
        <m:r>
          <w:rPr>
            <w:rFonts w:ascii="Cambria Math" w:hAnsi="Cambria Math"/>
            <w:sz w:val="22"/>
            <w:szCs w:val="22"/>
            <w:lang w:bidi="hi-IN"/>
          </w:rPr>
          <m:t>=</m:t>
        </m:r>
        <m:nary>
          <m:naryPr>
            <m:chr m:val="∑"/>
            <m:supHide m:val="1"/>
            <m:ctrlPr>
              <w:rPr>
                <w:rFonts w:ascii="Cambria Math" w:hAnsi="Cambria Math"/>
                <w:i/>
                <w:sz w:val="22"/>
                <w:szCs w:val="22"/>
                <w:lang w:bidi="hi-IN"/>
              </w:rPr>
            </m:ctrlPr>
          </m:naryPr>
          <m:sub>
            <m:r>
              <w:rPr>
                <w:rFonts w:ascii="Cambria Math" w:hAnsi="Cambria Math"/>
                <w:sz w:val="22"/>
                <w:szCs w:val="22"/>
                <w:lang w:bidi="hi-IN"/>
              </w:rPr>
              <m:t>y≤x</m:t>
            </m:r>
          </m:sub>
          <m:sup/>
          <m:e>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y</m:t>
                </m:r>
              </m:sub>
            </m:sSub>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y</m:t>
                </m:r>
              </m:sub>
            </m:sSub>
            <m:f>
              <m:fPr>
                <m:ctrlPr>
                  <w:rPr>
                    <w:rFonts w:ascii="Cambria Math" w:hAnsi="Cambria Math"/>
                    <w:i/>
                    <w:sz w:val="22"/>
                    <w:szCs w:val="22"/>
                    <w:lang w:bidi="hi-IN"/>
                  </w:rPr>
                </m:ctrlPr>
              </m:fPr>
              <m:num>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-δ</m:t>
                    </m:r>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y</m:t>
                        </m:r>
                      </m:sub>
                    </m:sSub>
                  </m:sup>
                </m:sSup>
                <m:sSup>
                  <m:sSupPr>
                    <m:ctrlPr>
                      <w:rPr>
                        <w:rFonts w:ascii="Cambria Math" w:hAnsi="Cambria Math"/>
                        <w:i/>
                        <w:sz w:val="22"/>
                        <w:szCs w:val="22"/>
                        <w:lang w:bidi="hi-IN"/>
                      </w:rPr>
                    </m:ctrlPr>
                  </m:sSupPr>
                  <m:e>
                    <m:d>
                      <m:dPr>
                        <m:ctrlPr>
                          <w:rPr>
                            <w:rFonts w:ascii="Cambria Math" w:hAnsi="Cambria Math"/>
                            <w:i/>
                            <w:sz w:val="22"/>
                            <w:szCs w:val="22"/>
                            <w:lang w:bidi="hi-IN"/>
                          </w:rPr>
                        </m:ctrlPr>
                      </m:dPr>
                      <m:e>
                        <m:r>
                          <w:rPr>
                            <w:rFonts w:ascii="Cambria Math" w:hAnsi="Cambria Math"/>
                            <w:sz w:val="22"/>
                            <w:szCs w:val="22"/>
                            <w:lang w:bidi="hi-IN"/>
                          </w:rPr>
                          <m:t>δ</m:t>
                        </m:r>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y</m:t>
                            </m:r>
                          </m:sub>
                        </m:sSub>
                      </m:e>
                    </m:d>
                  </m:e>
                  <m:sup>
                    <m:r>
                      <w:rPr>
                        <w:rFonts w:ascii="Cambria Math" w:hAnsi="Cambria Math"/>
                        <w:sz w:val="22"/>
                        <w:szCs w:val="22"/>
                        <w:lang w:bidi="hi-IN"/>
                      </w:rPr>
                      <m:t>x-y</m:t>
                    </m:r>
                  </m:sup>
                </m:sSup>
              </m:num>
              <m:den>
                <m:d>
                  <m:dPr>
                    <m:ctrlPr>
                      <w:rPr>
                        <w:rFonts w:ascii="Cambria Math" w:hAnsi="Cambria Math"/>
                        <w:i/>
                        <w:sz w:val="22"/>
                        <w:szCs w:val="22"/>
                        <w:lang w:bidi="hi-IN"/>
                      </w:rPr>
                    </m:ctrlPr>
                  </m:dPr>
                  <m:e>
                    <m:r>
                      <w:rPr>
                        <w:rFonts w:ascii="Cambria Math" w:hAnsi="Cambria Math"/>
                        <w:sz w:val="22"/>
                        <w:szCs w:val="22"/>
                        <w:lang w:bidi="hi-IN"/>
                      </w:rPr>
                      <m:t>x-y</m:t>
                    </m:r>
                  </m:e>
                </m:d>
                <m:r>
                  <w:rPr>
                    <w:rFonts w:ascii="Cambria Math" w:hAnsi="Cambria Math"/>
                    <w:sz w:val="22"/>
                    <w:szCs w:val="22"/>
                    <w:lang w:bidi="hi-IN"/>
                  </w:rPr>
                  <m:t>!</m:t>
                </m:r>
              </m:den>
            </m:f>
          </m:e>
        </m:nary>
        <m:r>
          <w:rPr>
            <w:rFonts w:ascii="Cambria Math" w:hAnsi="Cambria Math"/>
            <w:sz w:val="22"/>
            <w:szCs w:val="22"/>
            <w:lang w:bidi="hi-IN"/>
          </w:rPr>
          <m:t>+</m:t>
        </m:r>
        <m:nary>
          <m:naryPr>
            <m:chr m:val="∑"/>
            <m:supHide m:val="1"/>
            <m:ctrlPr>
              <w:rPr>
                <w:rFonts w:ascii="Cambria Math" w:hAnsi="Cambria Math"/>
                <w:i/>
                <w:sz w:val="22"/>
                <w:szCs w:val="22"/>
                <w:lang w:bidi="hi-IN"/>
              </w:rPr>
            </m:ctrlPr>
          </m:naryPr>
          <m:sub>
            <m:r>
              <w:rPr>
                <w:rFonts w:ascii="Cambria Math" w:hAnsi="Cambria Math"/>
                <w:sz w:val="22"/>
                <w:szCs w:val="22"/>
                <w:lang w:bidi="hi-IN"/>
              </w:rPr>
              <m:t>y≥x</m:t>
            </m:r>
          </m:sub>
          <m:sup/>
          <m:e>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y</m:t>
                </m:r>
              </m:sub>
            </m:sSub>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y</m:t>
                </m:r>
              </m:sub>
            </m:sSub>
            <m:f>
              <m:fPr>
                <m:ctrlPr>
                  <w:rPr>
                    <w:rFonts w:ascii="Cambria Math" w:hAnsi="Cambria Math"/>
                    <w:i/>
                    <w:sz w:val="22"/>
                    <w:szCs w:val="22"/>
                    <w:lang w:bidi="hi-IN"/>
                  </w:rPr>
                </m:ctrlPr>
              </m:fPr>
              <m:num>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-β</m:t>
                    </m:r>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y</m:t>
                        </m:r>
                      </m:sub>
                    </m:sSub>
                  </m:sup>
                </m:sSup>
                <m:sSup>
                  <m:sSupPr>
                    <m:ctrlPr>
                      <w:rPr>
                        <w:rFonts w:ascii="Cambria Math" w:hAnsi="Cambria Math"/>
                        <w:i/>
                        <w:sz w:val="22"/>
                        <w:szCs w:val="22"/>
                        <w:lang w:bidi="hi-IN"/>
                      </w:rPr>
                    </m:ctrlPr>
                  </m:sSupPr>
                  <m:e>
                    <m:d>
                      <m:dPr>
                        <m:ctrlPr>
                          <w:rPr>
                            <w:rFonts w:ascii="Cambria Math" w:hAnsi="Cambria Math"/>
                            <w:i/>
                            <w:sz w:val="22"/>
                            <w:szCs w:val="22"/>
                            <w:lang w:bidi="hi-IN"/>
                          </w:rPr>
                        </m:ctrlPr>
                      </m:dPr>
                      <m:e>
                        <m:r>
                          <w:rPr>
                            <w:rFonts w:ascii="Cambria Math" w:hAnsi="Cambria Math"/>
                            <w:sz w:val="22"/>
                            <w:szCs w:val="22"/>
                            <w:lang w:bidi="hi-IN"/>
                          </w:rPr>
                          <m:t>β</m:t>
                        </m:r>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y</m:t>
                            </m:r>
                          </m:sub>
                        </m:sSub>
                      </m:e>
                    </m:d>
                  </m:e>
                  <m:sup>
                    <m:r>
                      <w:rPr>
                        <w:rFonts w:ascii="Cambria Math" w:hAnsi="Cambria Math"/>
                        <w:sz w:val="22"/>
                        <w:szCs w:val="22"/>
                        <w:lang w:bidi="hi-IN"/>
                      </w:rPr>
                      <m:t>y-x</m:t>
                    </m:r>
                  </m:sup>
                </m:sSup>
              </m:num>
              <m:den>
                <m:d>
                  <m:dPr>
                    <m:ctrlPr>
                      <w:rPr>
                        <w:rFonts w:ascii="Cambria Math" w:hAnsi="Cambria Math"/>
                        <w:i/>
                        <w:sz w:val="22"/>
                        <w:szCs w:val="22"/>
                        <w:lang w:bidi="hi-IN"/>
                      </w:rPr>
                    </m:ctrlPr>
                  </m:dPr>
                  <m:e>
                    <m:r>
                      <w:rPr>
                        <w:rFonts w:ascii="Cambria Math" w:hAnsi="Cambria Math"/>
                        <w:sz w:val="22"/>
                        <w:szCs w:val="22"/>
                        <w:lang w:bidi="hi-IN"/>
                      </w:rPr>
                      <m:t>y-x</m:t>
                    </m:r>
                  </m:e>
                </m:d>
                <m:r>
                  <w:rPr>
                    <w:rFonts w:ascii="Cambria Math" w:hAnsi="Cambria Math"/>
                    <w:sz w:val="22"/>
                    <w:szCs w:val="22"/>
                    <w:lang w:bidi="hi-IN"/>
                  </w:rPr>
                  <m:t>!</m:t>
                </m:r>
              </m:den>
            </m:f>
          </m:e>
        </m:nary>
        <m:r>
          <w:rPr>
            <w:rFonts w:ascii="Cambria Math" w:hAnsi="Cambria Math"/>
            <w:sz w:val="22"/>
            <w:szCs w:val="22"/>
            <w:lang w:bidi="hi-IN"/>
          </w:rPr>
          <m:t>,   ∀x≥0</m:t>
        </m:r>
      </m:oMath>
      <w:r w:rsidR="00D46380" w:rsidRPr="00457ACF">
        <w:rPr>
          <w:rFonts w:ascii="Palatino Linotype" w:hAnsi="Palatino Linotype"/>
          <w:sz w:val="22"/>
          <w:szCs w:val="22"/>
          <w:lang w:bidi="hi-IN"/>
        </w:rPr>
        <w:t>,</w:t>
      </w:r>
    </w:p>
    <w:p w:rsidR="00D46380" w:rsidRPr="00457ACF" w:rsidRDefault="00D46380" w:rsidP="00D46380">
      <w:pPr>
        <w:spacing w:line="480" w:lineRule="auto"/>
        <w:rPr>
          <w:rFonts w:ascii="Palatino Linotype" w:hAnsi="Palatino Linotype"/>
          <w:sz w:val="22"/>
          <w:szCs w:val="22"/>
        </w:rPr>
      </w:pPr>
      <w:proofErr w:type="gramStart"/>
      <w:r w:rsidRPr="00457ACF">
        <w:rPr>
          <w:rFonts w:ascii="Palatino Linotype" w:hAnsi="Palatino Linotype"/>
          <w:sz w:val="22"/>
          <w:szCs w:val="22"/>
          <w:lang w:bidi="hi-IN"/>
        </w:rPr>
        <w:t>where</w:t>
      </w:r>
      <w:proofErr w:type="gramEnd"/>
      <w:r w:rsidRPr="00457ACF">
        <w:rPr>
          <w:rFonts w:ascii="Palatino Linotype" w:hAnsi="Palatino Linotype"/>
          <w:sz w:val="22"/>
          <w:szCs w:val="22"/>
          <w:lang w:bidi="hi-IN"/>
        </w:rPr>
        <w:t xml:space="preserve"> </w:t>
      </w:r>
      <w:proofErr w:type="spellStart"/>
      <w:r w:rsidRPr="00457ACF">
        <w:rPr>
          <w:rFonts w:ascii="Palatino Linotype" w:hAnsi="Palatino Linotype"/>
          <w:i/>
          <w:iCs/>
          <w:sz w:val="22"/>
          <w:szCs w:val="22"/>
        </w:rPr>
        <w:t>ω</w:t>
      </w:r>
      <w:r w:rsidRPr="00457ACF">
        <w:rPr>
          <w:rFonts w:ascii="Palatino Linotype" w:hAnsi="Palatino Linotype"/>
          <w:i/>
          <w:iCs/>
          <w:sz w:val="22"/>
          <w:szCs w:val="22"/>
          <w:vertAlign w:val="subscript"/>
          <w:lang w:bidi="hi-IN"/>
        </w:rPr>
        <w:t>y</w:t>
      </w:r>
      <w:proofErr w:type="spellEnd"/>
      <w:r w:rsidRPr="00457ACF">
        <w:rPr>
          <w:rFonts w:ascii="Palatino Linotype" w:hAnsi="Palatino Linotype"/>
          <w:sz w:val="22"/>
          <w:szCs w:val="22"/>
          <w:lang w:bidi="hi-IN"/>
        </w:rPr>
        <w:t xml:space="preserve"> is the fitness of individuals with </w:t>
      </w:r>
      <w:r w:rsidRPr="00457ACF">
        <w:rPr>
          <w:rFonts w:ascii="Palatino Linotype" w:hAnsi="Palatino Linotype"/>
          <w:i/>
          <w:iCs/>
          <w:sz w:val="22"/>
          <w:szCs w:val="22"/>
          <w:lang w:bidi="hi-IN"/>
        </w:rPr>
        <w:t xml:space="preserve">y </w:t>
      </w:r>
      <w:r w:rsidRPr="00457ACF">
        <w:rPr>
          <w:rFonts w:ascii="Palatino Linotype" w:hAnsi="Palatino Linotype"/>
          <w:sz w:val="22"/>
          <w:szCs w:val="22"/>
        </w:rPr>
        <w:t xml:space="preserve">deleterious alleles, </w:t>
      </w:r>
      <m:oMath>
        <m:r>
          <w:rPr>
            <w:rFonts w:ascii="Cambria Math" w:hAnsi="Cambria Math"/>
            <w:sz w:val="22"/>
            <w:szCs w:val="22"/>
            <w:lang w:bidi="hi-IN"/>
          </w:rPr>
          <m:t xml:space="preserve"> </m:t>
        </m:r>
        <m:acc>
          <m:accPr>
            <m:chr m:val="̅"/>
            <m:ctrlPr>
              <w:rPr>
                <w:rFonts w:ascii="Cambria Math" w:hAnsi="Cambria Math"/>
                <w:i/>
                <w:sz w:val="22"/>
                <w:szCs w:val="22"/>
                <w:lang w:bidi="hi-IN"/>
              </w:rPr>
            </m:ctrlPr>
          </m:accPr>
          <m:e>
            <m:r>
              <w:rPr>
                <w:rFonts w:ascii="Cambria Math" w:hAnsi="Cambria Math"/>
                <w:sz w:val="22"/>
                <w:szCs w:val="22"/>
                <w:lang w:bidi="hi-IN"/>
              </w:rPr>
              <m:t>ω</m:t>
            </m:r>
          </m:e>
        </m:acc>
      </m:oMath>
      <w:r w:rsidRPr="00457ACF">
        <w:rPr>
          <w:rFonts w:ascii="Palatino Linotype" w:hAnsi="Palatino Linotype"/>
          <w:sz w:val="22"/>
          <w:szCs w:val="22"/>
          <w:lang w:bidi="hi-IN"/>
        </w:rPr>
        <w:t xml:space="preserve"> is the population mean fitness (</w:t>
      </w:r>
      <m:oMath>
        <m:acc>
          <m:accPr>
            <m:chr m:val="̅"/>
            <m:ctrlPr>
              <w:rPr>
                <w:rFonts w:ascii="Cambria Math" w:hAnsi="Cambria Math"/>
                <w:i/>
                <w:sz w:val="22"/>
                <w:szCs w:val="22"/>
                <w:lang w:bidi="hi-IN"/>
              </w:rPr>
            </m:ctrlPr>
          </m:accPr>
          <m:e>
            <m:r>
              <w:rPr>
                <w:rFonts w:ascii="Cambria Math" w:hAnsi="Cambria Math"/>
                <w:sz w:val="22"/>
                <w:szCs w:val="22"/>
                <w:lang w:bidi="hi-IN"/>
              </w:rPr>
              <m:t>ω</m:t>
            </m:r>
          </m:e>
        </m:acc>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x</m:t>
            </m:r>
          </m:sub>
        </m:sSub>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x</m:t>
            </m:r>
          </m:sub>
        </m:sSub>
      </m:oMath>
      <w:r w:rsidRPr="00457ACF">
        <w:rPr>
          <w:rFonts w:ascii="Palatino Linotype" w:hAnsi="Palatino Linotype"/>
          <w:sz w:val="22"/>
          <w:szCs w:val="22"/>
          <w:lang w:bidi="hi-IN"/>
        </w:rPr>
        <w:t>),</w:t>
      </w:r>
      <w:r w:rsidRPr="00457ACF">
        <w:rPr>
          <w:rFonts w:ascii="Palatino Linotype" w:hAnsi="Palatino Linotype"/>
          <w:sz w:val="22"/>
          <w:szCs w:val="22"/>
        </w:rPr>
        <w:t xml:space="preserve"> </w:t>
      </w:r>
      <w:r w:rsidRPr="00457ACF">
        <w:rPr>
          <w:rFonts w:ascii="Palatino Linotype" w:hAnsi="Palatino Linotype"/>
          <w:i/>
          <w:iCs/>
          <w:sz w:val="22"/>
          <w:szCs w:val="22"/>
        </w:rPr>
        <w:t>δ</w:t>
      </w:r>
      <w:r w:rsidRPr="00457ACF">
        <w:rPr>
          <w:rFonts w:ascii="Palatino Linotype" w:hAnsi="Palatino Linotype"/>
          <w:sz w:val="22"/>
          <w:szCs w:val="22"/>
        </w:rPr>
        <w:t xml:space="preserve"> and </w:t>
      </w:r>
      <w:r w:rsidRPr="00457ACF">
        <w:rPr>
          <w:rFonts w:ascii="Palatino Linotype" w:hAnsi="Palatino Linotype"/>
          <w:i/>
          <w:iCs/>
          <w:sz w:val="22"/>
          <w:szCs w:val="22"/>
        </w:rPr>
        <w:t>β</w:t>
      </w:r>
      <w:r w:rsidRPr="00457ACF">
        <w:rPr>
          <w:rFonts w:ascii="Palatino Linotype" w:hAnsi="Palatino Linotype"/>
          <w:sz w:val="22"/>
          <w:szCs w:val="22"/>
        </w:rPr>
        <w:t xml:space="preserve"> are the fraction of mutations that are deleterious and beneficial, respectively (</w:t>
      </w:r>
      <w:r w:rsidRPr="00457ACF">
        <w:rPr>
          <w:rFonts w:ascii="Palatino Linotype" w:hAnsi="Palatino Linotype"/>
          <w:i/>
          <w:iCs/>
          <w:sz w:val="22"/>
          <w:szCs w:val="22"/>
        </w:rPr>
        <w:t>δ+β</w:t>
      </w:r>
      <w:r w:rsidRPr="00457ACF">
        <w:rPr>
          <w:rFonts w:ascii="Palatino Linotype" w:hAnsi="Palatino Linotype"/>
          <w:sz w:val="22"/>
          <w:szCs w:val="22"/>
        </w:rPr>
        <w:t>=1 and 0</w:t>
      </w:r>
      <w:r w:rsidRPr="00457ACF">
        <w:rPr>
          <w:rFonts w:ascii="Palatino Linotype" w:hAnsi="Palatino Linotype" w:cs="Arial"/>
          <w:sz w:val="22"/>
          <w:szCs w:val="22"/>
        </w:rPr>
        <w:t>≤</w:t>
      </w:r>
      <w:r w:rsidRPr="00457ACF">
        <w:rPr>
          <w:rFonts w:ascii="Palatino Linotype" w:hAnsi="Palatino Linotype"/>
          <w:i/>
          <w:iCs/>
          <w:sz w:val="22"/>
          <w:szCs w:val="22"/>
        </w:rPr>
        <w:t>β</w:t>
      </w:r>
      <w:r w:rsidRPr="00457ACF">
        <w:rPr>
          <w:rFonts w:ascii="Palatino Linotype" w:hAnsi="Palatino Linotype"/>
          <w:sz w:val="22"/>
          <w:szCs w:val="22"/>
        </w:rPr>
        <w:t>&lt;</w:t>
      </w:r>
      <w:r w:rsidRPr="00457ACF">
        <w:rPr>
          <w:rFonts w:ascii="Palatino Linotype" w:hAnsi="Palatino Linotype"/>
          <w:i/>
          <w:iCs/>
          <w:sz w:val="22"/>
          <w:szCs w:val="22"/>
        </w:rPr>
        <w:t>δ</w:t>
      </w:r>
      <w:r w:rsidRPr="00457ACF">
        <w:rPr>
          <w:rFonts w:ascii="Palatino Linotype" w:hAnsi="Palatino Linotype" w:cs="Arial"/>
          <w:sz w:val="22"/>
          <w:szCs w:val="22"/>
        </w:rPr>
        <w:t>≤</w:t>
      </w:r>
      <w:r w:rsidRPr="00457ACF">
        <w:rPr>
          <w:rFonts w:ascii="Palatino Linotype" w:hAnsi="Palatino Linotype"/>
          <w:sz w:val="22"/>
          <w:szCs w:val="22"/>
        </w:rPr>
        <w:t>1</w:t>
      </w:r>
      <w:r w:rsidRPr="00457ACF">
        <w:rPr>
          <w:rFonts w:ascii="Palatino Linotype" w:hAnsi="Palatino Linotype"/>
          <w:i/>
          <w:iCs/>
          <w:sz w:val="22"/>
          <w:szCs w:val="22"/>
        </w:rPr>
        <w:t>)</w:t>
      </w:r>
      <w:r w:rsidRPr="00457ACF">
        <w:rPr>
          <w:rFonts w:ascii="Palatino Linotype" w:hAnsi="Palatino Linotype"/>
          <w:sz w:val="22"/>
          <w:szCs w:val="22"/>
        </w:rPr>
        <w:t xml:space="preserve">, and </w:t>
      </w:r>
      <w:proofErr w:type="spellStart"/>
      <w:r w:rsidRPr="00457ACF">
        <w:rPr>
          <w:rFonts w:ascii="Palatino Linotype" w:hAnsi="Palatino Linotype"/>
          <w:i/>
          <w:iCs/>
          <w:sz w:val="22"/>
          <w:szCs w:val="22"/>
        </w:rPr>
        <w:t>U</w:t>
      </w:r>
      <w:r w:rsidRPr="00457ACF">
        <w:rPr>
          <w:rFonts w:ascii="Palatino Linotype" w:hAnsi="Palatino Linotype"/>
          <w:i/>
          <w:iCs/>
          <w:sz w:val="22"/>
          <w:szCs w:val="22"/>
          <w:vertAlign w:val="subscript"/>
        </w:rPr>
        <w:t>y</w:t>
      </w:r>
      <w:proofErr w:type="spellEnd"/>
      <w:r w:rsidRPr="00457ACF">
        <w:rPr>
          <w:rFonts w:ascii="Palatino Linotype" w:hAnsi="Palatino Linotype"/>
          <w:sz w:val="22"/>
          <w:szCs w:val="22"/>
          <w:vertAlign w:val="superscript"/>
        </w:rPr>
        <w:t xml:space="preserve"> </w:t>
      </w:r>
      <w:r w:rsidRPr="00457ACF">
        <w:rPr>
          <w:rFonts w:ascii="Palatino Linotype" w:hAnsi="Palatino Linotype"/>
          <w:sz w:val="22"/>
          <w:szCs w:val="22"/>
        </w:rPr>
        <w:t xml:space="preserve">is the average number of new mutations per generation in an individual with </w:t>
      </w:r>
      <w:r w:rsidRPr="00457ACF">
        <w:rPr>
          <w:rFonts w:ascii="Palatino Linotype" w:hAnsi="Palatino Linotype"/>
          <w:i/>
          <w:iCs/>
          <w:sz w:val="22"/>
          <w:szCs w:val="22"/>
        </w:rPr>
        <w:t>y</w:t>
      </w:r>
      <w:r w:rsidRPr="00457ACF">
        <w:rPr>
          <w:rFonts w:ascii="Palatino Linotype" w:hAnsi="Palatino Linotype"/>
          <w:sz w:val="22"/>
          <w:szCs w:val="22"/>
        </w:rPr>
        <w:t xml:space="preserve"> deleterious alleles.</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 xml:space="preserve">This can be written as a matrix equation by multiplying the frequencies vector </w:t>
      </w:r>
      <w:r w:rsidRPr="00457ACF">
        <w:rPr>
          <w:rFonts w:ascii="Palatino Linotype" w:hAnsi="Palatino Linotype"/>
          <w:i/>
          <w:iCs/>
          <w:sz w:val="22"/>
          <w:szCs w:val="22"/>
          <w:lang w:bidi="hi-IN"/>
        </w:rPr>
        <w:t>f</w:t>
      </w:r>
      <w:r w:rsidRPr="00457ACF">
        <w:rPr>
          <w:rFonts w:ascii="Palatino Linotype" w:hAnsi="Palatino Linotype"/>
          <w:sz w:val="22"/>
          <w:szCs w:val="22"/>
          <w:lang w:bidi="hi-IN"/>
        </w:rPr>
        <w:t xml:space="preserve"> and the mutation-selection matrix </w:t>
      </w:r>
      <w:r w:rsidRPr="00457ACF">
        <w:rPr>
          <w:rFonts w:ascii="Palatino Linotype" w:hAnsi="Palatino Linotype"/>
          <w:i/>
          <w:iCs/>
          <w:sz w:val="22"/>
          <w:szCs w:val="22"/>
          <w:lang w:bidi="hi-IN"/>
        </w:rPr>
        <w:t>M</w:t>
      </w:r>
      <w:r w:rsidRPr="00457ACF">
        <w:rPr>
          <w:rFonts w:ascii="Palatino Linotype" w:hAnsi="Palatino Linotype"/>
          <w:sz w:val="22"/>
          <w:szCs w:val="22"/>
          <w:lang w:bidi="hi-IN"/>
        </w:rPr>
        <w:t>:</w:t>
      </w:r>
    </w:p>
    <w:p w:rsidR="00D46380" w:rsidRPr="00457ACF" w:rsidRDefault="00C06333" w:rsidP="00D46380">
      <w:pPr>
        <w:spacing w:line="480" w:lineRule="auto"/>
        <w:rPr>
          <w:rFonts w:ascii="Palatino Linotype" w:hAnsi="Palatino Linotype"/>
          <w:sz w:val="22"/>
          <w:szCs w:val="22"/>
          <w:lang w:bidi="hi-IN"/>
        </w:rPr>
      </w:pPr>
      <m:oMathPara>
        <m:oMath>
          <m:acc>
            <m:accPr>
              <m:chr m:val="̅"/>
              <m:ctrlPr>
                <w:rPr>
                  <w:rFonts w:ascii="Cambria Math" w:hAnsi="Cambria Math"/>
                  <w:i/>
                  <w:sz w:val="22"/>
                  <w:szCs w:val="22"/>
                  <w:lang w:bidi="hi-IN"/>
                </w:rPr>
              </m:ctrlPr>
            </m:accPr>
            <m:e>
              <m:r>
                <w:rPr>
                  <w:rFonts w:ascii="Cambria Math" w:hAnsi="Cambria Math"/>
                  <w:sz w:val="22"/>
                  <w:szCs w:val="22"/>
                  <w:lang w:bidi="hi-IN"/>
                </w:rPr>
                <m:t>ω</m:t>
              </m:r>
            </m:e>
          </m:acc>
          <m:sSup>
            <m:sSupPr>
              <m:ctrlPr>
                <w:rPr>
                  <w:rFonts w:ascii="Cambria Math" w:hAnsi="Cambria Math"/>
                  <w:i/>
                  <w:sz w:val="22"/>
                  <w:szCs w:val="22"/>
                  <w:lang w:bidi="hi-IN"/>
                </w:rPr>
              </m:ctrlPr>
            </m:sSupPr>
            <m:e>
              <m:r>
                <w:rPr>
                  <w:rFonts w:ascii="Cambria Math" w:hAnsi="Cambria Math"/>
                  <w:sz w:val="22"/>
                  <w:szCs w:val="22"/>
                  <w:lang w:bidi="hi-IN"/>
                </w:rPr>
                <m:t>f</m:t>
              </m:r>
            </m:e>
            <m:sup>
              <m:r>
                <w:rPr>
                  <w:rFonts w:ascii="Cambria Math" w:hAnsi="Cambria Math"/>
                  <w:sz w:val="22"/>
                  <w:szCs w:val="22"/>
                  <w:lang w:bidi="hi-IN"/>
                </w:rPr>
                <m:t>'</m:t>
              </m:r>
            </m:sup>
          </m:sSup>
          <m:r>
            <w:rPr>
              <w:rFonts w:ascii="Cambria Math" w:hAnsi="Cambria Math"/>
              <w:sz w:val="22"/>
              <w:szCs w:val="22"/>
              <w:lang w:bidi="hi-IN"/>
            </w:rPr>
            <m:t>=Mf</m:t>
          </m:r>
        </m:oMath>
      </m:oMathPara>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 xml:space="preserve">At the mutation-selection balance (MSB), </w:t>
      </w:r>
      <w:r w:rsidRPr="00457ACF">
        <w:rPr>
          <w:rFonts w:ascii="Palatino Linotype" w:hAnsi="Palatino Linotype"/>
          <w:i/>
          <w:iCs/>
          <w:sz w:val="22"/>
          <w:szCs w:val="22"/>
          <w:lang w:bidi="hi-IN"/>
        </w:rPr>
        <w:t>f*</w:t>
      </w:r>
      <w:r w:rsidRPr="00457ACF">
        <w:rPr>
          <w:rFonts w:ascii="Palatino Linotype" w:hAnsi="Palatino Linotype"/>
          <w:sz w:val="22"/>
          <w:szCs w:val="22"/>
          <w:lang w:bidi="hi-IN"/>
        </w:rPr>
        <w:t xml:space="preserve"> solves the equation (a star * denotes equilibrium quantities)</w:t>
      </w:r>
    </w:p>
    <w:p w:rsidR="00D46380" w:rsidRPr="00457ACF" w:rsidRDefault="00C06333" w:rsidP="00D46380">
      <w:pPr>
        <w:spacing w:line="480" w:lineRule="auto"/>
        <w:jc w:val="center"/>
        <w:rPr>
          <w:rFonts w:ascii="Palatino Linotype" w:hAnsi="Palatino Linotype"/>
          <w:sz w:val="22"/>
          <w:szCs w:val="22"/>
          <w:lang w:bidi="hi-IN"/>
        </w:rPr>
      </w:pPr>
      <m:oMath>
        <m:sSup>
          <m:sSupPr>
            <m:ctrlPr>
              <w:rPr>
                <w:rFonts w:ascii="Cambria Math" w:hAnsi="Cambria Math"/>
                <w:i/>
                <w:sz w:val="22"/>
                <w:szCs w:val="22"/>
                <w:lang w:bidi="hi-IN"/>
              </w:rPr>
            </m:ctrlPr>
          </m:sSupPr>
          <m:e>
            <m:acc>
              <m:accPr>
                <m:chr m:val="̅"/>
                <m:ctrlPr>
                  <w:rPr>
                    <w:rFonts w:ascii="Cambria Math" w:hAnsi="Cambria Math"/>
                    <w:i/>
                    <w:sz w:val="22"/>
                    <w:szCs w:val="22"/>
                    <w:lang w:bidi="hi-IN"/>
                  </w:rPr>
                </m:ctrlPr>
              </m:accPr>
              <m:e>
                <m:r>
                  <w:rPr>
                    <w:rFonts w:ascii="Cambria Math" w:hAnsi="Cambria Math"/>
                    <w:sz w:val="22"/>
                    <w:szCs w:val="22"/>
                    <w:lang w:bidi="hi-IN"/>
                  </w:rPr>
                  <m:t>ω</m:t>
                </m:r>
              </m:e>
            </m:acc>
          </m:e>
          <m:sup>
            <m:r>
              <w:rPr>
                <w:rFonts w:ascii="Cambria Math" w:hAnsi="Cambria Math"/>
                <w:sz w:val="22"/>
                <w:szCs w:val="22"/>
                <w:lang w:bidi="hi-IN"/>
              </w:rPr>
              <m:t>*</m:t>
            </m:r>
          </m:sup>
        </m:sSup>
        <m:sSup>
          <m:sSupPr>
            <m:ctrlPr>
              <w:rPr>
                <w:rFonts w:ascii="Cambria Math" w:hAnsi="Cambria Math"/>
                <w:i/>
                <w:sz w:val="22"/>
                <w:szCs w:val="22"/>
                <w:lang w:bidi="hi-IN"/>
              </w:rPr>
            </m:ctrlPr>
          </m:sSupPr>
          <m:e>
            <m:r>
              <w:rPr>
                <w:rFonts w:ascii="Cambria Math" w:hAnsi="Cambria Math"/>
                <w:sz w:val="22"/>
                <w:szCs w:val="22"/>
                <w:lang w:bidi="hi-IN"/>
              </w:rPr>
              <m:t>f</m:t>
            </m:r>
          </m:e>
          <m:sup>
            <m:r>
              <w:rPr>
                <w:rFonts w:ascii="Cambria Math" w:hAnsi="Cambria Math"/>
                <w:sz w:val="22"/>
                <w:szCs w:val="22"/>
                <w:lang w:bidi="hi-IN"/>
              </w:rPr>
              <m:t>*</m:t>
            </m:r>
          </m:sup>
        </m:sSup>
        <m:r>
          <w:rPr>
            <w:rFonts w:ascii="Cambria Math" w:hAnsi="Cambria Math"/>
            <w:sz w:val="22"/>
            <w:szCs w:val="22"/>
            <w:lang w:bidi="hi-IN"/>
          </w:rPr>
          <m:t>=M</m:t>
        </m:r>
        <m:sSup>
          <m:sSupPr>
            <m:ctrlPr>
              <w:rPr>
                <w:rFonts w:ascii="Cambria Math" w:hAnsi="Cambria Math"/>
                <w:i/>
                <w:sz w:val="22"/>
                <w:szCs w:val="22"/>
                <w:lang w:bidi="hi-IN"/>
              </w:rPr>
            </m:ctrlPr>
          </m:sSupPr>
          <m:e>
            <m:r>
              <w:rPr>
                <w:rFonts w:ascii="Cambria Math" w:hAnsi="Cambria Math"/>
                <w:sz w:val="22"/>
                <w:szCs w:val="22"/>
                <w:lang w:bidi="hi-IN"/>
              </w:rPr>
              <m:t>f</m:t>
            </m:r>
          </m:e>
          <m:sup>
            <m:r>
              <w:rPr>
                <w:rFonts w:ascii="Cambria Math" w:hAnsi="Cambria Math"/>
                <w:sz w:val="22"/>
                <w:szCs w:val="22"/>
                <w:lang w:bidi="hi-IN"/>
              </w:rPr>
              <m:t>*</m:t>
            </m:r>
          </m:sup>
        </m:sSup>
      </m:oMath>
      <w:r w:rsidR="00D46380" w:rsidRPr="00457ACF">
        <w:rPr>
          <w:rFonts w:ascii="Palatino Linotype" w:hAnsi="Palatino Linotype"/>
          <w:sz w:val="22"/>
          <w:szCs w:val="22"/>
          <w:lang w:bidi="hi-IN"/>
        </w:rPr>
        <w:t>.</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Without beneficial mutations (</w:t>
      </w:r>
      <w:r w:rsidRPr="00457ACF">
        <w:rPr>
          <w:rFonts w:ascii="Palatino Linotype" w:hAnsi="Palatino Linotype"/>
          <w:i/>
          <w:iCs/>
          <w:sz w:val="22"/>
          <w:szCs w:val="22"/>
          <w:lang w:bidi="hi-IN"/>
        </w:rPr>
        <w:t>δ</w:t>
      </w:r>
      <w:r w:rsidRPr="00457ACF">
        <w:rPr>
          <w:rFonts w:ascii="Palatino Linotype" w:hAnsi="Palatino Linotype"/>
          <w:sz w:val="22"/>
          <w:szCs w:val="22"/>
          <w:lang w:bidi="hi-IN"/>
        </w:rPr>
        <w:t xml:space="preserve">=1 and </w:t>
      </w:r>
      <w:r w:rsidRPr="00457ACF">
        <w:rPr>
          <w:rFonts w:ascii="Palatino Linotype" w:hAnsi="Palatino Linotype"/>
          <w:sz w:val="22"/>
          <w:szCs w:val="22"/>
        </w:rPr>
        <w:t>β=0)</w:t>
      </w:r>
      <w:r w:rsidRPr="00457ACF">
        <w:rPr>
          <w:rFonts w:ascii="Palatino Linotype" w:hAnsi="Palatino Linotype"/>
          <w:sz w:val="22"/>
          <w:szCs w:val="22"/>
          <w:lang w:bidi="hi-IN"/>
        </w:rPr>
        <w:t>, the above equation simplifies to</w:t>
      </w:r>
    </w:p>
    <w:p w:rsidR="00D46380" w:rsidRPr="00457ACF" w:rsidRDefault="00C06333" w:rsidP="00D46380">
      <w:pPr>
        <w:spacing w:line="480" w:lineRule="auto"/>
        <w:jc w:val="center"/>
        <w:rPr>
          <w:rFonts w:ascii="Palatino Linotype" w:hAnsi="Palatino Linotype"/>
          <w:sz w:val="22"/>
          <w:szCs w:val="22"/>
          <w:lang w:bidi="hi-IN"/>
        </w:rPr>
      </w:pPr>
      <m:oMathPara>
        <m:oMath>
          <m:acc>
            <m:accPr>
              <m:chr m:val="̅"/>
              <m:ctrlPr>
                <w:rPr>
                  <w:rFonts w:ascii="Cambria Math" w:hAnsi="Cambria Math"/>
                  <w:i/>
                  <w:sz w:val="22"/>
                  <w:szCs w:val="22"/>
                  <w:lang w:bidi="hi-IN"/>
                </w:rPr>
              </m:ctrlPr>
            </m:accPr>
            <m:e>
              <m:r>
                <w:rPr>
                  <w:rFonts w:ascii="Cambria Math" w:hAnsi="Cambria Math"/>
                  <w:sz w:val="22"/>
                  <w:szCs w:val="22"/>
                  <w:lang w:bidi="hi-IN"/>
                </w:rPr>
                <m:t>ω</m:t>
              </m:r>
            </m:e>
          </m:acc>
          <m:sSubSup>
            <m:sSubSupPr>
              <m:ctrlPr>
                <w:rPr>
                  <w:rFonts w:ascii="Cambria Math" w:hAnsi="Cambria Math"/>
                  <w:i/>
                  <w:sz w:val="22"/>
                  <w:szCs w:val="22"/>
                  <w:lang w:bidi="hi-IN"/>
                </w:rPr>
              </m:ctrlPr>
            </m:sSubSupPr>
            <m:e>
              <m:r>
                <w:rPr>
                  <w:rFonts w:ascii="Cambria Math" w:hAnsi="Cambria Math"/>
                  <w:sz w:val="22"/>
                  <w:szCs w:val="22"/>
                  <w:lang w:bidi="hi-IN"/>
                </w:rPr>
                <m:t>f</m:t>
              </m:r>
            </m:e>
            <m:sub>
              <m:r>
                <w:rPr>
                  <w:rFonts w:ascii="Cambria Math" w:hAnsi="Cambria Math"/>
                  <w:sz w:val="22"/>
                  <w:szCs w:val="22"/>
                  <w:lang w:bidi="hi-IN"/>
                </w:rPr>
                <m:t>x</m:t>
              </m:r>
            </m:sub>
            <m:sup>
              <m:r>
                <w:rPr>
                  <w:rFonts w:ascii="Cambria Math" w:hAnsi="Cambria Math"/>
                  <w:sz w:val="22"/>
                  <w:szCs w:val="22"/>
                  <w:lang w:bidi="hi-IN"/>
                </w:rPr>
                <m:t>'</m:t>
              </m:r>
            </m:sup>
          </m:sSubSup>
          <m:r>
            <w:rPr>
              <w:rFonts w:ascii="Cambria Math" w:hAnsi="Cambria Math"/>
              <w:sz w:val="22"/>
              <w:szCs w:val="22"/>
              <w:lang w:bidi="hi-IN"/>
            </w:rPr>
            <m:t>=</m:t>
          </m:r>
          <m:nary>
            <m:naryPr>
              <m:chr m:val="∑"/>
              <m:supHide m:val="1"/>
              <m:ctrlPr>
                <w:rPr>
                  <w:rFonts w:ascii="Cambria Math" w:hAnsi="Cambria Math"/>
                  <w:i/>
                  <w:sz w:val="22"/>
                  <w:szCs w:val="22"/>
                  <w:lang w:bidi="hi-IN"/>
                </w:rPr>
              </m:ctrlPr>
            </m:naryPr>
            <m:sub>
              <m:r>
                <w:rPr>
                  <w:rFonts w:ascii="Cambria Math" w:hAnsi="Cambria Math"/>
                  <w:sz w:val="22"/>
                  <w:szCs w:val="22"/>
                  <w:lang w:bidi="hi-IN"/>
                </w:rPr>
                <m:t>y≤x</m:t>
              </m:r>
            </m:sub>
            <m:sup/>
            <m:e>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y</m:t>
                  </m:r>
                </m:sub>
              </m:sSub>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y</m:t>
                  </m:r>
                </m:sub>
              </m:sSub>
              <m:f>
                <m:fPr>
                  <m:ctrlPr>
                    <w:rPr>
                      <w:rFonts w:ascii="Cambria Math" w:hAnsi="Cambria Math"/>
                      <w:i/>
                      <w:sz w:val="22"/>
                      <w:szCs w:val="22"/>
                      <w:lang w:bidi="hi-IN"/>
                    </w:rPr>
                  </m:ctrlPr>
                </m:fPr>
                <m:num>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y</m:t>
                          </m:r>
                        </m:sub>
                      </m:sSub>
                    </m:sup>
                  </m:sSup>
                  <m:sSup>
                    <m:sSupPr>
                      <m:ctrlPr>
                        <w:rPr>
                          <w:rFonts w:ascii="Cambria Math" w:hAnsi="Cambria Math"/>
                          <w:i/>
                          <w:sz w:val="22"/>
                          <w:szCs w:val="22"/>
                          <w:lang w:bidi="hi-IN"/>
                        </w:rPr>
                      </m:ctrlPr>
                    </m:sSupPr>
                    <m:e>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k</m:t>
                          </m:r>
                        </m:sub>
                      </m:sSub>
                    </m:e>
                    <m:sup>
                      <m:r>
                        <w:rPr>
                          <w:rFonts w:ascii="Cambria Math" w:hAnsi="Cambria Math"/>
                          <w:sz w:val="22"/>
                          <w:szCs w:val="22"/>
                          <w:lang w:bidi="hi-IN"/>
                        </w:rPr>
                        <m:t>x-y</m:t>
                      </m:r>
                    </m:sup>
                  </m:sSup>
                </m:num>
                <m:den>
                  <m:d>
                    <m:dPr>
                      <m:ctrlPr>
                        <w:rPr>
                          <w:rFonts w:ascii="Cambria Math" w:hAnsi="Cambria Math"/>
                          <w:i/>
                          <w:sz w:val="22"/>
                          <w:szCs w:val="22"/>
                          <w:lang w:bidi="hi-IN"/>
                        </w:rPr>
                      </m:ctrlPr>
                    </m:dPr>
                    <m:e>
                      <m:r>
                        <w:rPr>
                          <w:rFonts w:ascii="Cambria Math" w:hAnsi="Cambria Math"/>
                          <w:sz w:val="22"/>
                          <w:szCs w:val="22"/>
                          <w:lang w:bidi="hi-IN"/>
                        </w:rPr>
                        <m:t>x-y</m:t>
                      </m:r>
                    </m:e>
                  </m:d>
                  <m:r>
                    <w:rPr>
                      <w:rFonts w:ascii="Cambria Math" w:hAnsi="Cambria Math"/>
                      <w:sz w:val="22"/>
                      <w:szCs w:val="22"/>
                      <w:lang w:bidi="hi-IN"/>
                    </w:rPr>
                    <m:t>!</m:t>
                  </m:r>
                </m:den>
              </m:f>
            </m:e>
          </m:nary>
          <m:r>
            <w:rPr>
              <w:rFonts w:ascii="Cambria Math" w:hAnsi="Cambria Math"/>
              <w:sz w:val="22"/>
              <w:szCs w:val="22"/>
              <w:lang w:bidi="hi-IN"/>
            </w:rPr>
            <m:t>,   ∀x≥0</m:t>
          </m:r>
        </m:oMath>
      </m:oMathPara>
    </w:p>
    <w:p w:rsidR="00D46380" w:rsidRPr="00457ACF" w:rsidRDefault="00D46380" w:rsidP="00D46380">
      <w:pPr>
        <w:spacing w:line="480" w:lineRule="auto"/>
        <w:rPr>
          <w:rFonts w:ascii="Palatino Linotype" w:hAnsi="Palatino Linotype"/>
          <w:sz w:val="22"/>
          <w:szCs w:val="22"/>
          <w:lang w:bidi="hi-IN"/>
        </w:rPr>
      </w:pPr>
      <w:proofErr w:type="gramStart"/>
      <w:r w:rsidRPr="00457ACF">
        <w:rPr>
          <w:rFonts w:ascii="Palatino Linotype" w:hAnsi="Palatino Linotype"/>
          <w:sz w:val="22"/>
          <w:szCs w:val="22"/>
          <w:lang w:bidi="hi-IN"/>
        </w:rPr>
        <w:t>and</w:t>
      </w:r>
      <w:proofErr w:type="gramEnd"/>
      <w:r w:rsidRPr="00457ACF">
        <w:rPr>
          <w:rFonts w:ascii="Palatino Linotype" w:hAnsi="Palatino Linotype"/>
          <w:sz w:val="22"/>
          <w:szCs w:val="22"/>
          <w:lang w:bidi="hi-IN"/>
        </w:rPr>
        <w:t xml:space="preserve"> </w:t>
      </w:r>
      <w:r w:rsidRPr="00457ACF">
        <w:rPr>
          <w:rFonts w:ascii="Palatino Linotype" w:hAnsi="Palatino Linotype"/>
          <w:i/>
          <w:iCs/>
          <w:sz w:val="22"/>
          <w:szCs w:val="22"/>
          <w:lang w:bidi="hi-IN"/>
        </w:rPr>
        <w:t>M</w:t>
      </w:r>
      <w:r w:rsidRPr="00457ACF">
        <w:rPr>
          <w:rFonts w:ascii="Palatino Linotype" w:hAnsi="Palatino Linotype"/>
          <w:sz w:val="22"/>
          <w:szCs w:val="22"/>
          <w:lang w:bidi="hi-IN"/>
        </w:rPr>
        <w:t xml:space="preserve"> is a triangular matrix. In this case the </w:t>
      </w:r>
      <w:proofErr w:type="gramStart"/>
      <w:r w:rsidRPr="00457ACF">
        <w:rPr>
          <w:rFonts w:ascii="Palatino Linotype" w:hAnsi="Palatino Linotype"/>
          <w:sz w:val="22"/>
          <w:szCs w:val="22"/>
          <w:lang w:bidi="hi-IN"/>
        </w:rPr>
        <w:t>population mean</w:t>
      </w:r>
      <w:proofErr w:type="gramEnd"/>
      <w:r w:rsidRPr="00457ACF">
        <w:rPr>
          <w:rFonts w:ascii="Palatino Linotype" w:hAnsi="Palatino Linotype"/>
          <w:sz w:val="22"/>
          <w:szCs w:val="22"/>
          <w:lang w:bidi="hi-IN"/>
        </w:rPr>
        <w:t xml:space="preserve"> fitness can be found by solving the equation for </w:t>
      </w:r>
      <w:r w:rsidRPr="00457ACF">
        <w:rPr>
          <w:rFonts w:ascii="Palatino Linotype" w:hAnsi="Palatino Linotype"/>
          <w:i/>
          <w:iCs/>
          <w:sz w:val="22"/>
          <w:szCs w:val="22"/>
          <w:lang w:bidi="hi-IN"/>
        </w:rPr>
        <w:t>f</w:t>
      </w:r>
      <w:r w:rsidRPr="00457ACF">
        <w:rPr>
          <w:rFonts w:ascii="Palatino Linotype" w:hAnsi="Palatino Linotype"/>
          <w:i/>
          <w:iCs/>
          <w:sz w:val="22"/>
          <w:szCs w:val="22"/>
          <w:vertAlign w:val="subscript"/>
          <w:lang w:bidi="hi-IN"/>
        </w:rPr>
        <w:t>0</w:t>
      </w:r>
      <w:r w:rsidRPr="00457ACF">
        <w:rPr>
          <w:rFonts w:ascii="Palatino Linotype" w:hAnsi="Palatino Linotype"/>
          <w:sz w:val="22"/>
          <w:szCs w:val="22"/>
          <w:lang w:bidi="hi-IN"/>
        </w:rPr>
        <w:t xml:space="preserve">: </w:t>
      </w:r>
    </w:p>
    <w:p w:rsidR="00D46380" w:rsidRPr="00457ACF" w:rsidRDefault="00C06333" w:rsidP="00D46380">
      <w:pPr>
        <w:spacing w:line="480" w:lineRule="auto"/>
        <w:jc w:val="center"/>
        <w:rPr>
          <w:rFonts w:ascii="Palatino Linotype" w:hAnsi="Palatino Linotype"/>
          <w:sz w:val="22"/>
          <w:szCs w:val="22"/>
          <w:lang w:bidi="hi-IN"/>
        </w:rPr>
      </w:pPr>
      <m:oMath>
        <m:acc>
          <m:accPr>
            <m:chr m:val="̅"/>
            <m:ctrlPr>
              <w:rPr>
                <w:rFonts w:ascii="Cambria Math" w:hAnsi="Cambria Math"/>
                <w:i/>
                <w:sz w:val="22"/>
                <w:szCs w:val="22"/>
                <w:lang w:bidi="hi-IN"/>
              </w:rPr>
            </m:ctrlPr>
          </m:accPr>
          <m:e>
            <m:r>
              <w:rPr>
                <w:rFonts w:ascii="Cambria Math" w:hAnsi="Cambria Math"/>
                <w:sz w:val="22"/>
                <w:szCs w:val="22"/>
                <w:lang w:bidi="hi-IN"/>
              </w:rPr>
              <m:t>ω</m:t>
            </m:r>
          </m:e>
        </m:acc>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0</m:t>
            </m:r>
          </m:sub>
        </m:sSub>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0</m:t>
            </m:r>
          </m:sub>
        </m:sSub>
        <m:sSub>
          <m:sSubPr>
            <m:ctrlPr>
              <w:rPr>
                <w:rFonts w:ascii="Cambria Math" w:hAnsi="Cambria Math"/>
                <w:i/>
                <w:sz w:val="22"/>
                <w:szCs w:val="22"/>
                <w:lang w:bidi="hi-IN"/>
              </w:rPr>
            </m:ctrlPr>
          </m:sSubPr>
          <m:e>
            <m:r>
              <w:rPr>
                <w:rFonts w:ascii="Cambria Math" w:hAnsi="Cambria Math"/>
                <w:sz w:val="22"/>
                <w:szCs w:val="22"/>
                <w:lang w:bidi="hi-IN"/>
              </w:rPr>
              <m:t>m</m:t>
            </m:r>
          </m:e>
          <m:sub>
            <m:r>
              <w:rPr>
                <w:rFonts w:ascii="Cambria Math" w:hAnsi="Cambria Math"/>
                <w:sz w:val="22"/>
                <w:szCs w:val="22"/>
                <w:lang w:bidi="hi-IN"/>
              </w:rPr>
              <m:t>0,0</m:t>
            </m:r>
          </m:sub>
        </m:sSub>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0</m:t>
            </m:r>
          </m:sub>
        </m:sSub>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0</m:t>
            </m:r>
          </m:sub>
        </m:sSub>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0</m:t>
                </m:r>
              </m:sub>
            </m:sSub>
          </m:sup>
        </m:sSup>
        <m:r>
          <w:rPr>
            <w:rFonts w:ascii="Cambria Math" w:hAnsi="Cambria Math"/>
            <w:sz w:val="22"/>
            <w:szCs w:val="22"/>
            <w:lang w:bidi="hi-IN"/>
          </w:rPr>
          <m:t>⇒</m:t>
        </m:r>
        <m:acc>
          <m:accPr>
            <m:chr m:val="̅"/>
            <m:ctrlPr>
              <w:rPr>
                <w:rFonts w:ascii="Cambria Math" w:hAnsi="Cambria Math"/>
                <w:i/>
                <w:sz w:val="22"/>
                <w:szCs w:val="22"/>
                <w:lang w:bidi="hi-IN"/>
              </w:rPr>
            </m:ctrlPr>
          </m:accPr>
          <m:e>
            <m:r>
              <w:rPr>
                <w:rFonts w:ascii="Cambria Math" w:hAnsi="Cambria Math"/>
                <w:sz w:val="22"/>
                <w:szCs w:val="22"/>
                <w:lang w:bidi="hi-IN"/>
              </w:rPr>
              <m:t>ω</m:t>
            </m:r>
          </m:e>
        </m:acc>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0</m:t>
            </m:r>
          </m:sub>
        </m:sSub>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0</m:t>
                </m:r>
              </m:sub>
            </m:sSub>
          </m:sup>
        </m:sSup>
      </m:oMath>
      <w:r w:rsidR="00D46380" w:rsidRPr="00457ACF">
        <w:rPr>
          <w:rFonts w:ascii="Palatino Linotype" w:hAnsi="Palatino Linotype"/>
          <w:sz w:val="22"/>
          <w:szCs w:val="22"/>
          <w:lang w:bidi="hi-IN"/>
        </w:rPr>
        <w:t>,</w:t>
      </w:r>
    </w:p>
    <w:p w:rsidR="00D46380" w:rsidRPr="00457ACF" w:rsidRDefault="00D46380" w:rsidP="00D46380">
      <w:pPr>
        <w:spacing w:line="480" w:lineRule="auto"/>
        <w:rPr>
          <w:rFonts w:ascii="Palatino Linotype" w:hAnsi="Palatino Linotype"/>
          <w:sz w:val="22"/>
          <w:szCs w:val="22"/>
          <w:lang w:bidi="hi-IN"/>
        </w:rPr>
      </w:pPr>
      <w:proofErr w:type="gramStart"/>
      <w:r w:rsidRPr="00457ACF">
        <w:rPr>
          <w:rFonts w:ascii="Palatino Linotype" w:hAnsi="Palatino Linotype"/>
          <w:sz w:val="22"/>
          <w:szCs w:val="22"/>
          <w:lang w:bidi="hi-IN"/>
        </w:rPr>
        <w:t>which</w:t>
      </w:r>
      <w:proofErr w:type="gramEnd"/>
      <w:r w:rsidRPr="00457ACF">
        <w:rPr>
          <w:rFonts w:ascii="Palatino Linotype" w:hAnsi="Palatino Linotype"/>
          <w:sz w:val="22"/>
          <w:szCs w:val="22"/>
          <w:lang w:bidi="hi-IN"/>
        </w:rPr>
        <w:t xml:space="preserve"> means that the population mean fitness is equal to the product of the fitness of mutation-free individuals and the probability that a mutation-free individual does not mutate. If </w:t>
      </w:r>
      <m:oMath>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x</m:t>
            </m:r>
          </m:sub>
        </m:sSub>
        <m:r>
          <w:rPr>
            <w:rFonts w:ascii="Cambria Math" w:hAnsi="Cambria Math"/>
            <w:sz w:val="22"/>
            <w:szCs w:val="22"/>
            <w:lang w:bidi="hi-IN"/>
          </w:rPr>
          <m:t>=</m:t>
        </m:r>
        <m:sSup>
          <m:sSupPr>
            <m:ctrlPr>
              <w:rPr>
                <w:rFonts w:ascii="Cambria Math" w:hAnsi="Cambria Math"/>
                <w:i/>
                <w:sz w:val="22"/>
                <w:szCs w:val="22"/>
                <w:lang w:bidi="hi-IN"/>
              </w:rPr>
            </m:ctrlPr>
          </m:sSupPr>
          <m:e>
            <m:d>
              <m:dPr>
                <m:ctrlPr>
                  <w:rPr>
                    <w:rFonts w:ascii="Cambria Math" w:hAnsi="Cambria Math"/>
                    <w:i/>
                    <w:sz w:val="22"/>
                    <w:szCs w:val="22"/>
                    <w:lang w:bidi="hi-IN"/>
                  </w:rPr>
                </m:ctrlPr>
              </m:dPr>
              <m:e>
                <m:r>
                  <w:rPr>
                    <w:rFonts w:ascii="Cambria Math" w:hAnsi="Cambria Math"/>
                    <w:sz w:val="22"/>
                    <w:szCs w:val="22"/>
                    <w:lang w:bidi="hi-IN"/>
                  </w:rPr>
                  <m:t>1-s</m:t>
                </m:r>
              </m:e>
            </m:d>
          </m:e>
          <m:sup>
            <m:r>
              <w:rPr>
                <w:rFonts w:ascii="Cambria Math" w:hAnsi="Cambria Math"/>
                <w:sz w:val="22"/>
                <w:szCs w:val="22"/>
                <w:lang w:bidi="hi-IN"/>
              </w:rPr>
              <m:t>x</m:t>
            </m:r>
          </m:sup>
        </m:sSup>
      </m:oMath>
      <w:r w:rsidRPr="00457ACF">
        <w:rPr>
          <w:rFonts w:ascii="Palatino Linotype" w:hAnsi="Palatino Linotype"/>
          <w:sz w:val="22"/>
          <w:szCs w:val="22"/>
          <w:lang w:bidi="hi-IN"/>
        </w:rPr>
        <w:t xml:space="preserve"> and </w:t>
      </w:r>
      <m:oMath>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x</m:t>
            </m:r>
          </m:sub>
        </m:sSub>
        <m:r>
          <w:rPr>
            <w:rFonts w:ascii="Cambria Math" w:hAnsi="Cambria Math"/>
            <w:sz w:val="22"/>
            <w:szCs w:val="22"/>
            <w:lang w:bidi="hi-IN"/>
          </w:rPr>
          <m:t>=U</m:t>
        </m:r>
      </m:oMath>
      <w:r w:rsidRPr="00457ACF">
        <w:rPr>
          <w:rFonts w:ascii="Palatino Linotype" w:hAnsi="Palatino Linotype"/>
          <w:sz w:val="22"/>
          <w:szCs w:val="22"/>
          <w:lang w:bidi="hi-IN"/>
        </w:rPr>
        <w:t xml:space="preserve"> (constant uniform mutation rate) then </w:t>
      </w:r>
      <m:oMath>
        <m:acc>
          <m:accPr>
            <m:chr m:val="̅"/>
            <m:ctrlPr>
              <w:rPr>
                <w:rFonts w:ascii="Cambria Math" w:hAnsi="Cambria Math"/>
                <w:i/>
                <w:sz w:val="22"/>
                <w:szCs w:val="22"/>
                <w:lang w:bidi="hi-IN"/>
              </w:rPr>
            </m:ctrlPr>
          </m:accPr>
          <m:e>
            <m:r>
              <w:rPr>
                <w:rFonts w:ascii="Cambria Math" w:hAnsi="Cambria Math"/>
                <w:sz w:val="22"/>
                <w:szCs w:val="22"/>
                <w:lang w:bidi="hi-IN"/>
              </w:rPr>
              <m:t>ω</m:t>
            </m:r>
          </m:e>
        </m:acc>
        <m:r>
          <w:rPr>
            <w:rFonts w:ascii="Cambria Math" w:hAnsi="Cambria Math"/>
            <w:sz w:val="22"/>
            <w:szCs w:val="22"/>
            <w:lang w:bidi="hi-IN"/>
          </w:rPr>
          <m:t>=</m:t>
        </m:r>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-U</m:t>
            </m:r>
          </m:sup>
        </m:sSup>
      </m:oMath>
      <w:r w:rsidRPr="00457ACF">
        <w:rPr>
          <w:rFonts w:ascii="Palatino Linotype" w:hAnsi="Palatino Linotype"/>
          <w:sz w:val="22"/>
          <w:szCs w:val="22"/>
          <w:lang w:bidi="hi-IN"/>
        </w:rPr>
        <w:t xml:space="preserve"> </w:t>
      </w:r>
      <w:r w:rsidRPr="00457ACF">
        <w:rPr>
          <w:rFonts w:ascii="Palatino Linotype" w:hAnsi="Palatino Linotype"/>
          <w:sz w:val="22"/>
          <w:szCs w:val="22"/>
          <w:lang w:bidi="hi-IN"/>
        </w:rPr>
        <w:fldChar w:fldCharType="begin" w:fldLock="1"/>
      </w:r>
      <w:r w:rsidR="00B408AF">
        <w:rPr>
          <w:rFonts w:ascii="Palatino Linotype" w:hAnsi="Palatino Linotype"/>
          <w:sz w:val="22"/>
          <w:szCs w:val="22"/>
          <w:lang w:bidi="hi-IN"/>
        </w:rPr>
        <w:instrText>ADDIN CSL_CITATION { "citationItems" : [ { "id" : "ITEM-1", "itemData" : { "ISSN" : "0016-6731", "PMID" : "17248359", "author" : [ { "dropping-particle" : "", "family" : "Kimura", "given" : "Motoo", "non-dropping-particle" : "", "parse-names" : false, "suffix" : "" }, { "dropping-particle" : "", "family" : "Maruyama", "given" : "Takeo", "non-dropping-particle" : "", "parse-names" : false, "suffix" : "" } ], "container-title" : "Genetics", "id" : "ITEM-1", "issue" : "6", "issued" : { "date-parts" : [ [ "1966", "12", "22" ] ] }, "page" : "1337-51", "title" : "The mutational load with epistatic gene interactions in fitness.", "type" : "article-journal", "volume" : "54" }, "uris" : [ "http://www.mendeley.com/documents/?uuid=233cf65f-b45d-4e42-9c4c-359912f25f18" ] } ], "mendeley" : { "previouslyFormattedCitation" : "[2]" }, "properties" : { "noteIndex" : 0 }, "schema" : "https://github.com/citation-style-language/schema/raw/master/csl-citation.json" }</w:instrText>
      </w:r>
      <w:r w:rsidRPr="00457ACF">
        <w:rPr>
          <w:rFonts w:ascii="Palatino Linotype" w:hAnsi="Palatino Linotype"/>
          <w:sz w:val="22"/>
          <w:szCs w:val="22"/>
          <w:lang w:bidi="hi-IN"/>
        </w:rPr>
        <w:fldChar w:fldCharType="separate"/>
      </w:r>
      <w:r w:rsidR="00457ACF" w:rsidRPr="00457ACF">
        <w:rPr>
          <w:rFonts w:ascii="Palatino Linotype" w:hAnsi="Palatino Linotype"/>
          <w:noProof/>
          <w:sz w:val="22"/>
          <w:szCs w:val="22"/>
          <w:lang w:bidi="hi-IN"/>
        </w:rPr>
        <w:t>[2]</w:t>
      </w:r>
      <w:r w:rsidRPr="00457ACF">
        <w:rPr>
          <w:rFonts w:ascii="Palatino Linotype" w:hAnsi="Palatino Linotype"/>
          <w:sz w:val="22"/>
          <w:szCs w:val="22"/>
          <w:lang w:bidi="hi-IN"/>
        </w:rPr>
        <w:fldChar w:fldCharType="end"/>
      </w:r>
      <w:r w:rsidRPr="00457ACF">
        <w:rPr>
          <w:rFonts w:ascii="Palatino Linotype" w:hAnsi="Palatino Linotype"/>
          <w:sz w:val="22"/>
          <w:szCs w:val="22"/>
          <w:lang w:bidi="hi-IN"/>
        </w:rPr>
        <w:t xml:space="preserve"> and by the forward substitution method the frequencies vector is </w:t>
      </w:r>
    </w:p>
    <w:p w:rsidR="00D46380" w:rsidRPr="00457ACF" w:rsidRDefault="00C06333" w:rsidP="00D46380">
      <w:pPr>
        <w:spacing w:line="480" w:lineRule="auto"/>
        <w:jc w:val="center"/>
        <w:rPr>
          <w:rFonts w:ascii="Palatino Linotype" w:hAnsi="Palatino Linotype"/>
          <w:sz w:val="22"/>
          <w:szCs w:val="22"/>
          <w:lang w:bidi="hi-IN"/>
        </w:rPr>
      </w:pPr>
      <m:oMath>
        <m:sSub>
          <m:sSubPr>
            <m:ctrlPr>
              <w:rPr>
                <w:rFonts w:ascii="Cambria Math" w:hAnsi="Cambria Math"/>
                <w:i/>
                <w:sz w:val="22"/>
                <w:szCs w:val="22"/>
                <w:lang w:bidi="hi-IN"/>
              </w:rPr>
            </m:ctrlPr>
          </m:sSubPr>
          <m:e>
            <m:r>
              <w:rPr>
                <w:rFonts w:ascii="Cambria Math" w:hAnsi="Cambria Math"/>
                <w:sz w:val="22"/>
                <w:szCs w:val="22"/>
                <w:lang w:bidi="hi-IN"/>
              </w:rPr>
              <m:t>f</m:t>
            </m:r>
          </m:e>
          <m:sub>
            <m:r>
              <w:rPr>
                <w:rFonts w:ascii="Cambria Math" w:hAnsi="Cambria Math"/>
                <w:sz w:val="22"/>
                <w:szCs w:val="22"/>
                <w:lang w:bidi="hi-IN"/>
              </w:rPr>
              <m:t>x</m:t>
            </m:r>
          </m:sub>
        </m:sSub>
        <m:r>
          <w:rPr>
            <w:rFonts w:ascii="Cambria Math" w:hAnsi="Cambria Math"/>
            <w:sz w:val="22"/>
            <w:szCs w:val="22"/>
            <w:lang w:bidi="hi-IN"/>
          </w:rPr>
          <m:t>=</m:t>
        </m:r>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m:t>
            </m:r>
            <m:f>
              <m:fPr>
                <m:type m:val="lin"/>
                <m:ctrlPr>
                  <w:rPr>
                    <w:rFonts w:ascii="Cambria Math" w:hAnsi="Cambria Math"/>
                    <w:i/>
                    <w:sz w:val="22"/>
                    <w:szCs w:val="22"/>
                    <w:lang w:bidi="hi-IN"/>
                  </w:rPr>
                </m:ctrlPr>
              </m:fPr>
              <m:num>
                <m:r>
                  <w:rPr>
                    <w:rFonts w:ascii="Cambria Math" w:hAnsi="Cambria Math"/>
                    <w:sz w:val="22"/>
                    <w:szCs w:val="22"/>
                    <w:lang w:bidi="hi-IN"/>
                  </w:rPr>
                  <m:t>U</m:t>
                </m:r>
              </m:num>
              <m:den>
                <m:r>
                  <w:rPr>
                    <w:rFonts w:ascii="Cambria Math" w:hAnsi="Cambria Math"/>
                    <w:sz w:val="22"/>
                    <w:szCs w:val="22"/>
                    <w:lang w:bidi="hi-IN"/>
                  </w:rPr>
                  <m:t>s</m:t>
                </m:r>
              </m:den>
            </m:f>
          </m:sup>
        </m:sSup>
        <m:f>
          <m:fPr>
            <m:type m:val="lin"/>
            <m:ctrlPr>
              <w:rPr>
                <w:rFonts w:ascii="Cambria Math" w:hAnsi="Cambria Math"/>
                <w:i/>
                <w:sz w:val="22"/>
                <w:szCs w:val="22"/>
                <w:lang w:bidi="hi-IN"/>
              </w:rPr>
            </m:ctrlPr>
          </m:fPr>
          <m:num>
            <m:sSup>
              <m:sSupPr>
                <m:ctrlPr>
                  <w:rPr>
                    <w:rFonts w:ascii="Cambria Math" w:hAnsi="Cambria Math"/>
                    <w:i/>
                    <w:sz w:val="22"/>
                    <w:szCs w:val="22"/>
                    <w:lang w:bidi="hi-IN"/>
                  </w:rPr>
                </m:ctrlPr>
              </m:sSupPr>
              <m:e>
                <m:d>
                  <m:dPr>
                    <m:ctrlPr>
                      <w:rPr>
                        <w:rFonts w:ascii="Cambria Math" w:hAnsi="Cambria Math"/>
                        <w:i/>
                        <w:sz w:val="22"/>
                        <w:szCs w:val="22"/>
                        <w:lang w:bidi="hi-IN"/>
                      </w:rPr>
                    </m:ctrlPr>
                  </m:dPr>
                  <m:e>
                    <m:f>
                      <m:fPr>
                        <m:type m:val="lin"/>
                        <m:ctrlPr>
                          <w:rPr>
                            <w:rFonts w:ascii="Cambria Math" w:hAnsi="Cambria Math"/>
                            <w:i/>
                            <w:sz w:val="22"/>
                            <w:szCs w:val="22"/>
                            <w:lang w:bidi="hi-IN"/>
                          </w:rPr>
                        </m:ctrlPr>
                      </m:fPr>
                      <m:num>
                        <m:r>
                          <w:rPr>
                            <w:rFonts w:ascii="Cambria Math" w:hAnsi="Cambria Math"/>
                            <w:sz w:val="22"/>
                            <w:szCs w:val="22"/>
                            <w:lang w:bidi="hi-IN"/>
                          </w:rPr>
                          <m:t>U</m:t>
                        </m:r>
                      </m:num>
                      <m:den>
                        <m:r>
                          <w:rPr>
                            <w:rFonts w:ascii="Cambria Math" w:hAnsi="Cambria Math"/>
                            <w:sz w:val="22"/>
                            <w:szCs w:val="22"/>
                            <w:lang w:bidi="hi-IN"/>
                          </w:rPr>
                          <m:t>s</m:t>
                        </m:r>
                      </m:den>
                    </m:f>
                  </m:e>
                </m:d>
              </m:e>
              <m:sup>
                <m:r>
                  <w:rPr>
                    <w:rFonts w:ascii="Cambria Math" w:hAnsi="Cambria Math"/>
                    <w:sz w:val="22"/>
                    <w:szCs w:val="22"/>
                    <w:lang w:bidi="hi-IN"/>
                  </w:rPr>
                  <m:t>x</m:t>
                </m:r>
              </m:sup>
            </m:sSup>
          </m:num>
          <m:den>
            <m:r>
              <w:rPr>
                <w:rFonts w:ascii="Cambria Math" w:hAnsi="Cambria Math"/>
                <w:sz w:val="22"/>
                <w:szCs w:val="22"/>
                <w:lang w:bidi="hi-IN"/>
              </w:rPr>
              <m:t>x!</m:t>
            </m:r>
          </m:den>
        </m:f>
      </m:oMath>
      <w:r w:rsidR="00D46380" w:rsidRPr="00457ACF">
        <w:rPr>
          <w:rFonts w:ascii="Palatino Linotype" w:hAnsi="Palatino Linotype"/>
          <w:sz w:val="22"/>
          <w:szCs w:val="22"/>
          <w:lang w:bidi="hi-IN"/>
        </w:rPr>
        <w:t>,</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lastRenderedPageBreak/>
        <w:t xml:space="preserve">that is, the number of deleterious mutations per individual is Poisson distributed with average </w:t>
      </w:r>
      <w:r w:rsidRPr="00457ACF">
        <w:rPr>
          <w:rFonts w:ascii="Palatino Linotype" w:hAnsi="Palatino Linotype"/>
          <w:i/>
          <w:iCs/>
          <w:sz w:val="22"/>
          <w:szCs w:val="22"/>
          <w:lang w:bidi="hi-IN"/>
        </w:rPr>
        <w:t>U/s</w:t>
      </w:r>
      <w:r w:rsidRPr="00457ACF">
        <w:rPr>
          <w:rFonts w:ascii="Palatino Linotype" w:hAnsi="Palatino Linotype"/>
          <w:sz w:val="22"/>
          <w:szCs w:val="22"/>
          <w:lang w:bidi="hi-IN"/>
        </w:rPr>
        <w:t xml:space="preserve"> </w:t>
      </w:r>
      <w:r w:rsidRPr="00457ACF">
        <w:rPr>
          <w:rFonts w:ascii="Palatino Linotype" w:hAnsi="Palatino Linotype"/>
          <w:sz w:val="22"/>
          <w:szCs w:val="22"/>
          <w:lang w:bidi="hi-IN"/>
        </w:rPr>
        <w:fldChar w:fldCharType="begin" w:fldLock="1"/>
      </w:r>
      <w:r w:rsidR="00B408AF">
        <w:rPr>
          <w:rFonts w:ascii="Palatino Linotype" w:hAnsi="Palatino Linotype"/>
          <w:sz w:val="22"/>
          <w:szCs w:val="22"/>
          <w:lang w:bidi="hi-IN"/>
        </w:rPr>
        <w:instrText>ADDIN CSL_CITATION { "citationItems" : [ { "id" : "ITEM-1", "itemData" : { "DOI" : "10.1016/0040-5809(78)90027-8", "ISSN" : "00405809", "abstract" : "A quantitative study of the operation of Muller's Ratchet for the accumulation of deleterious genes in an asexually reproducing population is made. For a population of size N, in which deleterious mutations occur at rate \u03bb/genome/ generation, and the relative fitness of an individual with k mutants is (1 \u2212 s)k, the most important parameter is . If n0 is large (\u2a7e25), deleterious mutations will accumulate very slowly, and independently of each other; if n0 is small (&lt;1), the rate of accumulation of deleterious mutations will be greater than a natural population could plausibly bear; an estimate of the speed of the Ratchet for intermediate values of n0 is made. It is pointed out that the frequency distribution for the numbers of individuals carrying k mutants will retain its shape, but will move bodily to the right at the same average speed as the Ratchet. When favourable mutations also occur, the frequency distributions can move right of left; an estimate of the probability that any particular step is right or left is made, and it is shown that, for a given net rate of arrisal of deleterious mutations, the greater the rate of beneficial mutation, the greater the chance that beneficial mutations will accumulate.", "author" : [ { "dropping-particle" : "", "family" : "Haigh", "given" : "John", "non-dropping-particle" : "", "parse-names" : false, "suffix" : "" } ], "container-title" : "Theoretical Population Biology", "id" : "ITEM-1", "issue" : "2", "issued" : { "date-parts" : [ [ "1978", "10" ] ] }, "page" : "251-267", "title" : "The accumulation of deleterious genes in a population - Muller's Ratchet", "type" : "article-journal", "volume" : "14" }, "uris" : [ "http://www.mendeley.com/documents/?uuid=03d5fe6b-a63a-4bf6-90c2-151c5d8d03ef" ] } ], "mendeley" : { "previouslyFormattedCitation" : "[3]" }, "properties" : { "noteIndex" : 0 }, "schema" : "https://github.com/citation-style-language/schema/raw/master/csl-citation.json" }</w:instrText>
      </w:r>
      <w:r w:rsidRPr="00457ACF">
        <w:rPr>
          <w:rFonts w:ascii="Palatino Linotype" w:hAnsi="Palatino Linotype"/>
          <w:sz w:val="22"/>
          <w:szCs w:val="22"/>
          <w:lang w:bidi="hi-IN"/>
        </w:rPr>
        <w:fldChar w:fldCharType="separate"/>
      </w:r>
      <w:r w:rsidR="00457ACF" w:rsidRPr="00457ACF">
        <w:rPr>
          <w:rFonts w:ascii="Palatino Linotype" w:hAnsi="Palatino Linotype"/>
          <w:noProof/>
          <w:sz w:val="22"/>
          <w:szCs w:val="22"/>
          <w:lang w:bidi="hi-IN"/>
        </w:rPr>
        <w:t>[3]</w:t>
      </w:r>
      <w:r w:rsidRPr="00457ACF">
        <w:rPr>
          <w:rFonts w:ascii="Palatino Linotype" w:hAnsi="Palatino Linotype"/>
          <w:sz w:val="22"/>
          <w:szCs w:val="22"/>
          <w:lang w:bidi="hi-IN"/>
        </w:rPr>
        <w:fldChar w:fldCharType="end"/>
      </w:r>
      <w:r w:rsidRPr="00457ACF">
        <w:rPr>
          <w:rFonts w:ascii="Palatino Linotype" w:hAnsi="Palatino Linotype"/>
          <w:sz w:val="22"/>
          <w:szCs w:val="22"/>
          <w:lang w:bidi="hi-IN"/>
        </w:rPr>
        <w:t xml:space="preserve">. </w:t>
      </w:r>
      <w:r w:rsidRPr="00457ACF">
        <w:rPr>
          <w:rFonts w:ascii="Palatino Linotype" w:hAnsi="Palatino Linotype"/>
          <w:sz w:val="22"/>
          <w:szCs w:val="22"/>
        </w:rPr>
        <w:t xml:space="preserve">With constitutive mutagenesis (CM), the population mean fitness at the MSB </w:t>
      </w:r>
      <w:proofErr w:type="gramStart"/>
      <w:r w:rsidRPr="00457ACF">
        <w:rPr>
          <w:rFonts w:ascii="Palatino Linotype" w:hAnsi="Palatino Linotype"/>
          <w:sz w:val="22"/>
          <w:szCs w:val="22"/>
        </w:rPr>
        <w:t xml:space="preserve">is </w:t>
      </w:r>
      <w:proofErr w:type="gramEnd"/>
      <m:oMath>
        <m:sSup>
          <m:sSupPr>
            <m:ctrlPr>
              <w:rPr>
                <w:rFonts w:ascii="Cambria Math" w:hAnsi="Cambria Math"/>
                <w:i/>
                <w:sz w:val="22"/>
                <w:szCs w:val="22"/>
                <w:lang w:bidi="hi-IN"/>
              </w:rPr>
            </m:ctrlPr>
          </m:sSupPr>
          <m:e>
            <m:r>
              <w:rPr>
                <w:rFonts w:ascii="Cambria Math" w:hAnsi="Cambria Math"/>
                <w:sz w:val="22"/>
                <w:szCs w:val="22"/>
                <w:lang w:bidi="hi-IN"/>
              </w:rPr>
              <m:t>e</m:t>
            </m:r>
          </m:e>
          <m:sup>
            <m:r>
              <w:rPr>
                <w:rFonts w:ascii="Cambria Math" w:hAnsi="Cambria Math"/>
                <w:sz w:val="22"/>
                <w:szCs w:val="22"/>
                <w:lang w:bidi="hi-IN"/>
              </w:rPr>
              <m:t>-τU</m:t>
            </m:r>
          </m:sup>
        </m:sSup>
      </m:oMath>
      <w:r w:rsidRPr="00457ACF">
        <w:rPr>
          <w:rFonts w:ascii="Palatino Linotype" w:hAnsi="Palatino Linotype"/>
          <w:sz w:val="22"/>
          <w:szCs w:val="22"/>
        </w:rPr>
        <w:t xml:space="preserve">: it decays exponentially as a function of </w:t>
      </w:r>
      <w:r w:rsidRPr="00457ACF">
        <w:rPr>
          <w:rFonts w:ascii="Palatino Linotype" w:hAnsi="Palatino Linotype"/>
          <w:i/>
          <w:iCs/>
          <w:sz w:val="22"/>
          <w:szCs w:val="22"/>
        </w:rPr>
        <w:t>τ</w:t>
      </w:r>
      <w:r w:rsidRPr="00457ACF">
        <w:rPr>
          <w:rFonts w:ascii="Palatino Linotype" w:hAnsi="Palatino Linotype"/>
          <w:sz w:val="22"/>
          <w:szCs w:val="22"/>
        </w:rPr>
        <w:t xml:space="preserve"> the mutation rate fold increase. In contrast, stress-induced mutagenesis (SIM), as shown by Agrawal </w:t>
      </w:r>
      <w:r w:rsidRPr="00457ACF">
        <w:rPr>
          <w:rFonts w:ascii="Palatino Linotype" w:hAnsi="Palatino Linotype"/>
          <w:sz w:val="22"/>
          <w:szCs w:val="22"/>
        </w:rPr>
        <w:fldChar w:fldCharType="begin" w:fldLock="1"/>
      </w:r>
      <w:r w:rsidR="00B408AF">
        <w:rPr>
          <w:rFonts w:ascii="Palatino Linotype" w:hAnsi="Palatino Linotype"/>
          <w:sz w:val="22"/>
          <w:szCs w:val="22"/>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        \nthe idea here is to compare SIM effect on equilibrium mean fitness (mutational load) in asex and sex populaitons, therefore beneficial mutations are NEGLECTED\n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"suppress-author" : 1, "uris" : [ "http://www.mendeley.com/documents/?uuid=79be5021-e0a1-495d-8501-fe1b249cd5b4" ] } ], "mendeley" : { "previouslyFormattedCitation" : "[4]" }, "properties" : { "noteIndex" : 0 }, "schema" : "https://github.com/citation-style-language/schema/raw/master/csl-citation.json" }</w:instrText>
      </w:r>
      <w:r w:rsidRPr="00457ACF">
        <w:rPr>
          <w:rFonts w:ascii="Palatino Linotype" w:hAnsi="Palatino Linotype"/>
          <w:sz w:val="22"/>
          <w:szCs w:val="22"/>
        </w:rPr>
        <w:fldChar w:fldCharType="separate"/>
      </w:r>
      <w:r w:rsidR="00457ACF" w:rsidRPr="00457ACF">
        <w:rPr>
          <w:rFonts w:ascii="Palatino Linotype" w:hAnsi="Palatino Linotype"/>
          <w:noProof/>
          <w:sz w:val="22"/>
          <w:szCs w:val="22"/>
        </w:rPr>
        <w:t>[4]</w:t>
      </w:r>
      <w:r w:rsidRPr="00457ACF">
        <w:rPr>
          <w:rFonts w:ascii="Palatino Linotype" w:hAnsi="Palatino Linotype"/>
          <w:sz w:val="22"/>
          <w:szCs w:val="22"/>
        </w:rPr>
        <w:fldChar w:fldCharType="end"/>
      </w:r>
      <w:r w:rsidRPr="00457ACF">
        <w:rPr>
          <w:rFonts w:ascii="Palatino Linotype" w:hAnsi="Palatino Linotype"/>
          <w:sz w:val="22"/>
          <w:szCs w:val="22"/>
        </w:rPr>
        <w:t>, does not change the population mean fitness with respect to normal mutagenesis (NM). This is because the least loaded individuals (</w:t>
      </w:r>
      <w:r w:rsidRPr="00457ACF">
        <w:rPr>
          <w:rFonts w:ascii="Palatino Linotype" w:hAnsi="Palatino Linotype"/>
          <w:i/>
          <w:iCs/>
          <w:sz w:val="22"/>
          <w:szCs w:val="22"/>
        </w:rPr>
        <w:t>x</w:t>
      </w:r>
      <w:r w:rsidRPr="00457ACF">
        <w:rPr>
          <w:rFonts w:ascii="Palatino Linotype" w:hAnsi="Palatino Linotype"/>
          <w:sz w:val="22"/>
          <w:szCs w:val="22"/>
        </w:rPr>
        <w:t xml:space="preserve">=0), with fitness </w:t>
      </w:r>
      <w:r w:rsidRPr="00457ACF">
        <w:rPr>
          <w:rFonts w:ascii="Palatino Linotype" w:hAnsi="Palatino Linotype"/>
          <w:i/>
          <w:iCs/>
          <w:sz w:val="22"/>
          <w:szCs w:val="22"/>
        </w:rPr>
        <w:t>ω</w:t>
      </w:r>
      <w:r w:rsidRPr="00457ACF">
        <w:rPr>
          <w:rFonts w:ascii="Palatino Linotype" w:hAnsi="Palatino Linotype"/>
          <w:sz w:val="22"/>
          <w:szCs w:val="22"/>
          <w:vertAlign w:val="subscript"/>
        </w:rPr>
        <w:t>0</w:t>
      </w:r>
      <w:r w:rsidRPr="00457ACF">
        <w:rPr>
          <w:rFonts w:ascii="Palatino Linotype" w:hAnsi="Palatino Linotype"/>
          <w:sz w:val="22"/>
          <w:szCs w:val="22"/>
        </w:rPr>
        <w:t xml:space="preserve">=1, also have the lowest mutation rate, </w:t>
      </w:r>
      <w:r w:rsidRPr="00457ACF">
        <w:rPr>
          <w:rFonts w:ascii="Palatino Linotype" w:hAnsi="Palatino Linotype"/>
          <w:i/>
          <w:iCs/>
          <w:sz w:val="22"/>
          <w:szCs w:val="22"/>
        </w:rPr>
        <w:t>U</w:t>
      </w:r>
      <w:r w:rsidRPr="00457ACF">
        <w:rPr>
          <w:rFonts w:ascii="Palatino Linotype" w:hAnsi="Palatino Linotype"/>
          <w:sz w:val="22"/>
          <w:szCs w:val="22"/>
        </w:rPr>
        <w:t xml:space="preserve">, and therefore the population mean fitness </w:t>
      </w:r>
      <w:proofErr w:type="gramStart"/>
      <w:r w:rsidRPr="00457ACF">
        <w:rPr>
          <w:rFonts w:ascii="Palatino Linotype" w:hAnsi="Palatino Linotype"/>
          <w:sz w:val="22"/>
          <w:szCs w:val="22"/>
        </w:rPr>
        <w:t xml:space="preserve">is </w:t>
      </w:r>
      <w:proofErr w:type="gramEnd"/>
      <m:oMath>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-U</m:t>
            </m:r>
          </m:sup>
        </m:sSup>
      </m:oMath>
      <w:r w:rsidRPr="00457ACF">
        <w:rPr>
          <w:rFonts w:ascii="Palatino Linotype" w:hAnsi="Palatino Linotype"/>
          <w:sz w:val="22"/>
          <w:szCs w:val="22"/>
        </w:rPr>
        <w:t>.</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With beneficial mutations (</w:t>
      </w:r>
      <w:r w:rsidRPr="00457ACF">
        <w:rPr>
          <w:rFonts w:ascii="Palatino Linotype" w:hAnsi="Palatino Linotype"/>
          <w:sz w:val="22"/>
          <w:szCs w:val="22"/>
        </w:rPr>
        <w:t xml:space="preserve">β&gt;0), </w:t>
      </w:r>
      <w:r w:rsidRPr="00457ACF">
        <w:rPr>
          <w:rFonts w:ascii="Palatino Linotype" w:hAnsi="Palatino Linotype"/>
          <w:sz w:val="22"/>
          <w:szCs w:val="22"/>
          <w:lang w:bidi="hi-IN"/>
        </w:rPr>
        <w:t xml:space="preserve">the matrix </w:t>
      </w:r>
      <w:r w:rsidRPr="00457ACF">
        <w:rPr>
          <w:rFonts w:ascii="Palatino Linotype" w:hAnsi="Palatino Linotype"/>
          <w:i/>
          <w:iCs/>
          <w:sz w:val="22"/>
          <w:szCs w:val="22"/>
          <w:lang w:bidi="hi-IN"/>
        </w:rPr>
        <w:t>M</w:t>
      </w:r>
      <w:r w:rsidRPr="00457ACF">
        <w:rPr>
          <w:rFonts w:ascii="Palatino Linotype" w:hAnsi="Palatino Linotype"/>
          <w:sz w:val="22"/>
          <w:szCs w:val="22"/>
          <w:lang w:bidi="hi-IN"/>
        </w:rPr>
        <w:t xml:space="preserve"> is a positive matrix, and by the </w:t>
      </w:r>
      <w:proofErr w:type="spellStart"/>
      <w:r w:rsidRPr="00457ACF">
        <w:rPr>
          <w:rFonts w:ascii="Palatino Linotype" w:hAnsi="Palatino Linotype"/>
          <w:i/>
          <w:iCs/>
          <w:sz w:val="22"/>
          <w:szCs w:val="22"/>
          <w:lang w:bidi="hi-IN"/>
        </w:rPr>
        <w:t>Perron-Frobenius</w:t>
      </w:r>
      <w:proofErr w:type="spellEnd"/>
      <w:r w:rsidRPr="00457ACF">
        <w:rPr>
          <w:rFonts w:ascii="Palatino Linotype" w:hAnsi="Palatino Linotype"/>
          <w:i/>
          <w:iCs/>
          <w:sz w:val="22"/>
          <w:szCs w:val="22"/>
          <w:lang w:bidi="hi-IN"/>
        </w:rPr>
        <w:t xml:space="preserve"> Theorem</w:t>
      </w:r>
      <w:r w:rsidRPr="00457ACF">
        <w:rPr>
          <w:rFonts w:ascii="Palatino Linotype" w:hAnsi="Palatino Linotype"/>
          <w:sz w:val="22"/>
          <w:szCs w:val="22"/>
          <w:lang w:bidi="hi-IN"/>
        </w:rPr>
        <w:t xml:space="preserve"> </w:t>
      </w:r>
      <w:r w:rsidRPr="00457ACF">
        <w:rPr>
          <w:rFonts w:ascii="Palatino Linotype" w:hAnsi="Palatino Linotype"/>
          <w:sz w:val="22"/>
          <w:szCs w:val="22"/>
          <w:lang w:bidi="hi-IN"/>
        </w:rPr>
        <w:fldChar w:fldCharType="begin" w:fldLock="1"/>
      </w:r>
      <w:r w:rsidR="00B408AF">
        <w:rPr>
          <w:rFonts w:ascii="Palatino Linotype" w:hAnsi="Palatino Linotype"/>
          <w:sz w:val="22"/>
          <w:szCs w:val="22"/>
          <w:lang w:bidi="hi-IN"/>
        </w:rPr>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"page" : "732", "publisher" : "Princeton University Press", "title" : "A biologist's guide to mathematical modeling in ecology and evolution", "type" : "book" }, "locator" : "709", "suffix" : "pg.", "uris" : [ "http://www.mendeley.com/documents/?uuid=91ac0d0d-0f84-4010-9875-cd3905074155" ] } ], "mendeley" : { "manualFormatting" : "(Otto and Day 2007, p. 709)", "previouslyFormattedCitation" : "[5 pg.]" }, "properties" : { "noteIndex" : 0 }, "schema" : "https://github.com/citation-style-language/schema/raw/master/csl-citation.json" }</w:instrText>
      </w:r>
      <w:r w:rsidRPr="00457ACF">
        <w:rPr>
          <w:rFonts w:ascii="Palatino Linotype" w:hAnsi="Palatino Linotype"/>
          <w:sz w:val="22"/>
          <w:szCs w:val="22"/>
          <w:lang w:bidi="hi-IN"/>
        </w:rPr>
        <w:fldChar w:fldCharType="separate"/>
      </w:r>
      <w:r w:rsidRPr="00457ACF">
        <w:rPr>
          <w:rFonts w:ascii="Palatino Linotype" w:hAnsi="Palatino Linotype"/>
          <w:noProof/>
          <w:sz w:val="22"/>
          <w:szCs w:val="22"/>
          <w:lang w:bidi="hi-IN"/>
        </w:rPr>
        <w:t>(Otto and Day 2007, p. 709)</w:t>
      </w:r>
      <w:r w:rsidRPr="00457ACF">
        <w:rPr>
          <w:rFonts w:ascii="Palatino Linotype" w:hAnsi="Palatino Linotype"/>
          <w:sz w:val="22"/>
          <w:szCs w:val="22"/>
          <w:lang w:bidi="hi-IN"/>
        </w:rPr>
        <w:fldChar w:fldCharType="end"/>
      </w:r>
      <w:r w:rsidRPr="00457ACF">
        <w:rPr>
          <w:rFonts w:ascii="Palatino Linotype" w:hAnsi="Palatino Linotype"/>
          <w:sz w:val="22"/>
          <w:szCs w:val="22"/>
          <w:lang w:bidi="hi-IN"/>
        </w:rPr>
        <w:t xml:space="preserve"> </w:t>
      </w:r>
      <m:oMath>
        <m:sSup>
          <m:sSupPr>
            <m:ctrlPr>
              <w:rPr>
                <w:rFonts w:ascii="Cambria Math" w:hAnsi="Cambria Math"/>
                <w:i/>
                <w:sz w:val="22"/>
                <w:szCs w:val="22"/>
                <w:lang w:bidi="hi-IN"/>
              </w:rPr>
            </m:ctrlPr>
          </m:sSupPr>
          <m:e>
            <m:acc>
              <m:accPr>
                <m:chr m:val="̅"/>
                <m:ctrlPr>
                  <w:rPr>
                    <w:rFonts w:ascii="Cambria Math" w:hAnsi="Cambria Math"/>
                    <w:i/>
                    <w:sz w:val="22"/>
                    <w:szCs w:val="22"/>
                    <w:lang w:bidi="hi-IN"/>
                  </w:rPr>
                </m:ctrlPr>
              </m:accPr>
              <m:e>
                <m:r>
                  <w:rPr>
                    <w:rFonts w:ascii="Cambria Math" w:hAnsi="Cambria Math"/>
                    <w:sz w:val="22"/>
                    <w:szCs w:val="22"/>
                    <w:lang w:bidi="hi-IN"/>
                  </w:rPr>
                  <m:t>ω</m:t>
                </m:r>
              </m:e>
            </m:acc>
          </m:e>
          <m:sup>
            <m:r>
              <w:rPr>
                <w:rFonts w:ascii="Cambria Math" w:hAnsi="Cambria Math"/>
                <w:sz w:val="22"/>
                <w:szCs w:val="22"/>
                <w:lang w:bidi="hi-IN"/>
              </w:rPr>
              <m:t>*</m:t>
            </m:r>
          </m:sup>
        </m:sSup>
      </m:oMath>
      <w:r w:rsidRPr="00457ACF">
        <w:rPr>
          <w:rFonts w:ascii="Palatino Linotype" w:hAnsi="Palatino Linotype"/>
          <w:sz w:val="22"/>
          <w:szCs w:val="22"/>
          <w:lang w:bidi="hi-IN"/>
        </w:rPr>
        <w:t xml:space="preserve"> is the largest eigenvalue of </w:t>
      </w:r>
      <w:r w:rsidRPr="00457ACF">
        <w:rPr>
          <w:rFonts w:ascii="Palatino Linotype" w:hAnsi="Palatino Linotype"/>
          <w:i/>
          <w:iCs/>
          <w:sz w:val="22"/>
          <w:szCs w:val="22"/>
          <w:lang w:bidi="hi-IN"/>
        </w:rPr>
        <w:t>M</w:t>
      </w:r>
      <w:r w:rsidRPr="00457ACF">
        <w:rPr>
          <w:rFonts w:ascii="Palatino Linotype" w:hAnsi="Palatino Linotype"/>
          <w:sz w:val="22"/>
          <w:szCs w:val="22"/>
          <w:lang w:bidi="hi-IN"/>
        </w:rPr>
        <w:t xml:space="preserve"> and </w:t>
      </w:r>
      <w:r w:rsidRPr="00457ACF">
        <w:rPr>
          <w:rFonts w:ascii="Palatino Linotype" w:hAnsi="Palatino Linotype"/>
          <w:i/>
          <w:iCs/>
          <w:sz w:val="22"/>
          <w:szCs w:val="22"/>
          <w:lang w:bidi="hi-IN"/>
        </w:rPr>
        <w:t>f*</w:t>
      </w:r>
      <w:r w:rsidRPr="00457ACF">
        <w:rPr>
          <w:rFonts w:ascii="Palatino Linotype" w:hAnsi="Palatino Linotype"/>
          <w:sz w:val="22"/>
          <w:szCs w:val="22"/>
          <w:lang w:bidi="hi-IN"/>
        </w:rPr>
        <w:t xml:space="preserve"> is its unique positive eigenvector with </w:t>
      </w:r>
      <m:oMath>
        <m:r>
          <w:rPr>
            <w:rFonts w:ascii="Cambria Math" w:hAnsi="Cambria Math"/>
            <w:sz w:val="22"/>
            <w:szCs w:val="22"/>
            <w:lang w:bidi="hi-IN"/>
          </w:rPr>
          <m:t>∑f=1</m:t>
        </m:r>
      </m:oMath>
      <w:r w:rsidRPr="00457ACF">
        <w:rPr>
          <w:rFonts w:ascii="Palatino Linotype" w:hAnsi="Palatino Linotype"/>
          <w:sz w:val="22"/>
          <w:szCs w:val="22"/>
          <w:lang w:bidi="hi-IN"/>
        </w:rPr>
        <w:t xml:space="preserve">. </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 xml:space="preserve">This eigenvalue problem is hard to solve analytically, however, by neglecting elements outside the main three diagonals of </w:t>
      </w:r>
      <w:r w:rsidRPr="00457ACF">
        <w:rPr>
          <w:rFonts w:ascii="Palatino Linotype" w:hAnsi="Palatino Linotype"/>
          <w:i/>
          <w:iCs/>
          <w:sz w:val="22"/>
          <w:szCs w:val="22"/>
          <w:lang w:bidi="hi-IN"/>
        </w:rPr>
        <w:t>M</w:t>
      </w:r>
      <w:r w:rsidRPr="00457ACF">
        <w:rPr>
          <w:rFonts w:ascii="Palatino Linotype" w:hAnsi="Palatino Linotype"/>
          <w:sz w:val="22"/>
          <w:szCs w:val="22"/>
          <w:lang w:bidi="hi-IN"/>
        </w:rPr>
        <w:t xml:space="preserve"> we have shown before </w:t>
      </w:r>
      <w:r w:rsidRPr="00457ACF">
        <w:rPr>
          <w:rFonts w:ascii="Palatino Linotype" w:hAnsi="Palatino Linotype"/>
          <w:sz w:val="22"/>
          <w:szCs w:val="22"/>
          <w:lang w:bidi="hi-IN"/>
        </w:rPr>
        <w:fldChar w:fldCharType="begin" w:fldLock="1"/>
      </w:r>
      <w:r w:rsidR="00B408AF">
        <w:rPr>
          <w:rFonts w:ascii="Palatino Linotype" w:hAnsi="Palatino Linotype"/>
          <w:sz w:val="22"/>
          <w:szCs w:val="22"/>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"[6]" }, "properties" : { "noteIndex" : 0 }, "schema" : "https://github.com/citation-style-language/schema/raw/master/csl-citation.json" }</w:instrText>
      </w:r>
      <w:r w:rsidRPr="00457ACF">
        <w:rPr>
          <w:rFonts w:ascii="Palatino Linotype" w:hAnsi="Palatino Linotype"/>
          <w:sz w:val="22"/>
          <w:szCs w:val="22"/>
          <w:lang w:bidi="hi-IN"/>
        </w:rPr>
        <w:fldChar w:fldCharType="separate"/>
      </w:r>
      <w:r w:rsidR="00457ACF" w:rsidRPr="00457ACF">
        <w:rPr>
          <w:rFonts w:ascii="Palatino Linotype" w:hAnsi="Palatino Linotype"/>
          <w:noProof/>
          <w:sz w:val="22"/>
          <w:szCs w:val="22"/>
          <w:lang w:bidi="hi-IN"/>
        </w:rPr>
        <w:t>[6]</w:t>
      </w:r>
      <w:r w:rsidRPr="00457ACF">
        <w:rPr>
          <w:rFonts w:ascii="Palatino Linotype" w:hAnsi="Palatino Linotype"/>
          <w:sz w:val="22"/>
          <w:szCs w:val="22"/>
          <w:lang w:bidi="hi-IN"/>
        </w:rPr>
        <w:fldChar w:fldCharType="end"/>
      </w:r>
      <w:r w:rsidRPr="00457ACF">
        <w:rPr>
          <w:rFonts w:ascii="Palatino Linotype" w:hAnsi="Palatino Linotype"/>
          <w:sz w:val="22"/>
          <w:szCs w:val="22"/>
          <w:lang w:bidi="hi-IN"/>
        </w:rPr>
        <w:t xml:space="preserve"> that the population mean fitness increases with the mutation rate of individuals with a below–average fitness:</w:t>
      </w:r>
    </w:p>
    <w:p w:rsidR="00D46380" w:rsidRPr="00457ACF" w:rsidRDefault="00D46380" w:rsidP="00D46380">
      <w:pPr>
        <w:spacing w:line="480" w:lineRule="auto"/>
        <w:jc w:val="center"/>
        <w:rPr>
          <w:rFonts w:ascii="Palatino Linotype" w:hAnsi="Palatino Linotype"/>
          <w:sz w:val="22"/>
          <w:szCs w:val="22"/>
          <w:lang w:bidi="hi-IN"/>
        </w:rPr>
      </w:pPr>
      <m:oMath>
        <m:r>
          <w:rPr>
            <w:rFonts w:ascii="Cambria Math" w:hAnsi="Cambria Math"/>
            <w:sz w:val="22"/>
            <w:szCs w:val="22"/>
            <w:lang w:bidi="hi-IN"/>
          </w:rPr>
          <m:t>sign</m:t>
        </m:r>
        <m:f>
          <m:fPr>
            <m:ctrlPr>
              <w:rPr>
                <w:rFonts w:ascii="Cambria Math" w:hAnsi="Cambria Math"/>
                <w:i/>
                <w:sz w:val="22"/>
                <w:szCs w:val="22"/>
                <w:lang w:bidi="hi-IN"/>
              </w:rPr>
            </m:ctrlPr>
          </m:fPr>
          <m:num>
            <m:r>
              <w:rPr>
                <w:rFonts w:ascii="Cambria Math" w:hAnsi="Cambria Math"/>
                <w:sz w:val="22"/>
                <w:szCs w:val="22"/>
                <w:lang w:bidi="hi-IN"/>
              </w:rPr>
              <m:t>∂</m:t>
            </m:r>
            <m:acc>
              <m:accPr>
                <m:chr m:val="̅"/>
                <m:ctrlPr>
                  <w:rPr>
                    <w:rFonts w:ascii="Cambria Math" w:hAnsi="Cambria Math"/>
                    <w:i/>
                    <w:sz w:val="22"/>
                    <w:szCs w:val="22"/>
                    <w:lang w:bidi="hi-IN"/>
                  </w:rPr>
                </m:ctrlPr>
              </m:accPr>
              <m:e>
                <m:r>
                  <w:rPr>
                    <w:rFonts w:ascii="Cambria Math" w:hAnsi="Cambria Math"/>
                    <w:sz w:val="22"/>
                    <w:szCs w:val="22"/>
                    <w:lang w:bidi="hi-IN"/>
                  </w:rPr>
                  <m:t>ω</m:t>
                </m:r>
              </m:e>
            </m:acc>
          </m:num>
          <m:den>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U</m:t>
                </m:r>
              </m:e>
              <m:sub>
                <m:r>
                  <w:rPr>
                    <w:rFonts w:ascii="Cambria Math" w:hAnsi="Cambria Math"/>
                    <w:sz w:val="22"/>
                    <w:szCs w:val="22"/>
                    <w:lang w:bidi="hi-IN"/>
                  </w:rPr>
                  <m:t>x</m:t>
                </m:r>
              </m:sub>
            </m:sSub>
          </m:den>
        </m:f>
        <m:r>
          <w:rPr>
            <w:rFonts w:ascii="Cambria Math" w:hAnsi="Cambria Math"/>
            <w:sz w:val="22"/>
            <w:szCs w:val="22"/>
            <w:lang w:bidi="hi-IN"/>
          </w:rPr>
          <m:t>=sign(</m:t>
        </m:r>
        <m:acc>
          <m:accPr>
            <m:chr m:val="̅"/>
            <m:ctrlPr>
              <w:rPr>
                <w:rFonts w:ascii="Cambria Math" w:hAnsi="Cambria Math"/>
                <w:i/>
                <w:sz w:val="22"/>
                <w:szCs w:val="22"/>
                <w:lang w:bidi="hi-IN"/>
              </w:rPr>
            </m:ctrlPr>
          </m:accPr>
          <m:e>
            <m:r>
              <w:rPr>
                <w:rFonts w:ascii="Cambria Math" w:hAnsi="Cambria Math"/>
                <w:sz w:val="22"/>
                <w:szCs w:val="22"/>
                <w:lang w:bidi="hi-IN"/>
              </w:rPr>
              <m:t>ω</m:t>
            </m:r>
          </m:e>
        </m:acc>
        <m:r>
          <w:rPr>
            <w:rFonts w:ascii="Cambria Math" w:hAnsi="Cambria Math"/>
            <w:sz w:val="22"/>
            <w:szCs w:val="22"/>
            <w:lang w:bidi="hi-IN"/>
          </w:rPr>
          <m:t>-</m:t>
        </m:r>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x</m:t>
            </m:r>
          </m:sub>
        </m:sSub>
        <m:r>
          <w:rPr>
            <w:rFonts w:ascii="Cambria Math" w:hAnsi="Cambria Math"/>
            <w:sz w:val="22"/>
            <w:szCs w:val="22"/>
            <w:lang w:bidi="hi-IN"/>
          </w:rPr>
          <m:t>)</m:t>
        </m:r>
      </m:oMath>
      <w:r w:rsidRPr="00457ACF">
        <w:rPr>
          <w:rFonts w:ascii="Palatino Linotype" w:hAnsi="Palatino Linotype"/>
          <w:sz w:val="22"/>
          <w:szCs w:val="22"/>
          <w:lang w:bidi="hi-IN"/>
        </w:rPr>
        <w:t>.</w:t>
      </w:r>
    </w:p>
    <w:p w:rsidR="00D46380" w:rsidRPr="00457ACF" w:rsidRDefault="00D46380" w:rsidP="00D46380">
      <w:pPr>
        <w:spacing w:line="480" w:lineRule="auto"/>
        <w:rPr>
          <w:rFonts w:ascii="Palatino Linotype" w:hAnsi="Palatino Linotype"/>
          <w:sz w:val="22"/>
          <w:szCs w:val="22"/>
        </w:rPr>
      </w:pPr>
      <w:r w:rsidRPr="00457ACF">
        <w:rPr>
          <w:rFonts w:ascii="Palatino Linotype" w:hAnsi="Palatino Linotype"/>
          <w:sz w:val="22"/>
          <w:szCs w:val="22"/>
          <w:lang w:bidi="hi-IN"/>
        </w:rPr>
        <w:t xml:space="preserve">Nevertheless, this framework allows the numerical calculation of the population mean fitness for finite </w:t>
      </w:r>
      <w:r w:rsidRPr="00457ACF">
        <w:rPr>
          <w:rFonts w:ascii="Palatino Linotype" w:hAnsi="Palatino Linotype"/>
          <w:i/>
          <w:iCs/>
          <w:sz w:val="22"/>
          <w:szCs w:val="22"/>
          <w:lang w:bidi="hi-IN"/>
        </w:rPr>
        <w:t>n</w:t>
      </w:r>
      <w:r w:rsidRPr="00457ACF">
        <w:rPr>
          <w:rFonts w:ascii="Palatino Linotype" w:hAnsi="Palatino Linotype"/>
          <w:sz w:val="22"/>
          <w:szCs w:val="22"/>
          <w:lang w:bidi="hi-IN"/>
        </w:rPr>
        <w:t>-by-</w:t>
      </w:r>
      <w:r w:rsidRPr="00457ACF">
        <w:rPr>
          <w:rFonts w:ascii="Palatino Linotype" w:hAnsi="Palatino Linotype"/>
          <w:i/>
          <w:iCs/>
          <w:sz w:val="22"/>
          <w:szCs w:val="22"/>
          <w:lang w:bidi="hi-IN"/>
        </w:rPr>
        <w:t xml:space="preserve">n </w:t>
      </w:r>
      <w:r w:rsidRPr="00457ACF">
        <w:rPr>
          <w:rFonts w:ascii="Palatino Linotype" w:hAnsi="Palatino Linotype"/>
          <w:sz w:val="22"/>
          <w:szCs w:val="22"/>
          <w:lang w:bidi="hi-IN"/>
        </w:rPr>
        <w:t xml:space="preserve">mutation-selection matrices by defining </w:t>
      </w:r>
      <w:r w:rsidRPr="00457ACF">
        <w:rPr>
          <w:rFonts w:ascii="Palatino Linotype" w:hAnsi="Palatino Linotype"/>
          <w:i/>
          <w:iCs/>
          <w:sz w:val="22"/>
          <w:szCs w:val="22"/>
          <w:lang w:bidi="hi-IN"/>
        </w:rPr>
        <w:t xml:space="preserve">n </w:t>
      </w:r>
      <w:r w:rsidRPr="00457ACF">
        <w:rPr>
          <w:rFonts w:ascii="Palatino Linotype" w:hAnsi="Palatino Linotype"/>
          <w:sz w:val="22"/>
          <w:szCs w:val="22"/>
          <w:lang w:bidi="hi-IN"/>
        </w:rPr>
        <w:t xml:space="preserve">such </w:t>
      </w:r>
      <w:proofErr w:type="gramStart"/>
      <w:r w:rsidRPr="00457ACF">
        <w:rPr>
          <w:rFonts w:ascii="Palatino Linotype" w:hAnsi="Palatino Linotype"/>
          <w:sz w:val="22"/>
          <w:szCs w:val="22"/>
          <w:lang w:bidi="hi-IN"/>
        </w:rPr>
        <w:t xml:space="preserve">that </w:t>
      </w:r>
      <w:proofErr w:type="gramEnd"/>
      <m:oMath>
        <m:sSub>
          <m:sSubPr>
            <m:ctrlPr>
              <w:rPr>
                <w:rFonts w:ascii="Cambria Math" w:hAnsi="Cambria Math"/>
                <w:i/>
                <w:sz w:val="22"/>
                <w:szCs w:val="22"/>
                <w:lang w:bidi="hi-IN"/>
              </w:rPr>
            </m:ctrlPr>
          </m:sSubPr>
          <m:e>
            <m:r>
              <w:rPr>
                <w:rFonts w:ascii="Cambria Math" w:hAnsi="Cambria Math"/>
                <w:sz w:val="22"/>
                <w:szCs w:val="22"/>
                <w:lang w:bidi="hi-IN"/>
              </w:rPr>
              <m:t>ω</m:t>
            </m:r>
          </m:e>
          <m:sub>
            <m:r>
              <w:rPr>
                <w:rFonts w:ascii="Cambria Math" w:hAnsi="Cambria Math"/>
                <w:sz w:val="22"/>
                <w:szCs w:val="22"/>
                <w:lang w:bidi="hi-IN"/>
              </w:rPr>
              <m:t>x</m:t>
            </m:r>
          </m:sub>
        </m:sSub>
        <m:r>
          <w:rPr>
            <w:rFonts w:ascii="Cambria Math" w:hAnsi="Cambria Math"/>
            <w:sz w:val="22"/>
            <w:szCs w:val="22"/>
            <w:lang w:bidi="hi-IN"/>
          </w:rPr>
          <m:t>=0 ∀x≥n</m:t>
        </m:r>
      </m:oMath>
      <w:r w:rsidRPr="00457ACF">
        <w:rPr>
          <w:rFonts w:ascii="Palatino Linotype" w:hAnsi="Palatino Linotype"/>
          <w:sz w:val="22"/>
          <w:szCs w:val="22"/>
          <w:lang w:bidi="hi-IN"/>
        </w:rPr>
        <w:t xml:space="preserve">. The mean fitness of populations with different mutational strategies is then calculated by manipulating </w:t>
      </w:r>
      <w:r w:rsidRPr="00457ACF">
        <w:rPr>
          <w:rFonts w:ascii="Palatino Linotype" w:hAnsi="Palatino Linotype"/>
          <w:i/>
          <w:iCs/>
          <w:sz w:val="22"/>
          <w:szCs w:val="22"/>
          <w:lang w:bidi="hi-IN"/>
        </w:rPr>
        <w:t>U</w:t>
      </w:r>
      <w:r w:rsidRPr="00457ACF">
        <w:rPr>
          <w:rFonts w:ascii="Palatino Linotype" w:hAnsi="Palatino Linotype"/>
          <w:i/>
          <w:iCs/>
          <w:sz w:val="22"/>
          <w:szCs w:val="22"/>
          <w:vertAlign w:val="subscript"/>
          <w:lang w:bidi="hi-IN"/>
        </w:rPr>
        <w:t>x</w:t>
      </w:r>
      <w:r w:rsidRPr="00457ACF">
        <w:rPr>
          <w:rFonts w:ascii="Palatino Linotype" w:hAnsi="Palatino Linotype"/>
          <w:sz w:val="22"/>
          <w:szCs w:val="22"/>
          <w:lang w:bidi="hi-IN"/>
        </w:rPr>
        <w:t>.</w:t>
      </w:r>
      <w:r w:rsidRPr="00457ACF">
        <w:rPr>
          <w:rFonts w:ascii="Palatino Linotype" w:hAnsi="Palatino Linotype"/>
          <w:sz w:val="22"/>
          <w:szCs w:val="22"/>
        </w:rPr>
        <w:t xml:space="preserve"> </w:t>
      </w:r>
    </w:p>
    <w:p w:rsidR="00D46380" w:rsidRPr="00457ACF" w:rsidRDefault="00D46380" w:rsidP="00F075B5">
      <w:pPr>
        <w:spacing w:line="480" w:lineRule="auto"/>
        <w:rPr>
          <w:rFonts w:ascii="Palatino Linotype" w:hAnsi="Palatino Linotype"/>
          <w:sz w:val="22"/>
          <w:szCs w:val="22"/>
          <w:lang w:bidi="hi-IN"/>
        </w:rPr>
      </w:pPr>
      <w:r w:rsidRPr="00457ACF">
        <w:rPr>
          <w:rFonts w:ascii="Palatino Linotype" w:hAnsi="Palatino Linotype"/>
          <w:sz w:val="22"/>
          <w:szCs w:val="22"/>
        </w:rPr>
        <w:t xml:space="preserve">Figure </w:t>
      </w:r>
      <w:r w:rsidR="00F075B5">
        <w:rPr>
          <w:rFonts w:ascii="Palatino Linotype" w:hAnsi="Palatino Linotype"/>
          <w:sz w:val="22"/>
          <w:szCs w:val="22"/>
        </w:rPr>
        <w:t>D</w:t>
      </w:r>
      <w:r w:rsidRPr="00457ACF">
        <w:rPr>
          <w:rFonts w:ascii="Palatino Linotype" w:hAnsi="Palatino Linotype"/>
          <w:sz w:val="22"/>
          <w:szCs w:val="22"/>
        </w:rPr>
        <w:t xml:space="preserve">1 shows that </w:t>
      </w:r>
      <m:oMath>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-U</m:t>
            </m:r>
          </m:sup>
        </m:sSup>
      </m:oMath>
      <w:r w:rsidRPr="00457ACF">
        <w:rPr>
          <w:rFonts w:ascii="Palatino Linotype" w:hAnsi="Palatino Linotype"/>
          <w:sz w:val="22"/>
          <w:szCs w:val="22"/>
        </w:rPr>
        <w:t xml:space="preserve"> is a good approximation to the population mean fitness (because </w:t>
      </w:r>
      <m:oMath>
        <m:r>
          <w:rPr>
            <w:rFonts w:ascii="Cambria Math" w:hAnsi="Cambria Math"/>
            <w:sz w:val="22"/>
            <w:szCs w:val="22"/>
          </w:rPr>
          <m:t>β≪δ&lt;1</m:t>
        </m:r>
      </m:oMath>
      <w:r w:rsidRPr="00457ACF">
        <w:rPr>
          <w:rFonts w:ascii="Palatino Linotype" w:hAnsi="Palatino Linotype"/>
          <w:sz w:val="22"/>
          <w:szCs w:val="22"/>
        </w:rPr>
        <w:t xml:space="preserve">), and that SIM slightly increases the population mean fitness with respect to NM; a sufficient condition is that the mutation rate of individuals with below average fitness is increased </w:t>
      </w:r>
      <w:r w:rsidRPr="00457ACF">
        <w:rPr>
          <w:rFonts w:ascii="Palatino Linotype" w:hAnsi="Palatino Linotype"/>
          <w:sz w:val="22"/>
          <w:szCs w:val="22"/>
        </w:rPr>
        <w:fldChar w:fldCharType="begin" w:fldLock="1"/>
      </w:r>
      <w:r w:rsidR="00B408AF">
        <w:rPr>
          <w:rFonts w:ascii="Palatino Linotype" w:hAnsi="Palatino Linotype"/>
          <w:sz w:val="22"/>
          <w:szCs w:val="22"/>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"[6]" }, "properties" : { "noteIndex" : 0 }, "schema" : "https://github.com/citation-style-language/schema/raw/master/csl-citation.json" }</w:instrText>
      </w:r>
      <w:r w:rsidRPr="00457ACF">
        <w:rPr>
          <w:rFonts w:ascii="Palatino Linotype" w:hAnsi="Palatino Linotype"/>
          <w:sz w:val="22"/>
          <w:szCs w:val="22"/>
        </w:rPr>
        <w:fldChar w:fldCharType="separate"/>
      </w:r>
      <w:r w:rsidR="00457ACF" w:rsidRPr="00457ACF">
        <w:rPr>
          <w:rFonts w:ascii="Palatino Linotype" w:hAnsi="Palatino Linotype"/>
          <w:noProof/>
          <w:sz w:val="22"/>
          <w:szCs w:val="22"/>
        </w:rPr>
        <w:t>[6]</w:t>
      </w:r>
      <w:r w:rsidRPr="00457ACF">
        <w:rPr>
          <w:rFonts w:ascii="Palatino Linotype" w:hAnsi="Palatino Linotype"/>
          <w:sz w:val="22"/>
          <w:szCs w:val="22"/>
        </w:rPr>
        <w:fldChar w:fldCharType="end"/>
      </w:r>
      <w:r w:rsidRPr="00457ACF">
        <w:rPr>
          <w:rFonts w:ascii="Palatino Linotype" w:hAnsi="Palatino Linotype"/>
          <w:sz w:val="22"/>
          <w:szCs w:val="22"/>
        </w:rPr>
        <w:t xml:space="preserve">. Since we assume </w:t>
      </w:r>
      <w:proofErr w:type="gramStart"/>
      <w:r w:rsidRPr="00457ACF">
        <w:rPr>
          <w:rFonts w:ascii="Palatino Linotype" w:hAnsi="Palatino Linotype"/>
          <w:sz w:val="22"/>
          <w:szCs w:val="22"/>
        </w:rPr>
        <w:t xml:space="preserve">that </w:t>
      </w:r>
      <w:proofErr w:type="gramEnd"/>
      <m:oMath>
        <m:r>
          <w:rPr>
            <w:rFonts w:ascii="Cambria Math" w:hAnsi="Cambria Math"/>
            <w:sz w:val="22"/>
            <w:szCs w:val="22"/>
          </w:rPr>
          <m:t>U&lt;s</m:t>
        </m:r>
      </m:oMath>
      <w:r w:rsidRPr="00457ACF">
        <w:rPr>
          <w:rFonts w:ascii="Palatino Linotype" w:hAnsi="Palatino Linotype"/>
          <w:sz w:val="22"/>
          <w:szCs w:val="22"/>
        </w:rPr>
        <w:t>,</w:t>
      </w:r>
      <w:r w:rsidRPr="00457ACF">
        <w:rPr>
          <w:rFonts w:ascii="Palatino Linotype" w:hAnsi="Palatino Linotype"/>
          <w:i/>
          <w:iCs/>
          <w:sz w:val="22"/>
          <w:szCs w:val="22"/>
        </w:rPr>
        <w:t xml:space="preserve"> </w:t>
      </w:r>
      <w:r w:rsidRPr="00457ACF">
        <w:rPr>
          <w:rFonts w:ascii="Palatino Linotype" w:hAnsi="Palatino Linotype"/>
          <w:sz w:val="22"/>
          <w:szCs w:val="22"/>
        </w:rPr>
        <w:t xml:space="preserve">then </w:t>
      </w:r>
      <m:oMath>
        <m:sSup>
          <m:sSupPr>
            <m:ctrlPr>
              <w:rPr>
                <w:rFonts w:ascii="Cambria Math" w:hAnsi="Cambria Math"/>
                <w:i/>
                <w:sz w:val="22"/>
                <w:szCs w:val="22"/>
              </w:rPr>
            </m:ctrlPr>
          </m:sSupPr>
          <m:e>
            <m:r>
              <w:rPr>
                <w:rFonts w:ascii="Cambria Math" w:hAnsi="Cambria Math"/>
                <w:sz w:val="22"/>
                <w:szCs w:val="22"/>
              </w:rPr>
              <m:t>e</m:t>
            </m:r>
          </m:e>
          <m:sup>
            <m:r>
              <w:rPr>
                <w:rFonts w:ascii="Cambria Math" w:hAnsi="Cambria Math"/>
                <w:sz w:val="22"/>
                <w:szCs w:val="22"/>
              </w:rPr>
              <m:t>-U</m:t>
            </m:r>
          </m:sup>
        </m:sSup>
        <m:r>
          <w:rPr>
            <w:rFonts w:ascii="Cambria Math" w:hAnsi="Cambria Math"/>
            <w:sz w:val="22"/>
            <w:szCs w:val="22"/>
          </w:rPr>
          <m:t>≈1-U&gt;1-s</m:t>
        </m:r>
      </m:oMath>
      <w:r w:rsidRPr="00457ACF">
        <w:rPr>
          <w:rFonts w:ascii="Palatino Linotype" w:hAnsi="Palatino Linotype"/>
          <w:sz w:val="22"/>
          <w:szCs w:val="22"/>
        </w:rPr>
        <w:t>. Therefore, for SIM to increase the population mean fitness it must increase the mutation rate in individuals with at least one deleterious mutation</w:t>
      </w:r>
      <w:r w:rsidRPr="00457ACF">
        <w:rPr>
          <w:rFonts w:ascii="Palatino Linotype" w:hAnsi="Palatino Linotype"/>
          <w:sz w:val="22"/>
          <w:szCs w:val="22"/>
          <w:lang w:bidi="hi-IN"/>
        </w:rPr>
        <w:t>.</w:t>
      </w:r>
    </w:p>
    <w:p w:rsidR="00D46380" w:rsidRPr="00457ACF" w:rsidRDefault="00D46380" w:rsidP="00D46380">
      <w:pPr>
        <w:spacing w:line="480" w:lineRule="auto"/>
        <w:rPr>
          <w:rFonts w:ascii="Palatino Linotype" w:hAnsi="Palatino Linotype"/>
          <w:sz w:val="22"/>
          <w:szCs w:val="22"/>
          <w:lang w:bidi="hi-IN"/>
        </w:rPr>
      </w:pPr>
    </w:p>
    <w:p w:rsidR="00D46380" w:rsidRPr="00457ACF" w:rsidRDefault="00D46380" w:rsidP="00D46380">
      <w:pPr>
        <w:spacing w:line="480" w:lineRule="auto"/>
        <w:jc w:val="center"/>
        <w:rPr>
          <w:rFonts w:ascii="Palatino Linotype" w:hAnsi="Palatino Linotype"/>
          <w:b/>
          <w:bCs/>
          <w:sz w:val="22"/>
          <w:szCs w:val="22"/>
        </w:rPr>
      </w:pPr>
      <w:bookmarkStart w:id="1" w:name="_Ref363979903"/>
      <w:r w:rsidRPr="00457ACF">
        <w:rPr>
          <w:rFonts w:ascii="Palatino Linotype" w:hAnsi="Palatino Linotype"/>
          <w:b/>
          <w:bCs/>
          <w:noProof/>
          <w:sz w:val="22"/>
          <w:szCs w:val="22"/>
        </w:rPr>
        <w:drawing>
          <wp:inline distT="0" distB="0" distL="0" distR="0" wp14:anchorId="72819A4C" wp14:editId="710954C3">
            <wp:extent cx="5279390" cy="4222115"/>
            <wp:effectExtent l="0" t="0" r="0" b="6985"/>
            <wp:docPr id="11" name="Picture 11" descr="D:\workspace\ruggedsim\manuscript\ram_f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ruggedsim\manuscript\ram_fS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9390" cy="4222115"/>
                    </a:xfrm>
                    <a:prstGeom prst="rect">
                      <a:avLst/>
                    </a:prstGeom>
                    <a:noFill/>
                    <a:ln>
                      <a:noFill/>
                    </a:ln>
                  </pic:spPr>
                </pic:pic>
              </a:graphicData>
            </a:graphic>
          </wp:inline>
        </w:drawing>
      </w:r>
    </w:p>
    <w:p w:rsidR="00D46380" w:rsidRPr="00457ACF" w:rsidRDefault="00D46380" w:rsidP="00F075B5">
      <w:pPr>
        <w:spacing w:line="480" w:lineRule="auto"/>
        <w:rPr>
          <w:rFonts w:ascii="Palatino Linotype" w:hAnsi="Palatino Linotype"/>
          <w:sz w:val="22"/>
          <w:szCs w:val="22"/>
        </w:rPr>
      </w:pPr>
      <w:r w:rsidRPr="00457ACF">
        <w:rPr>
          <w:rFonts w:ascii="Palatino Linotype" w:hAnsi="Palatino Linotype"/>
          <w:b/>
          <w:bCs/>
          <w:sz w:val="22"/>
          <w:szCs w:val="22"/>
        </w:rPr>
        <w:t>Figure</w:t>
      </w:r>
      <w:bookmarkEnd w:id="1"/>
      <w:r w:rsidRPr="00457ACF">
        <w:rPr>
          <w:rFonts w:ascii="Palatino Linotype" w:hAnsi="Palatino Linotype"/>
          <w:b/>
          <w:bCs/>
          <w:sz w:val="22"/>
          <w:szCs w:val="22"/>
        </w:rPr>
        <w:t xml:space="preserve"> </w:t>
      </w:r>
      <w:r w:rsidR="00F075B5">
        <w:rPr>
          <w:rFonts w:ascii="Palatino Linotype" w:hAnsi="Palatino Linotype"/>
          <w:b/>
          <w:bCs/>
          <w:sz w:val="22"/>
          <w:szCs w:val="22"/>
        </w:rPr>
        <w:t>D</w:t>
      </w:r>
      <w:r w:rsidRPr="00457ACF">
        <w:rPr>
          <w:rFonts w:ascii="Palatino Linotype" w:hAnsi="Palatino Linotype"/>
          <w:b/>
          <w:bCs/>
          <w:sz w:val="22"/>
          <w:szCs w:val="22"/>
        </w:rPr>
        <w:t xml:space="preserve">1 – Mean fitness at the mutation-selection balance with stress-induced mutagenesis. </w:t>
      </w:r>
      <w:r w:rsidRPr="00457ACF">
        <w:rPr>
          <w:rFonts w:ascii="Palatino Linotype" w:hAnsi="Palatino Linotype"/>
          <w:sz w:val="22"/>
          <w:szCs w:val="22"/>
        </w:rPr>
        <w:t xml:space="preserve">The brightness represents the fitness advantage of stress-induced mutagenesis over normal mutagenesis </w:t>
      </w:r>
      <m:oMath>
        <m:d>
          <m:dPr>
            <m:ctrlPr>
              <w:rPr>
                <w:rFonts w:ascii="Cambria Math" w:hAnsi="Cambria Math"/>
                <w:i/>
                <w:sz w:val="22"/>
                <w:szCs w:val="22"/>
              </w:rPr>
            </m:ctrlPr>
          </m:dPr>
          <m:e>
            <m:f>
              <m:fPr>
                <m:type m:val="lin"/>
                <m:ctrlPr>
                  <w:rPr>
                    <w:rFonts w:ascii="Cambria Math" w:hAnsi="Cambria Math"/>
                    <w:i/>
                    <w:sz w:val="22"/>
                    <w:szCs w:val="22"/>
                  </w:rPr>
                </m:ctrlPr>
              </m:fPr>
              <m:num>
                <m:d>
                  <m:dPr>
                    <m:ctrlPr>
                      <w:rPr>
                        <w:rFonts w:ascii="Cambria Math" w:hAnsi="Cambria Math"/>
                        <w:i/>
                        <w:sz w:val="22"/>
                        <w:szCs w:val="22"/>
                      </w:rPr>
                    </m:ctrlPr>
                  </m:dPr>
                  <m:e>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ω</m:t>
                            </m:r>
                          </m:e>
                        </m:acc>
                      </m:e>
                      <m:sub>
                        <m:r>
                          <w:rPr>
                            <w:rFonts w:ascii="Cambria Math" w:hAnsi="Cambria Math"/>
                            <w:sz w:val="22"/>
                            <w:szCs w:val="22"/>
                          </w:rPr>
                          <m:t>SIM</m:t>
                        </m:r>
                      </m:sub>
                    </m:sSub>
                    <m:r>
                      <w:rPr>
                        <w:rFonts w:ascii="Cambria Math" w:hAnsi="Cambria Math"/>
                        <w:sz w:val="22"/>
                        <w:szCs w:val="22"/>
                      </w:rPr>
                      <m:t>-</m:t>
                    </m:r>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ω</m:t>
                            </m:r>
                          </m:e>
                        </m:acc>
                      </m:e>
                      <m:sub>
                        <m:r>
                          <w:rPr>
                            <w:rFonts w:ascii="Cambria Math" w:hAnsi="Cambria Math"/>
                            <w:sz w:val="22"/>
                            <w:szCs w:val="22"/>
                          </w:rPr>
                          <m:t>NM</m:t>
                        </m:r>
                      </m:sub>
                    </m:sSub>
                  </m:e>
                </m:d>
              </m:num>
              <m:den>
                <m:sSub>
                  <m:sSubPr>
                    <m:ctrlPr>
                      <w:rPr>
                        <w:rFonts w:ascii="Cambria Math" w:hAnsi="Cambria Math"/>
                        <w:i/>
                        <w:sz w:val="22"/>
                        <w:szCs w:val="22"/>
                      </w:rPr>
                    </m:ctrlPr>
                  </m:sSubPr>
                  <m:e>
                    <m:acc>
                      <m:accPr>
                        <m:chr m:val="̅"/>
                        <m:ctrlPr>
                          <w:rPr>
                            <w:rFonts w:ascii="Cambria Math" w:hAnsi="Cambria Math"/>
                            <w:i/>
                            <w:sz w:val="22"/>
                            <w:szCs w:val="22"/>
                          </w:rPr>
                        </m:ctrlPr>
                      </m:accPr>
                      <m:e>
                        <m:r>
                          <w:rPr>
                            <w:rFonts w:ascii="Cambria Math" w:hAnsi="Cambria Math"/>
                            <w:sz w:val="22"/>
                            <w:szCs w:val="22"/>
                          </w:rPr>
                          <m:t>ω</m:t>
                        </m:r>
                      </m:e>
                    </m:acc>
                  </m:e>
                  <m:sub>
                    <m:r>
                      <w:rPr>
                        <w:rFonts w:ascii="Cambria Math" w:hAnsi="Cambria Math"/>
                        <w:sz w:val="22"/>
                        <w:szCs w:val="22"/>
                      </w:rPr>
                      <m:t>NM</m:t>
                    </m:r>
                  </m:sub>
                </m:sSub>
              </m:den>
            </m:f>
          </m:e>
        </m:d>
      </m:oMath>
      <w:r w:rsidRPr="00457ACF">
        <w:rPr>
          <w:rFonts w:ascii="Palatino Linotype" w:hAnsi="Palatino Linotype"/>
          <w:sz w:val="22"/>
          <w:szCs w:val="22"/>
        </w:rPr>
        <w:t xml:space="preserve"> at the mutation-selection balance. The x-axis is the fraction of mutations that are beneficial </w:t>
      </w:r>
      <w:r w:rsidRPr="00457ACF">
        <w:rPr>
          <w:rFonts w:ascii="Palatino Linotype" w:hAnsi="Palatino Linotype"/>
          <w:i/>
          <w:iCs/>
          <w:sz w:val="22"/>
          <w:szCs w:val="22"/>
        </w:rPr>
        <w:t>β</w:t>
      </w:r>
      <w:r w:rsidRPr="00457ACF">
        <w:rPr>
          <w:rFonts w:ascii="Palatino Linotype" w:hAnsi="Palatino Linotype"/>
          <w:sz w:val="22"/>
          <w:szCs w:val="22"/>
        </w:rPr>
        <w:t>. The y-axis is the mutation rate fold increase under stress</w:t>
      </w:r>
      <w:r w:rsidRPr="00457ACF">
        <w:rPr>
          <w:rFonts w:ascii="Palatino Linotype" w:hAnsi="Palatino Linotype"/>
          <w:i/>
          <w:iCs/>
          <w:sz w:val="22"/>
          <w:szCs w:val="22"/>
        </w:rPr>
        <w:t xml:space="preserve"> τ</w:t>
      </w:r>
      <w:r w:rsidRPr="00457ACF">
        <w:rPr>
          <w:rFonts w:ascii="Palatino Linotype" w:hAnsi="Palatino Linotype"/>
          <w:sz w:val="22"/>
          <w:szCs w:val="22"/>
        </w:rPr>
        <w:t xml:space="preserve">. "X" marks the parameter set </w:t>
      </w:r>
      <w:r w:rsidRPr="00457ACF">
        <w:rPr>
          <w:rFonts w:ascii="Palatino Linotype" w:hAnsi="Palatino Linotype"/>
          <w:i/>
          <w:iCs/>
          <w:sz w:val="22"/>
          <w:szCs w:val="22"/>
        </w:rPr>
        <w:t>β</w:t>
      </w:r>
      <w:r w:rsidRPr="00457ACF">
        <w:rPr>
          <w:rFonts w:ascii="Palatino Linotype" w:hAnsi="Palatino Linotype"/>
          <w:sz w:val="22"/>
          <w:szCs w:val="22"/>
        </w:rPr>
        <w:t xml:space="preserve">=1/5000 and </w:t>
      </w:r>
      <w:r w:rsidRPr="00457ACF">
        <w:rPr>
          <w:rFonts w:ascii="Palatino Linotype" w:hAnsi="Palatino Linotype"/>
          <w:i/>
          <w:iCs/>
          <w:sz w:val="22"/>
          <w:szCs w:val="22"/>
        </w:rPr>
        <w:t>τ</w:t>
      </w:r>
      <w:r w:rsidRPr="00457ACF">
        <w:rPr>
          <w:rFonts w:ascii="Palatino Linotype" w:hAnsi="Palatino Linotype"/>
          <w:sz w:val="22"/>
          <w:szCs w:val="22"/>
        </w:rPr>
        <w:t>=10, in which the fitness advantage of SIM is ~5</w:t>
      </w:r>
      <w:r w:rsidRPr="00457ACF">
        <w:rPr>
          <w:rFonts w:ascii="Palatino Linotype" w:hAnsi="Palatino Linotype"/>
          <w:sz w:val="22"/>
          <w:szCs w:val="22"/>
        </w:rPr>
        <w:sym w:font="Symbol" w:char="F0D7"/>
      </w:r>
      <w:r w:rsidRPr="00457ACF">
        <w:rPr>
          <w:rFonts w:ascii="Palatino Linotype" w:hAnsi="Palatino Linotype"/>
          <w:sz w:val="22"/>
          <w:szCs w:val="22"/>
        </w:rPr>
        <w:t>10</w:t>
      </w:r>
      <w:r w:rsidRPr="00457ACF">
        <w:rPr>
          <w:rFonts w:ascii="Palatino Linotype" w:hAnsi="Palatino Linotype"/>
          <w:sz w:val="22"/>
          <w:szCs w:val="22"/>
          <w:vertAlign w:val="superscript"/>
        </w:rPr>
        <w:t>-9</w:t>
      </w:r>
      <w:r w:rsidRPr="00457ACF">
        <w:rPr>
          <w:rFonts w:ascii="Palatino Linotype" w:hAnsi="Palatino Linotype"/>
          <w:sz w:val="22"/>
          <w:szCs w:val="22"/>
        </w:rPr>
        <w:t>.</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br w:type="page"/>
      </w:r>
    </w:p>
    <w:p w:rsidR="00D46380" w:rsidRPr="00457ACF" w:rsidRDefault="00D46380" w:rsidP="00457ACF">
      <w:pPr>
        <w:pStyle w:val="Heading1"/>
        <w:rPr>
          <w:rFonts w:eastAsiaTheme="minorEastAsia"/>
        </w:rPr>
      </w:pPr>
      <w:bookmarkStart w:id="2" w:name="_Ref374377810"/>
      <w:r w:rsidRPr="00457ACF">
        <w:rPr>
          <w:rFonts w:eastAsiaTheme="minorEastAsia"/>
        </w:rPr>
        <w:lastRenderedPageBreak/>
        <w:t>Appendix E: Possible relationships between stress and mutation</w:t>
      </w:r>
      <w:bookmarkEnd w:id="2"/>
      <w:r w:rsidRPr="00457ACF">
        <w:rPr>
          <w:rFonts w:eastAsiaTheme="minorEastAsia"/>
        </w:rPr>
        <w:t xml:space="preserve"> </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 xml:space="preserve">In the main text we used a threshold relationship between stress and mutation: if fitness drops below a threshold (&lt;1 for SIM, ≤1 for </w:t>
      </w:r>
      <w:proofErr w:type="spellStart"/>
      <w:r w:rsidRPr="00457ACF">
        <w:rPr>
          <w:rFonts w:ascii="Palatino Linotype" w:hAnsi="Palatino Linotype"/>
          <w:sz w:val="22"/>
          <w:szCs w:val="22"/>
          <w:lang w:bidi="hi-IN"/>
        </w:rPr>
        <w:t>SIM</w:t>
      </w:r>
      <w:r w:rsidRPr="00457ACF">
        <w:rPr>
          <w:rFonts w:ascii="Palatino Linotype" w:hAnsi="Palatino Linotype"/>
          <w:sz w:val="22"/>
          <w:szCs w:val="22"/>
          <w:vertAlign w:val="subscript"/>
          <w:lang w:bidi="hi-IN"/>
        </w:rPr>
        <w:t>e</w:t>
      </w:r>
      <w:proofErr w:type="spellEnd"/>
      <w:r w:rsidRPr="00457ACF">
        <w:rPr>
          <w:rFonts w:ascii="Palatino Linotype" w:hAnsi="Palatino Linotype"/>
          <w:sz w:val="22"/>
          <w:szCs w:val="22"/>
          <w:lang w:bidi="hi-IN"/>
        </w:rPr>
        <w:t xml:space="preserve">), the mutation rate increases </w:t>
      </w:r>
      <w:r w:rsidRPr="00457ACF">
        <w:rPr>
          <w:rFonts w:ascii="Palatino Linotype" w:hAnsi="Palatino Linotype"/>
          <w:i/>
          <w:iCs/>
          <w:sz w:val="22"/>
          <w:szCs w:val="22"/>
          <w:lang w:bidi="hi-IN"/>
        </w:rPr>
        <w:t>τ</w:t>
      </w:r>
      <w:r w:rsidRPr="00457ACF">
        <w:rPr>
          <w:rFonts w:ascii="Palatino Linotype" w:hAnsi="Palatino Linotype"/>
          <w:sz w:val="22"/>
          <w:szCs w:val="22"/>
          <w:lang w:bidi="hi-IN"/>
        </w:rPr>
        <w:t xml:space="preserve">-fold. But the relationship between stress and mutation can be more complex. For example, Agrawal </w:t>
      </w:r>
      <w:r w:rsidRPr="00457ACF">
        <w:rPr>
          <w:rFonts w:ascii="Palatino Linotype" w:hAnsi="Palatino Linotype"/>
          <w:sz w:val="22"/>
          <w:szCs w:val="22"/>
          <w:lang w:bidi="hi-IN"/>
        </w:rPr>
        <w:fldChar w:fldCharType="begin" w:fldLock="1"/>
      </w:r>
      <w:r w:rsidR="00B408AF">
        <w:rPr>
          <w:rFonts w:ascii="Palatino Linotype" w:hAnsi="Palatino Linotype"/>
          <w:sz w:val="22"/>
          <w:szCs w:val="22"/>
          <w:lang w:bidi="hi-IN"/>
        </w:rPr>
        <w:instrText>ADDIN CSL_CITATION { "citationItems" : [ { "id" : "ITEM-1", "itemData" : { "DOI" : "10.1046/j.1420-9101.2002.00464.x", "ISSN" : "1010061X", "abstract" : "Although much theory depends on the genome-wide rate of deleterious mutations, good estimates of the mutation rate are scarce and remain controversial. Furthermore, mutation rate may not be constant, and a recent study suggests that mutation rates are higher in mildly stressful environments. If mutation rate is a function of condition, then individuals carrying more mutations will tend to be in worse condition and therefore produce more mutations. Here I examine the mean fitnesses of sexual and asexual populations evolving under such condition-dependent mutation rates. The equilibrium mean fitness of a sexual population depends on the shape of the curve relating fitness to mutation rate. If mutation rate declines synergistically with increasing condition the mean fitness will be much lower than if mutation rate declines at a diminishing rate. In contrast, asexual populations are less affected by condition-dependent mutation rates. The equilibrium mean fitness of an asexual population only depends on the mutation rate of the individuals in the least loaded class. Because such individuals have high fitness and therefore a low mutation rate, asexual populations experience less genetic load than sexual populations, thus increasing the twofold cost of sex.", "author" : [ { "dropping-particle" : "", "family" : "Agrawal", "given" : "Aneil F.", "non-dropping-particle" : "", "parse-names" : false, "suffix" : "" } ], "container-title" : "Journal of Evolutionary Biology", "id" : "ITEM-1", "issue" : "6", "issued" : { "date-parts" : [ [ "2002", "10", "25" ] ] }, "note" : "no back mutations\nno adaptation\nno changing environment\nno cost of fidelity\nthe whole discussion assumes SIM but doesn't assume the context of SIM\n        \nthe idea here is to compare SIM effect on equilibrium mean fitness (mutational load) in asex and sex populaitons, therefore beneficial mutations are NEGLECTED\n        \nnever the less, if the final statement on asex, that the mean fitness at equilibrium depends on the mutation rate of the least loaded class, then asex populations should do SIM, as hypermutation does not affect the mean fitness", "page" : "1004-1010", "title" : "Genetic loads under fitness-dependent mutation rates", "type" : "article-journal", "volume" : "15" }, "suppress-author" : 1, "uris" : [ "http://www.mendeley.com/documents/?uuid=79be5021-e0a1-495d-8501-fe1b249cd5b4" ] } ], "mendeley" : { "previouslyFormattedCitation" : "[4]" }, "properties" : { "noteIndex" : 0 }, "schema" : "https://github.com/citation-style-language/schema/raw/master/csl-citation.json" }</w:instrText>
      </w:r>
      <w:r w:rsidRPr="00457ACF">
        <w:rPr>
          <w:rFonts w:ascii="Palatino Linotype" w:hAnsi="Palatino Linotype"/>
          <w:sz w:val="22"/>
          <w:szCs w:val="22"/>
          <w:lang w:bidi="hi-IN"/>
        </w:rPr>
        <w:fldChar w:fldCharType="separate"/>
      </w:r>
      <w:r w:rsidR="00457ACF" w:rsidRPr="00457ACF">
        <w:rPr>
          <w:rFonts w:ascii="Palatino Linotype" w:hAnsi="Palatino Linotype"/>
          <w:noProof/>
          <w:sz w:val="22"/>
          <w:szCs w:val="22"/>
          <w:lang w:bidi="hi-IN"/>
        </w:rPr>
        <w:t>[4]</w:t>
      </w:r>
      <w:r w:rsidRPr="00457ACF">
        <w:rPr>
          <w:rFonts w:ascii="Palatino Linotype" w:hAnsi="Palatino Linotype"/>
          <w:sz w:val="22"/>
          <w:szCs w:val="22"/>
          <w:lang w:bidi="hi-IN"/>
        </w:rPr>
        <w:fldChar w:fldCharType="end"/>
      </w:r>
      <w:r w:rsidRPr="00457ACF">
        <w:rPr>
          <w:rFonts w:ascii="Palatino Linotype" w:hAnsi="Palatino Linotype"/>
          <w:sz w:val="22"/>
          <w:szCs w:val="22"/>
          <w:lang w:bidi="hi-IN"/>
        </w:rPr>
        <w:t xml:space="preserve"> has used a continuous relationship defined by a curvature parameter </w:t>
      </w:r>
      <w:r w:rsidRPr="00457ACF">
        <w:rPr>
          <w:rFonts w:ascii="Palatino Linotype" w:hAnsi="Palatino Linotype"/>
          <w:i/>
          <w:iCs/>
          <w:sz w:val="22"/>
          <w:szCs w:val="22"/>
          <w:lang w:bidi="hi-IN"/>
        </w:rPr>
        <w:t>k</w:t>
      </w:r>
      <w:r w:rsidRPr="00457ACF">
        <w:rPr>
          <w:rFonts w:ascii="Palatino Linotype" w:hAnsi="Palatino Linotype"/>
          <w:sz w:val="22"/>
          <w:szCs w:val="22"/>
          <w:lang w:bidi="hi-IN"/>
        </w:rPr>
        <w:t xml:space="preserve">. This relationship defines the mutation rate for an individual with fitness </w:t>
      </w:r>
      <w:r w:rsidRPr="00457ACF">
        <w:rPr>
          <w:rFonts w:ascii="Palatino Linotype" w:hAnsi="Palatino Linotype"/>
          <w:i/>
          <w:iCs/>
          <w:sz w:val="22"/>
          <w:szCs w:val="22"/>
          <w:lang w:bidi="hi-IN"/>
        </w:rPr>
        <w:t>ω</w:t>
      </w:r>
      <w:r w:rsidRPr="00457ACF">
        <w:rPr>
          <w:rFonts w:ascii="Palatino Linotype" w:hAnsi="Palatino Linotype"/>
          <w:sz w:val="22"/>
          <w:szCs w:val="22"/>
          <w:lang w:bidi="hi-IN"/>
        </w:rPr>
        <w:t xml:space="preserve">, baseline mutation rate </w:t>
      </w:r>
      <w:r w:rsidRPr="00457ACF">
        <w:rPr>
          <w:rFonts w:ascii="Palatino Linotype" w:hAnsi="Palatino Linotype"/>
          <w:i/>
          <w:iCs/>
          <w:sz w:val="22"/>
          <w:szCs w:val="22"/>
          <w:lang w:bidi="hi-IN"/>
        </w:rPr>
        <w:t>U</w:t>
      </w:r>
      <w:r w:rsidRPr="00457ACF">
        <w:rPr>
          <w:rFonts w:ascii="Palatino Linotype" w:hAnsi="Palatino Linotype"/>
          <w:sz w:val="22"/>
          <w:szCs w:val="22"/>
          <w:lang w:bidi="hi-IN"/>
        </w:rPr>
        <w:t xml:space="preserve">, and a maximal mutation rate fold increase </w:t>
      </w:r>
      <w:r w:rsidRPr="00457ACF">
        <w:rPr>
          <w:rFonts w:ascii="Palatino Linotype" w:hAnsi="Palatino Linotype"/>
          <w:i/>
          <w:iCs/>
          <w:sz w:val="22"/>
          <w:szCs w:val="22"/>
          <w:lang w:bidi="hi-IN"/>
        </w:rPr>
        <w:t>τ</w:t>
      </w:r>
      <w:r w:rsidRPr="00457ACF">
        <w:rPr>
          <w:rFonts w:ascii="Palatino Linotype" w:hAnsi="Palatino Linotype"/>
          <w:sz w:val="22"/>
          <w:szCs w:val="22"/>
          <w:lang w:bidi="hi-IN"/>
        </w:rPr>
        <w:t xml:space="preserve"> as</w:t>
      </w:r>
    </w:p>
    <w:p w:rsidR="00D46380" w:rsidRPr="00457ACF" w:rsidRDefault="00D46380" w:rsidP="00D46380">
      <w:pPr>
        <w:spacing w:line="480" w:lineRule="auto"/>
        <w:jc w:val="center"/>
        <w:rPr>
          <w:rFonts w:ascii="Palatino Linotype" w:hAnsi="Palatino Linotype"/>
          <w:sz w:val="22"/>
          <w:szCs w:val="22"/>
          <w:lang w:bidi="hi-IN"/>
        </w:rPr>
      </w:pPr>
      <m:oMath>
        <m:r>
          <w:rPr>
            <w:rFonts w:ascii="Cambria Math" w:hAnsi="Cambria Math"/>
            <w:sz w:val="22"/>
            <w:szCs w:val="22"/>
            <w:lang w:bidi="hi-IN"/>
          </w:rPr>
          <m:t>U(ω)=τU-</m:t>
        </m:r>
        <m:d>
          <m:dPr>
            <m:ctrlPr>
              <w:rPr>
                <w:rFonts w:ascii="Cambria Math" w:hAnsi="Cambria Math"/>
                <w:i/>
                <w:sz w:val="22"/>
                <w:szCs w:val="22"/>
                <w:lang w:bidi="hi-IN"/>
              </w:rPr>
            </m:ctrlPr>
          </m:dPr>
          <m:e>
            <m:r>
              <w:rPr>
                <w:rFonts w:ascii="Cambria Math" w:hAnsi="Cambria Math"/>
                <w:sz w:val="22"/>
                <w:szCs w:val="22"/>
                <w:lang w:bidi="hi-IN"/>
              </w:rPr>
              <m:t>τ-1</m:t>
            </m:r>
          </m:e>
        </m:d>
        <m:r>
          <w:rPr>
            <w:rFonts w:ascii="Cambria Math" w:hAnsi="Cambria Math"/>
            <w:sz w:val="22"/>
            <w:szCs w:val="22"/>
            <w:lang w:bidi="hi-IN"/>
          </w:rPr>
          <m:t>U</m:t>
        </m:r>
        <m:sSup>
          <m:sSupPr>
            <m:ctrlPr>
              <w:rPr>
                <w:rFonts w:ascii="Cambria Math" w:hAnsi="Cambria Math"/>
                <w:i/>
                <w:sz w:val="22"/>
                <w:szCs w:val="22"/>
                <w:lang w:bidi="hi-IN"/>
              </w:rPr>
            </m:ctrlPr>
          </m:sSupPr>
          <m:e>
            <m:r>
              <w:rPr>
                <w:rFonts w:ascii="Cambria Math" w:hAnsi="Cambria Math"/>
                <w:sz w:val="22"/>
                <w:szCs w:val="22"/>
                <w:lang w:bidi="hi-IN"/>
              </w:rPr>
              <m:t>ω</m:t>
            </m:r>
          </m:e>
          <m:sup>
            <m:r>
              <w:rPr>
                <w:rFonts w:ascii="Cambria Math" w:hAnsi="Cambria Math"/>
                <w:sz w:val="22"/>
                <w:szCs w:val="22"/>
                <w:lang w:bidi="hi-IN"/>
              </w:rPr>
              <m:t>k</m:t>
            </m:r>
          </m:sup>
        </m:sSup>
      </m:oMath>
      <w:r w:rsidRPr="00457ACF">
        <w:rPr>
          <w:rFonts w:ascii="Palatino Linotype" w:hAnsi="Palatino Linotype"/>
          <w:sz w:val="22"/>
          <w:szCs w:val="22"/>
          <w:lang w:bidi="hi-IN"/>
        </w:rPr>
        <w:t>.</w:t>
      </w:r>
    </w:p>
    <w:p w:rsidR="00D46380" w:rsidRDefault="00D46380" w:rsidP="00D46380">
      <w:pPr>
        <w:spacing w:line="480" w:lineRule="auto"/>
        <w:rPr>
          <w:rFonts w:ascii="Palatino Linotype" w:hAnsi="Palatino Linotype"/>
          <w:sz w:val="22"/>
          <w:szCs w:val="22"/>
        </w:rPr>
      </w:pPr>
      <w:r w:rsidRPr="00457ACF">
        <w:rPr>
          <w:rFonts w:ascii="Palatino Linotype" w:hAnsi="Palatino Linotype"/>
          <w:sz w:val="22"/>
          <w:szCs w:val="22"/>
          <w:lang w:bidi="hi-IN"/>
        </w:rPr>
        <w:t xml:space="preserve">When </w:t>
      </w:r>
      <w:r w:rsidRPr="00457ACF">
        <w:rPr>
          <w:rFonts w:ascii="Palatino Linotype" w:hAnsi="Palatino Linotype"/>
          <w:i/>
          <w:iCs/>
          <w:sz w:val="22"/>
          <w:szCs w:val="22"/>
          <w:lang w:bidi="hi-IN"/>
        </w:rPr>
        <w:t>k</w:t>
      </w:r>
      <w:r w:rsidRPr="00457ACF">
        <w:rPr>
          <w:rFonts w:ascii="Palatino Linotype" w:hAnsi="Palatino Linotype"/>
          <w:sz w:val="22"/>
          <w:szCs w:val="22"/>
          <w:lang w:bidi="hi-IN"/>
        </w:rPr>
        <w:t xml:space="preserve"> approaches 0 this expression approaches </w:t>
      </w:r>
      <w:r w:rsidRPr="00457ACF">
        <w:rPr>
          <w:rFonts w:ascii="Palatino Linotype" w:hAnsi="Palatino Linotype"/>
          <w:i/>
          <w:iCs/>
          <w:sz w:val="22"/>
          <w:szCs w:val="22"/>
          <w:lang w:bidi="hi-IN"/>
        </w:rPr>
        <w:t>U</w:t>
      </w:r>
      <w:r w:rsidRPr="00457ACF">
        <w:rPr>
          <w:rFonts w:ascii="Palatino Linotype" w:hAnsi="Palatino Linotype"/>
          <w:sz w:val="22"/>
          <w:szCs w:val="22"/>
          <w:lang w:bidi="hi-IN"/>
        </w:rPr>
        <w:t xml:space="preserve">, corresponding to the NM strategy. When </w:t>
      </w:r>
      <w:r w:rsidRPr="00457ACF">
        <w:rPr>
          <w:rFonts w:ascii="Palatino Linotype" w:hAnsi="Palatino Linotype"/>
          <w:i/>
          <w:iCs/>
          <w:sz w:val="22"/>
          <w:szCs w:val="22"/>
          <w:lang w:bidi="hi-IN"/>
        </w:rPr>
        <w:t xml:space="preserve">k </w:t>
      </w:r>
      <w:r w:rsidRPr="00457ACF">
        <w:rPr>
          <w:rFonts w:ascii="Palatino Linotype" w:hAnsi="Palatino Linotype"/>
          <w:sz w:val="22"/>
          <w:szCs w:val="22"/>
        </w:rPr>
        <w:t>approaches infinity this expression approaches eq. 1</w:t>
      </w:r>
      <w:r w:rsidRPr="00457ACF">
        <w:rPr>
          <w:rFonts w:ascii="Palatino Linotype" w:hAnsi="Palatino Linotype"/>
          <w:sz w:val="22"/>
          <w:szCs w:val="22"/>
        </w:rPr>
        <w:fldChar w:fldCharType="begin"/>
      </w:r>
      <w:r w:rsidRPr="00457ACF">
        <w:rPr>
          <w:rFonts w:ascii="Palatino Linotype" w:hAnsi="Palatino Linotype"/>
          <w:sz w:val="22"/>
          <w:szCs w:val="22"/>
        </w:rPr>
        <w:instrText xml:space="preserve"> REF _Ref374460264 \h  \* MERGEFORMAT </w:instrText>
      </w:r>
      <w:r w:rsidRPr="00457ACF">
        <w:rPr>
          <w:rFonts w:ascii="Palatino Linotype" w:hAnsi="Palatino Linotype"/>
          <w:sz w:val="22"/>
          <w:szCs w:val="22"/>
        </w:rPr>
      </w:r>
      <w:r w:rsidRPr="00457ACF">
        <w:rPr>
          <w:rFonts w:ascii="Palatino Linotype" w:hAnsi="Palatino Linotype"/>
          <w:sz w:val="22"/>
          <w:szCs w:val="22"/>
        </w:rPr>
        <w:fldChar w:fldCharType="separate"/>
      </w:r>
      <w:r w:rsidRPr="00457ACF">
        <w:rPr>
          <w:rFonts w:ascii="Palatino Linotype" w:hAnsi="Palatino Linotype"/>
          <w:sz w:val="22"/>
          <w:szCs w:val="22"/>
        </w:rPr>
        <w:t>(</w:t>
      </w:r>
      <w:r w:rsidRPr="00457ACF">
        <w:rPr>
          <w:rFonts w:ascii="Palatino Linotype" w:hAnsi="Palatino Linotype"/>
          <w:noProof/>
          <w:sz w:val="22"/>
          <w:szCs w:val="22"/>
        </w:rPr>
        <w:t>1</w:t>
      </w:r>
      <w:r w:rsidRPr="00457ACF">
        <w:rPr>
          <w:rFonts w:ascii="Palatino Linotype" w:hAnsi="Palatino Linotype"/>
          <w:sz w:val="22"/>
          <w:szCs w:val="22"/>
        </w:rPr>
        <w:t>)</w:t>
      </w:r>
      <w:r w:rsidRPr="00457ACF">
        <w:rPr>
          <w:rFonts w:ascii="Palatino Linotype" w:hAnsi="Palatino Linotype"/>
          <w:sz w:val="22"/>
          <w:szCs w:val="22"/>
        </w:rPr>
        <w:fldChar w:fldCharType="end"/>
      </w:r>
      <w:r w:rsidRPr="00457ACF">
        <w:rPr>
          <w:rFonts w:ascii="Palatino Linotype" w:hAnsi="Palatino Linotype"/>
          <w:sz w:val="22"/>
          <w:szCs w:val="22"/>
        </w:rPr>
        <w:t xml:space="preserve">, corresponding to the SIM threshold strategy. See Figure E1 for a plot of these continuous relationships for various values of </w:t>
      </w:r>
      <w:r w:rsidRPr="00457ACF">
        <w:rPr>
          <w:rFonts w:ascii="Palatino Linotype" w:hAnsi="Palatino Linotype"/>
          <w:i/>
          <w:iCs/>
          <w:sz w:val="22"/>
          <w:szCs w:val="22"/>
        </w:rPr>
        <w:t>k</w:t>
      </w:r>
      <w:r w:rsidRPr="00457ACF">
        <w:rPr>
          <w:rFonts w:ascii="Palatino Linotype" w:hAnsi="Palatino Linotype"/>
          <w:sz w:val="22"/>
          <w:szCs w:val="22"/>
        </w:rPr>
        <w:t>.</w:t>
      </w:r>
    </w:p>
    <w:p w:rsidR="00B408AF" w:rsidRPr="00457ACF" w:rsidRDefault="00B408AF" w:rsidP="00B408AF">
      <w:pPr>
        <w:spacing w:line="480" w:lineRule="auto"/>
        <w:rPr>
          <w:rFonts w:ascii="Palatino Linotype" w:hAnsi="Palatino Linotype"/>
          <w:sz w:val="22"/>
          <w:szCs w:val="22"/>
          <w:lang w:bidi="hi-IN"/>
        </w:rPr>
      </w:pPr>
      <w:r w:rsidRPr="00457ACF">
        <w:rPr>
          <w:rFonts w:ascii="Palatino Linotype" w:hAnsi="Palatino Linotype"/>
          <w:sz w:val="22"/>
          <w:szCs w:val="22"/>
        </w:rPr>
        <w:t xml:space="preserve">Figure </w:t>
      </w:r>
      <w:r>
        <w:rPr>
          <w:rFonts w:ascii="Palatino Linotype" w:hAnsi="Palatino Linotype"/>
          <w:sz w:val="22"/>
          <w:szCs w:val="22"/>
        </w:rPr>
        <w:t>2B</w:t>
      </w:r>
      <w:r w:rsidRPr="00457ACF">
        <w:rPr>
          <w:rFonts w:ascii="Palatino Linotype" w:hAnsi="Palatino Linotype"/>
          <w:sz w:val="22"/>
          <w:szCs w:val="22"/>
          <w:lang w:bidi="hi-IN"/>
        </w:rPr>
        <w:t xml:space="preserve"> shows the adaptation time for three continuous strategies (</w:t>
      </w:r>
      <w:r w:rsidRPr="00457ACF">
        <w:rPr>
          <w:rFonts w:ascii="Palatino Linotype" w:hAnsi="Palatino Linotype"/>
          <w:i/>
          <w:iCs/>
          <w:sz w:val="22"/>
          <w:szCs w:val="22"/>
          <w:lang w:bidi="hi-IN"/>
        </w:rPr>
        <w:t>k</w:t>
      </w:r>
      <w:r w:rsidRPr="00457ACF">
        <w:rPr>
          <w:rFonts w:ascii="Palatino Linotype" w:hAnsi="Palatino Linotype"/>
          <w:sz w:val="22"/>
          <w:szCs w:val="22"/>
          <w:lang w:bidi="hi-IN"/>
        </w:rPr>
        <w:t>=1/10, 1, and 10).  Remarkably, the dynamics of a continuous strategy can be approximated by a threshold strategy by matching the mutation rates of single mutants:</w:t>
      </w:r>
    </w:p>
    <w:p w:rsidR="00B408AF" w:rsidRPr="00457ACF" w:rsidRDefault="00B408AF" w:rsidP="00B408AF">
      <w:pPr>
        <w:spacing w:line="480" w:lineRule="auto"/>
        <w:jc w:val="center"/>
        <w:rPr>
          <w:rFonts w:ascii="Palatino Linotype" w:hAnsi="Palatino Linotype"/>
          <w:sz w:val="22"/>
          <w:szCs w:val="22"/>
          <w:lang w:bidi="hi-IN"/>
        </w:rPr>
      </w:pPr>
      <m:oMath>
        <m:r>
          <w:rPr>
            <w:rFonts w:ascii="Cambria Math" w:hAnsi="Cambria Math"/>
            <w:sz w:val="22"/>
            <w:szCs w:val="22"/>
            <w:lang w:bidi="hi-IN"/>
          </w:rPr>
          <m:t>U(ω)=</m:t>
        </m:r>
        <m:d>
          <m:dPr>
            <m:begChr m:val="{"/>
            <m:endChr m:val=""/>
            <m:ctrlPr>
              <w:rPr>
                <w:rFonts w:ascii="Cambria Math" w:hAnsi="Cambria Math"/>
                <w:i/>
                <w:sz w:val="22"/>
                <w:szCs w:val="22"/>
                <w:lang w:bidi="hi-IN"/>
              </w:rPr>
            </m:ctrlPr>
          </m:dPr>
          <m:e>
            <m:eqArr>
              <m:eqArrPr>
                <m:ctrlPr>
                  <w:rPr>
                    <w:rFonts w:ascii="Cambria Math" w:hAnsi="Cambria Math"/>
                    <w:i/>
                    <w:sz w:val="22"/>
                    <w:szCs w:val="22"/>
                    <w:lang w:bidi="hi-IN"/>
                  </w:rPr>
                </m:ctrlPr>
              </m:eqArrPr>
              <m:e>
                <m:r>
                  <w:rPr>
                    <w:rFonts w:ascii="Cambria Math" w:hAnsi="Cambria Math"/>
                    <w:sz w:val="22"/>
                    <w:szCs w:val="22"/>
                    <w:lang w:bidi="hi-IN"/>
                  </w:rPr>
                  <m:t>U,                                           ω≥1</m:t>
                </m:r>
              </m:e>
              <m:e>
                <m:r>
                  <w:rPr>
                    <w:rFonts w:ascii="Cambria Math" w:hAnsi="Cambria Math"/>
                    <w:sz w:val="22"/>
                    <w:szCs w:val="22"/>
                    <w:lang w:bidi="hi-IN"/>
                  </w:rPr>
                  <m:t>τU-</m:t>
                </m:r>
                <m:d>
                  <m:dPr>
                    <m:ctrlPr>
                      <w:rPr>
                        <w:rFonts w:ascii="Cambria Math" w:hAnsi="Cambria Math"/>
                        <w:i/>
                        <w:sz w:val="22"/>
                        <w:szCs w:val="22"/>
                        <w:lang w:bidi="hi-IN"/>
                      </w:rPr>
                    </m:ctrlPr>
                  </m:dPr>
                  <m:e>
                    <m:r>
                      <w:rPr>
                        <w:rFonts w:ascii="Cambria Math" w:hAnsi="Cambria Math"/>
                        <w:sz w:val="22"/>
                        <w:szCs w:val="22"/>
                        <w:lang w:bidi="hi-IN"/>
                      </w:rPr>
                      <m:t>τ-1</m:t>
                    </m:r>
                  </m:e>
                </m:d>
                <m:r>
                  <w:rPr>
                    <w:rFonts w:ascii="Cambria Math" w:hAnsi="Cambria Math"/>
                    <w:sz w:val="22"/>
                    <w:szCs w:val="22"/>
                    <w:lang w:bidi="hi-IN"/>
                  </w:rPr>
                  <m:t>U</m:t>
                </m:r>
                <m:sSup>
                  <m:sSupPr>
                    <m:ctrlPr>
                      <w:rPr>
                        <w:rFonts w:ascii="Cambria Math" w:hAnsi="Cambria Math"/>
                        <w:i/>
                        <w:sz w:val="22"/>
                        <w:szCs w:val="22"/>
                        <w:lang w:bidi="hi-IN"/>
                      </w:rPr>
                    </m:ctrlPr>
                  </m:sSupPr>
                  <m:e>
                    <m:d>
                      <m:dPr>
                        <m:ctrlPr>
                          <w:rPr>
                            <w:rFonts w:ascii="Cambria Math" w:hAnsi="Cambria Math"/>
                            <w:i/>
                            <w:sz w:val="22"/>
                            <w:szCs w:val="22"/>
                            <w:lang w:bidi="hi-IN"/>
                          </w:rPr>
                        </m:ctrlPr>
                      </m:dPr>
                      <m:e>
                        <m:r>
                          <w:rPr>
                            <w:rFonts w:ascii="Cambria Math" w:hAnsi="Cambria Math"/>
                            <w:sz w:val="22"/>
                            <w:szCs w:val="22"/>
                            <w:lang w:bidi="hi-IN"/>
                          </w:rPr>
                          <m:t>1-s</m:t>
                        </m:r>
                      </m:e>
                    </m:d>
                  </m:e>
                  <m:sup>
                    <m:r>
                      <w:rPr>
                        <w:rFonts w:ascii="Cambria Math" w:hAnsi="Cambria Math"/>
                        <w:sz w:val="22"/>
                        <w:szCs w:val="22"/>
                        <w:lang w:bidi="hi-IN"/>
                      </w:rPr>
                      <m:t>k</m:t>
                    </m:r>
                  </m:sup>
                </m:sSup>
                <m:r>
                  <w:rPr>
                    <w:rFonts w:ascii="Cambria Math" w:hAnsi="Cambria Math"/>
                    <w:sz w:val="22"/>
                    <w:szCs w:val="22"/>
                    <w:lang w:bidi="hi-IN"/>
                  </w:rPr>
                  <m:t>,   ω&lt;1</m:t>
                </m:r>
              </m:e>
            </m:eqArr>
          </m:e>
        </m:d>
      </m:oMath>
      <w:r w:rsidRPr="00457ACF">
        <w:rPr>
          <w:rFonts w:ascii="Palatino Linotype" w:hAnsi="Palatino Linotype"/>
          <w:sz w:val="22"/>
          <w:szCs w:val="22"/>
          <w:lang w:bidi="hi-IN"/>
        </w:rPr>
        <w:t>.</w:t>
      </w:r>
    </w:p>
    <w:p w:rsidR="00B408AF" w:rsidRPr="00457ACF" w:rsidRDefault="00B408AF" w:rsidP="00B408AF">
      <w:pPr>
        <w:spacing w:line="480" w:lineRule="auto"/>
        <w:rPr>
          <w:rFonts w:ascii="Palatino Linotype" w:hAnsi="Palatino Linotype"/>
          <w:sz w:val="22"/>
          <w:szCs w:val="22"/>
        </w:rPr>
      </w:pPr>
      <w:r w:rsidRPr="00457ACF">
        <w:rPr>
          <w:rFonts w:ascii="Palatino Linotype" w:hAnsi="Palatino Linotype"/>
          <w:sz w:val="22"/>
          <w:szCs w:val="22"/>
          <w:lang w:bidi="hi-IN"/>
        </w:rPr>
        <w:t xml:space="preserve"> This is equivalent to using a </w:t>
      </w:r>
      <w:r w:rsidRPr="00457ACF">
        <w:rPr>
          <w:rFonts w:ascii="Palatino Linotype" w:hAnsi="Palatino Linotype"/>
          <w:sz w:val="22"/>
          <w:szCs w:val="22"/>
        </w:rPr>
        <w:t xml:space="preserve">threshold strategy with mutation rate increase </w:t>
      </w:r>
      <w:r w:rsidRPr="00457ACF">
        <w:rPr>
          <w:rFonts w:ascii="Palatino Linotype" w:hAnsi="Palatino Linotype"/>
          <w:i/>
          <w:iCs/>
          <w:sz w:val="22"/>
          <w:szCs w:val="22"/>
          <w:lang w:bidi="hi-IN"/>
        </w:rPr>
        <w:t>τ</w:t>
      </w:r>
      <w:r w:rsidRPr="00457ACF">
        <w:rPr>
          <w:rFonts w:ascii="Palatino Linotype" w:hAnsi="Palatino Linotype"/>
          <w:sz w:val="22"/>
          <w:szCs w:val="22"/>
          <w:lang w:bidi="hi-IN"/>
        </w:rPr>
        <w:t>-(</w:t>
      </w:r>
      <w:r w:rsidRPr="00457ACF">
        <w:rPr>
          <w:rFonts w:ascii="Palatino Linotype" w:hAnsi="Palatino Linotype"/>
          <w:i/>
          <w:iCs/>
          <w:sz w:val="22"/>
          <w:szCs w:val="22"/>
          <w:lang w:bidi="hi-IN"/>
        </w:rPr>
        <w:t>τ</w:t>
      </w:r>
      <w:r w:rsidRPr="00457ACF">
        <w:rPr>
          <w:rFonts w:ascii="Palatino Linotype" w:hAnsi="Palatino Linotype"/>
          <w:sz w:val="22"/>
          <w:szCs w:val="22"/>
          <w:lang w:bidi="hi-IN"/>
        </w:rPr>
        <w:t>-1</w:t>
      </w:r>
      <w:proofErr w:type="gramStart"/>
      <w:r w:rsidRPr="00457ACF">
        <w:rPr>
          <w:rFonts w:ascii="Palatino Linotype" w:hAnsi="Palatino Linotype"/>
          <w:sz w:val="22"/>
          <w:szCs w:val="22"/>
          <w:lang w:bidi="hi-IN"/>
        </w:rPr>
        <w:t>)(</w:t>
      </w:r>
      <w:proofErr w:type="gramEnd"/>
      <w:r w:rsidRPr="00457ACF">
        <w:rPr>
          <w:rFonts w:ascii="Palatino Linotype" w:hAnsi="Palatino Linotype"/>
          <w:sz w:val="22"/>
          <w:szCs w:val="22"/>
          <w:lang w:bidi="hi-IN"/>
        </w:rPr>
        <w:t>1-</w:t>
      </w:r>
      <w:r w:rsidRPr="00457ACF">
        <w:rPr>
          <w:rFonts w:ascii="Palatino Linotype" w:hAnsi="Palatino Linotype"/>
          <w:i/>
          <w:iCs/>
          <w:sz w:val="22"/>
          <w:szCs w:val="22"/>
          <w:lang w:bidi="hi-IN"/>
        </w:rPr>
        <w:t>s</w:t>
      </w:r>
      <w:r w:rsidRPr="00457ACF">
        <w:rPr>
          <w:rFonts w:ascii="Palatino Linotype" w:hAnsi="Palatino Linotype"/>
          <w:sz w:val="22"/>
          <w:szCs w:val="22"/>
          <w:lang w:bidi="hi-IN"/>
        </w:rPr>
        <w:t>)</w:t>
      </w:r>
      <w:r w:rsidRPr="00457ACF">
        <w:rPr>
          <w:rFonts w:ascii="Palatino Linotype" w:hAnsi="Palatino Linotype"/>
          <w:i/>
          <w:iCs/>
          <w:sz w:val="22"/>
          <w:szCs w:val="22"/>
          <w:vertAlign w:val="superscript"/>
          <w:lang w:bidi="hi-IN"/>
        </w:rPr>
        <w:t>k</w:t>
      </w:r>
      <w:r w:rsidRPr="00457ACF">
        <w:rPr>
          <w:rFonts w:ascii="Palatino Linotype" w:hAnsi="Palatino Linotype"/>
          <w:sz w:val="22"/>
          <w:szCs w:val="22"/>
          <w:lang w:bidi="hi-IN"/>
        </w:rPr>
        <w:t xml:space="preserve">. The dashed lines in </w:t>
      </w:r>
      <w:r w:rsidRPr="00457ACF">
        <w:rPr>
          <w:rFonts w:ascii="Palatino Linotype" w:hAnsi="Palatino Linotype"/>
          <w:sz w:val="22"/>
          <w:szCs w:val="22"/>
        </w:rPr>
        <w:t xml:space="preserve">Figure </w:t>
      </w:r>
      <w:r>
        <w:rPr>
          <w:rFonts w:ascii="Palatino Linotype" w:hAnsi="Palatino Linotype"/>
          <w:sz w:val="22"/>
          <w:szCs w:val="22"/>
        </w:rPr>
        <w:t>2B</w:t>
      </w:r>
      <w:r w:rsidRPr="00457ACF">
        <w:rPr>
          <w:rFonts w:ascii="Palatino Linotype" w:hAnsi="Palatino Linotype"/>
          <w:sz w:val="22"/>
          <w:szCs w:val="22"/>
        </w:rPr>
        <w:t xml:space="preserve"> </w:t>
      </w:r>
      <w:r w:rsidRPr="00457ACF">
        <w:rPr>
          <w:rFonts w:ascii="Palatino Linotype" w:hAnsi="Palatino Linotype"/>
          <w:sz w:val="22"/>
          <w:szCs w:val="22"/>
          <w:lang w:bidi="hi-IN"/>
        </w:rPr>
        <w:t>demonstrate this approximation. The continuous strategies can be approximated by threshold strategies because the main factor determining the adaptation rate is the mutation rate increase of the wildtype and the single mutants (</w:t>
      </w:r>
      <w:r w:rsidRPr="00457ACF">
        <w:rPr>
          <w:rFonts w:ascii="Palatino Linotype" w:hAnsi="Palatino Linotype"/>
          <w:i/>
          <w:iCs/>
          <w:sz w:val="22"/>
          <w:szCs w:val="22"/>
          <w:lang w:bidi="hi-IN"/>
        </w:rPr>
        <w:t>ab</w:t>
      </w:r>
      <w:r w:rsidRPr="00457ACF">
        <w:rPr>
          <w:rFonts w:ascii="Palatino Linotype" w:hAnsi="Palatino Linotype"/>
          <w:sz w:val="22"/>
          <w:szCs w:val="22"/>
          <w:lang w:bidi="hi-IN"/>
        </w:rPr>
        <w:t xml:space="preserve">, </w:t>
      </w:r>
      <w:proofErr w:type="spellStart"/>
      <w:r w:rsidRPr="00457ACF">
        <w:rPr>
          <w:rFonts w:ascii="Palatino Linotype" w:hAnsi="Palatino Linotype"/>
          <w:i/>
          <w:iCs/>
          <w:sz w:val="22"/>
          <w:szCs w:val="22"/>
          <w:lang w:bidi="hi-IN"/>
        </w:rPr>
        <w:t>aB</w:t>
      </w:r>
      <w:proofErr w:type="spellEnd"/>
      <w:r w:rsidRPr="00457ACF">
        <w:rPr>
          <w:rFonts w:ascii="Palatino Linotype" w:hAnsi="Palatino Linotype"/>
          <w:sz w:val="22"/>
          <w:szCs w:val="22"/>
          <w:lang w:bidi="hi-IN"/>
        </w:rPr>
        <w:t xml:space="preserve">, and </w:t>
      </w:r>
      <w:r w:rsidRPr="00457ACF">
        <w:rPr>
          <w:rFonts w:ascii="Palatino Linotype" w:hAnsi="Palatino Linotype"/>
          <w:i/>
          <w:iCs/>
          <w:sz w:val="22"/>
          <w:szCs w:val="22"/>
          <w:lang w:bidi="hi-IN"/>
        </w:rPr>
        <w:t>Ab</w:t>
      </w:r>
      <w:r w:rsidRPr="00457ACF">
        <w:rPr>
          <w:rFonts w:ascii="Palatino Linotype" w:hAnsi="Palatino Linotype"/>
          <w:sz w:val="22"/>
          <w:szCs w:val="22"/>
          <w:lang w:bidi="hi-IN"/>
        </w:rPr>
        <w:t>). This is because individuals with more than a single mutation do not have a significant contribution to adaptation.</w:t>
      </w:r>
    </w:p>
    <w:p w:rsidR="00D46380" w:rsidRPr="00457ACF" w:rsidRDefault="00D46380" w:rsidP="00D46380">
      <w:pPr>
        <w:spacing w:line="480" w:lineRule="auto"/>
        <w:jc w:val="center"/>
        <w:rPr>
          <w:rFonts w:ascii="Palatino Linotype" w:hAnsi="Palatino Linotype"/>
          <w:sz w:val="22"/>
          <w:szCs w:val="22"/>
        </w:rPr>
      </w:pPr>
      <w:r w:rsidRPr="00457ACF">
        <w:rPr>
          <w:rFonts w:ascii="Palatino Linotype" w:hAnsi="Palatino Linotype"/>
          <w:noProof/>
          <w:sz w:val="22"/>
          <w:szCs w:val="22"/>
        </w:rPr>
        <w:lastRenderedPageBreak/>
        <w:drawing>
          <wp:inline distT="0" distB="0" distL="0" distR="0" wp14:anchorId="167251CF" wp14:editId="3AB92959">
            <wp:extent cx="5271770" cy="4277995"/>
            <wp:effectExtent l="0" t="0" r="5080" b="8255"/>
            <wp:docPr id="8" name="Picture 8" descr="D:\workspace\ruggedsim\manuscript\ram_f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ruggedsim\manuscript\ram_fS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1770" cy="4277995"/>
                    </a:xfrm>
                    <a:prstGeom prst="rect">
                      <a:avLst/>
                    </a:prstGeom>
                    <a:noFill/>
                    <a:ln>
                      <a:noFill/>
                    </a:ln>
                  </pic:spPr>
                </pic:pic>
              </a:graphicData>
            </a:graphic>
          </wp:inline>
        </w:drawing>
      </w:r>
    </w:p>
    <w:p w:rsidR="00D46380" w:rsidRPr="00457ACF" w:rsidRDefault="00D46380" w:rsidP="00A35F90">
      <w:pPr>
        <w:spacing w:line="480" w:lineRule="auto"/>
        <w:rPr>
          <w:rFonts w:ascii="Palatino Linotype" w:hAnsi="Palatino Linotype"/>
          <w:sz w:val="22"/>
          <w:szCs w:val="22"/>
        </w:rPr>
      </w:pPr>
      <w:r w:rsidRPr="00457ACF">
        <w:rPr>
          <w:rFonts w:ascii="Palatino Linotype" w:hAnsi="Palatino Linotype"/>
          <w:b/>
          <w:bCs/>
          <w:sz w:val="22"/>
          <w:szCs w:val="22"/>
        </w:rPr>
        <w:t xml:space="preserve">Figure E1– Different relationships between stress and mutation. </w:t>
      </w:r>
      <w:r w:rsidRPr="00457ACF">
        <w:rPr>
          <w:rFonts w:ascii="Palatino Linotype" w:hAnsi="Palatino Linotype"/>
          <w:sz w:val="22"/>
          <w:szCs w:val="22"/>
        </w:rPr>
        <w:t xml:space="preserve">The figure shows continuous relationships between fitness (x-axis) and mutation rate (y-axis) in solid lines and threshold relationships in dashed lines. The threshold relationship is defined in section 2 of the main text. The continuous relationships are defined in Supporting Text S4. Each panel shows a pair of relationships, with </w:t>
      </w:r>
      <w:r w:rsidRPr="00457ACF">
        <w:rPr>
          <w:rFonts w:ascii="Palatino Linotype" w:hAnsi="Palatino Linotype"/>
          <w:i/>
          <w:iCs/>
          <w:sz w:val="22"/>
          <w:szCs w:val="22"/>
        </w:rPr>
        <w:t>k</w:t>
      </w:r>
      <w:r w:rsidRPr="00457ACF">
        <w:rPr>
          <w:rFonts w:ascii="Palatino Linotype" w:hAnsi="Palatino Linotype"/>
          <w:sz w:val="22"/>
          <w:szCs w:val="22"/>
        </w:rPr>
        <w:t xml:space="preserve"> increasing from 1/10 (convex relationship), to 1 (linear relationship) to 10 and 100 (concave relationships). Each continuous relationship is compared with a threshold relationship that has the same mutation rate for wildtype (</w:t>
      </w:r>
      <w:r w:rsidRPr="00457ACF">
        <w:rPr>
          <w:rFonts w:ascii="Palatino Linotype" w:hAnsi="Palatino Linotype"/>
          <w:i/>
          <w:iCs/>
          <w:sz w:val="22"/>
          <w:szCs w:val="22"/>
        </w:rPr>
        <w:t>ab/0</w:t>
      </w:r>
      <w:r w:rsidRPr="00457ACF">
        <w:rPr>
          <w:rFonts w:ascii="Palatino Linotype" w:hAnsi="Palatino Linotype"/>
          <w:sz w:val="22"/>
          <w:szCs w:val="22"/>
        </w:rPr>
        <w:t>) and single mutants (</w:t>
      </w:r>
      <w:r w:rsidRPr="00457ACF">
        <w:rPr>
          <w:rFonts w:ascii="Palatino Linotype" w:hAnsi="Palatino Linotype"/>
          <w:i/>
          <w:iCs/>
          <w:sz w:val="22"/>
          <w:szCs w:val="22"/>
        </w:rPr>
        <w:t>Ab/0</w:t>
      </w:r>
      <w:r w:rsidRPr="00457ACF">
        <w:rPr>
          <w:rFonts w:ascii="Palatino Linotype" w:hAnsi="Palatino Linotype"/>
          <w:sz w:val="22"/>
          <w:szCs w:val="22"/>
        </w:rPr>
        <w:t xml:space="preserve">, </w:t>
      </w:r>
      <w:proofErr w:type="spellStart"/>
      <w:r w:rsidRPr="00457ACF">
        <w:rPr>
          <w:rFonts w:ascii="Palatino Linotype" w:hAnsi="Palatino Linotype"/>
          <w:i/>
          <w:iCs/>
          <w:sz w:val="22"/>
          <w:szCs w:val="22"/>
        </w:rPr>
        <w:t>aB</w:t>
      </w:r>
      <w:proofErr w:type="spellEnd"/>
      <w:r w:rsidRPr="00457ACF">
        <w:rPr>
          <w:rFonts w:ascii="Palatino Linotype" w:hAnsi="Palatino Linotype"/>
          <w:i/>
          <w:iCs/>
          <w:sz w:val="22"/>
          <w:szCs w:val="22"/>
        </w:rPr>
        <w:t>/0</w:t>
      </w:r>
      <w:r w:rsidRPr="00457ACF">
        <w:rPr>
          <w:rFonts w:ascii="Palatino Linotype" w:hAnsi="Palatino Linotype"/>
          <w:sz w:val="22"/>
          <w:szCs w:val="22"/>
        </w:rPr>
        <w:t xml:space="preserve">, </w:t>
      </w:r>
      <w:proofErr w:type="gramStart"/>
      <w:r w:rsidRPr="00457ACF">
        <w:rPr>
          <w:rFonts w:ascii="Palatino Linotype" w:hAnsi="Palatino Linotype"/>
          <w:i/>
          <w:iCs/>
          <w:sz w:val="22"/>
          <w:szCs w:val="22"/>
        </w:rPr>
        <w:t>ab</w:t>
      </w:r>
      <w:proofErr w:type="gramEnd"/>
      <w:r w:rsidRPr="00457ACF">
        <w:rPr>
          <w:rFonts w:ascii="Palatino Linotype" w:hAnsi="Palatino Linotype"/>
          <w:i/>
          <w:iCs/>
          <w:sz w:val="22"/>
          <w:szCs w:val="22"/>
        </w:rPr>
        <w:t>/1</w:t>
      </w:r>
      <w:r w:rsidRPr="00457ACF">
        <w:rPr>
          <w:rFonts w:ascii="Palatino Linotype" w:hAnsi="Palatino Linotype"/>
          <w:sz w:val="22"/>
          <w:szCs w:val="22"/>
        </w:rPr>
        <w:t>). Figure S5 shows that the adaptation rate with such threshold relationship approximates the adaptation rate with a continuous relationship.</w:t>
      </w:r>
    </w:p>
    <w:p w:rsidR="00D46380" w:rsidRPr="00457ACF" w:rsidRDefault="00D46380" w:rsidP="00D46380">
      <w:pPr>
        <w:spacing w:line="480" w:lineRule="auto"/>
        <w:rPr>
          <w:rFonts w:ascii="Palatino Linotype" w:hAnsi="Palatino Linotype"/>
          <w:sz w:val="22"/>
          <w:szCs w:val="22"/>
        </w:rPr>
      </w:pP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br w:type="page"/>
      </w:r>
    </w:p>
    <w:p w:rsidR="00D46380" w:rsidRPr="00457ACF" w:rsidRDefault="00D46380" w:rsidP="00D46380">
      <w:pPr>
        <w:pStyle w:val="FigureLegend"/>
        <w:spacing w:line="480" w:lineRule="auto"/>
        <w:jc w:val="left"/>
        <w:rPr>
          <w:rFonts w:ascii="Palatino Linotype" w:hAnsi="Palatino Linotype"/>
          <w:b/>
          <w:bCs/>
          <w:sz w:val="22"/>
          <w:szCs w:val="22"/>
        </w:rPr>
      </w:pPr>
      <w:r w:rsidRPr="00457ACF">
        <w:rPr>
          <w:rFonts w:ascii="Palatino Linotype" w:hAnsi="Palatino Linotype"/>
          <w:b/>
          <w:bCs/>
          <w:noProof/>
          <w:sz w:val="22"/>
          <w:szCs w:val="22"/>
        </w:rPr>
        <w:lastRenderedPageBreak/>
        <w:drawing>
          <wp:inline distT="0" distB="0" distL="0" distR="0" wp14:anchorId="6C74092E" wp14:editId="3A911F59">
            <wp:extent cx="5271770" cy="3578225"/>
            <wp:effectExtent l="0" t="0" r="5080" b="3175"/>
            <wp:docPr id="12" name="Picture 12" descr="D:\workspace\ruggedsim\manuscript\ram_f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ace\ruggedsim\manuscript\ram_fS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1770" cy="3578225"/>
                    </a:xfrm>
                    <a:prstGeom prst="rect">
                      <a:avLst/>
                    </a:prstGeom>
                    <a:noFill/>
                    <a:ln>
                      <a:noFill/>
                    </a:ln>
                  </pic:spPr>
                </pic:pic>
              </a:graphicData>
            </a:graphic>
          </wp:inline>
        </w:drawing>
      </w:r>
    </w:p>
    <w:p w:rsidR="00D46380" w:rsidRPr="00457ACF" w:rsidRDefault="00D46380" w:rsidP="00D46380">
      <w:pPr>
        <w:pStyle w:val="FigureLegend"/>
        <w:spacing w:line="480" w:lineRule="auto"/>
        <w:jc w:val="left"/>
        <w:rPr>
          <w:rFonts w:ascii="Palatino Linotype" w:hAnsi="Palatino Linotype"/>
          <w:sz w:val="22"/>
          <w:szCs w:val="22"/>
          <w:lang w:bidi="hi-IN"/>
        </w:rPr>
      </w:pPr>
      <w:r w:rsidRPr="00457ACF">
        <w:rPr>
          <w:rFonts w:ascii="Palatino Linotype" w:hAnsi="Palatino Linotype"/>
          <w:b/>
          <w:bCs/>
          <w:sz w:val="22"/>
          <w:szCs w:val="22"/>
        </w:rPr>
        <w:t>Figure E2 – Complex adaptation with continuous relationship stress-induced mutagenesis.</w:t>
      </w:r>
      <w:r w:rsidRPr="00457ACF">
        <w:rPr>
          <w:rFonts w:ascii="Palatino Linotype" w:hAnsi="Palatino Linotype"/>
          <w:sz w:val="22"/>
          <w:szCs w:val="22"/>
        </w:rPr>
        <w:t xml:space="preserve"> The figure shows the adaptation rate </w:t>
      </w:r>
      <w:r w:rsidRPr="00457ACF">
        <w:rPr>
          <w:rFonts w:ascii="Palatino Linotype" w:hAnsi="Palatino Linotype"/>
          <w:i/>
          <w:iCs/>
          <w:sz w:val="22"/>
          <w:szCs w:val="22"/>
        </w:rPr>
        <w:t>ν</w:t>
      </w:r>
      <w:r w:rsidRPr="00457ACF">
        <w:rPr>
          <w:rFonts w:ascii="Palatino Linotype" w:hAnsi="Palatino Linotype"/>
          <w:sz w:val="22"/>
          <w:szCs w:val="22"/>
        </w:rPr>
        <w:t xml:space="preserve"> as a function of the mutation rate increase </w:t>
      </w:r>
      <w:r w:rsidRPr="00457ACF">
        <w:rPr>
          <w:rFonts w:ascii="Palatino Linotype" w:hAnsi="Palatino Linotype"/>
          <w:i/>
          <w:iCs/>
          <w:sz w:val="22"/>
          <w:szCs w:val="22"/>
        </w:rPr>
        <w:t>τ</w:t>
      </w:r>
      <w:r w:rsidRPr="00457ACF">
        <w:rPr>
          <w:rFonts w:ascii="Palatino Linotype" w:hAnsi="Palatino Linotype"/>
          <w:sz w:val="22"/>
          <w:szCs w:val="22"/>
        </w:rPr>
        <w:t xml:space="preserve"> (both in log scale). The solid line is an analytical approximation of SIM (same as in Figure 2). Markers are the results of simulations of adaptation with SIM with different continuous relationships between fitness and mutation rate. These continuous relationships are defined by a mutation rate fold increase </w:t>
      </w:r>
      <w:r w:rsidRPr="00457ACF">
        <w:rPr>
          <w:rFonts w:ascii="Palatino Linotype" w:hAnsi="Palatino Linotype"/>
          <w:i/>
          <w:iCs/>
          <w:sz w:val="22"/>
          <w:szCs w:val="22"/>
        </w:rPr>
        <w:t>τ</w:t>
      </w:r>
      <w:r w:rsidRPr="00457ACF">
        <w:rPr>
          <w:rFonts w:ascii="Palatino Linotype" w:hAnsi="Palatino Linotype"/>
          <w:sz w:val="22"/>
          <w:szCs w:val="22"/>
        </w:rPr>
        <w:t xml:space="preserve">=10 and a curvature parameter </w:t>
      </w:r>
      <w:r w:rsidRPr="00457ACF">
        <w:rPr>
          <w:rFonts w:ascii="Palatino Linotype" w:hAnsi="Palatino Linotype"/>
          <w:i/>
          <w:iCs/>
          <w:sz w:val="22"/>
          <w:szCs w:val="22"/>
        </w:rPr>
        <w:t>k</w:t>
      </w:r>
      <w:r w:rsidRPr="00457ACF">
        <w:rPr>
          <w:rFonts w:ascii="Palatino Linotype" w:hAnsi="Palatino Linotype"/>
          <w:sz w:val="22"/>
          <w:szCs w:val="22"/>
        </w:rPr>
        <w:t>=10, 1, and 1/10, top to bottom (see Supporting Text S4 and Figure S3 for more details on continuous SIM)</w:t>
      </w:r>
      <w:r w:rsidRPr="00457ACF">
        <w:rPr>
          <w:rFonts w:ascii="Palatino Linotype" w:hAnsi="Palatino Linotype"/>
          <w:b/>
          <w:bCs/>
          <w:sz w:val="22"/>
          <w:szCs w:val="22"/>
        </w:rPr>
        <w:t xml:space="preserve">. </w:t>
      </w:r>
      <w:r w:rsidRPr="00457ACF">
        <w:rPr>
          <w:rFonts w:ascii="Palatino Linotype" w:hAnsi="Palatino Linotype"/>
          <w:sz w:val="22"/>
          <w:szCs w:val="22"/>
        </w:rPr>
        <w:t>Each dashed line is an approximation of a continuous SIM using a SIM threshold strategy (eq. 13</w:t>
      </w:r>
      <w:r w:rsidRPr="00457ACF">
        <w:rPr>
          <w:rFonts w:ascii="Palatino Linotype" w:hAnsi="Palatino Linotype"/>
          <w:sz w:val="22"/>
          <w:szCs w:val="22"/>
        </w:rPr>
        <w:fldChar w:fldCharType="begin"/>
      </w:r>
      <w:r w:rsidRPr="00457ACF">
        <w:rPr>
          <w:rFonts w:ascii="Palatino Linotype" w:hAnsi="Palatino Linotype"/>
          <w:sz w:val="22"/>
          <w:szCs w:val="22"/>
        </w:rPr>
        <w:instrText xml:space="preserve"> REF _Ref375754011 \h  \* MERGEFORMAT </w:instrText>
      </w:r>
      <w:r w:rsidRPr="00457ACF">
        <w:rPr>
          <w:rFonts w:ascii="Palatino Linotype" w:hAnsi="Palatino Linotype"/>
          <w:sz w:val="22"/>
          <w:szCs w:val="22"/>
        </w:rPr>
      </w:r>
      <w:r w:rsidRPr="00457ACF">
        <w:rPr>
          <w:rFonts w:ascii="Palatino Linotype" w:hAnsi="Palatino Linotype"/>
          <w:sz w:val="22"/>
          <w:szCs w:val="22"/>
        </w:rPr>
        <w:fldChar w:fldCharType="separate"/>
      </w:r>
      <w:r w:rsidRPr="00457ACF">
        <w:rPr>
          <w:rFonts w:ascii="Palatino Linotype" w:hAnsi="Palatino Linotype"/>
          <w:sz w:val="22"/>
          <w:szCs w:val="22"/>
        </w:rPr>
        <w:t>Error! Reference source not found.</w:t>
      </w:r>
      <w:r w:rsidRPr="00457ACF">
        <w:rPr>
          <w:rFonts w:ascii="Palatino Linotype" w:hAnsi="Palatino Linotype"/>
          <w:sz w:val="22"/>
          <w:szCs w:val="22"/>
        </w:rPr>
        <w:fldChar w:fldCharType="end"/>
      </w:r>
      <w:r w:rsidRPr="00457ACF">
        <w:rPr>
          <w:rFonts w:ascii="Palatino Linotype" w:hAnsi="Palatino Linotype"/>
          <w:sz w:val="22"/>
          <w:szCs w:val="22"/>
        </w:rPr>
        <w:t xml:space="preserve">) </w:t>
      </w:r>
      <w:proofErr w:type="gramStart"/>
      <w:r w:rsidRPr="00457ACF">
        <w:rPr>
          <w:rFonts w:ascii="Palatino Linotype" w:hAnsi="Palatino Linotype"/>
          <w:sz w:val="22"/>
          <w:szCs w:val="22"/>
        </w:rPr>
        <w:t>with</w:t>
      </w:r>
      <w:proofErr w:type="gramEnd"/>
      <w:r w:rsidRPr="00457ACF">
        <w:rPr>
          <w:rFonts w:ascii="Palatino Linotype" w:hAnsi="Palatino Linotype"/>
          <w:sz w:val="22"/>
          <w:szCs w:val="22"/>
        </w:rPr>
        <w:t xml:space="preserve"> </w:t>
      </w:r>
      <w:r w:rsidRPr="00457ACF">
        <w:rPr>
          <w:rFonts w:ascii="Palatino Linotype" w:hAnsi="Palatino Linotype"/>
          <w:i/>
          <w:iCs/>
          <w:sz w:val="22"/>
          <w:szCs w:val="22"/>
        </w:rPr>
        <w:t>τ</w:t>
      </w:r>
      <w:r w:rsidRPr="00457ACF">
        <w:rPr>
          <w:rFonts w:ascii="Palatino Linotype" w:hAnsi="Palatino Linotype"/>
          <w:sz w:val="22"/>
          <w:szCs w:val="22"/>
        </w:rPr>
        <w:t>=</w:t>
      </w:r>
      <w:r w:rsidRPr="00457ACF">
        <w:rPr>
          <w:rFonts w:ascii="Palatino Linotype" w:hAnsi="Palatino Linotype"/>
          <w:sz w:val="22"/>
          <w:szCs w:val="22"/>
          <w:lang w:bidi="hi-IN"/>
        </w:rPr>
        <w:t xml:space="preserve">4.61, 1.45, and 1.05, top to bottom. The fit between the dashed lines and the corresponding markers suggests that a threshold strategy captures the adaptive dynamics. </w:t>
      </w:r>
      <w:r w:rsidRPr="00457ACF">
        <w:rPr>
          <w:rFonts w:ascii="Palatino Linotype" w:hAnsi="Palatino Linotype"/>
          <w:sz w:val="22"/>
          <w:szCs w:val="22"/>
        </w:rPr>
        <w:t xml:space="preserve">Error bars represent 95% confidence interval of the mean (at least 1,000 simulations per point; computed with bootstrap with 1,000 samples per point). Parameters (see </w:t>
      </w:r>
      <w:r w:rsidRPr="00457ACF">
        <w:rPr>
          <w:rFonts w:ascii="Palatino Linotype" w:hAnsi="Palatino Linotype"/>
          <w:sz w:val="22"/>
          <w:szCs w:val="22"/>
        </w:rPr>
        <w:fldChar w:fldCharType="begin"/>
      </w:r>
      <w:r w:rsidRPr="00457ACF">
        <w:rPr>
          <w:rFonts w:ascii="Palatino Linotype" w:hAnsi="Palatino Linotype"/>
          <w:sz w:val="22"/>
          <w:szCs w:val="22"/>
        </w:rPr>
        <w:instrText xml:space="preserve"> REF _Ref358791100 \h  \* MERGEFORMAT </w:instrText>
      </w:r>
      <w:r w:rsidRPr="00457ACF">
        <w:rPr>
          <w:rFonts w:ascii="Palatino Linotype" w:hAnsi="Palatino Linotype"/>
          <w:sz w:val="22"/>
          <w:szCs w:val="22"/>
        </w:rPr>
      </w:r>
      <w:r w:rsidRPr="00457ACF">
        <w:rPr>
          <w:rFonts w:ascii="Palatino Linotype" w:hAnsi="Palatino Linotype"/>
          <w:sz w:val="22"/>
          <w:szCs w:val="22"/>
        </w:rPr>
        <w:fldChar w:fldCharType="separate"/>
      </w:r>
      <w:r w:rsidRPr="00457ACF">
        <w:rPr>
          <w:rFonts w:ascii="Palatino Linotype" w:hAnsi="Palatino Linotype"/>
          <w:sz w:val="22"/>
          <w:szCs w:val="22"/>
        </w:rPr>
        <w:t>Table 1</w:t>
      </w:r>
      <w:r w:rsidRPr="00457ACF">
        <w:rPr>
          <w:rFonts w:ascii="Palatino Linotype" w:hAnsi="Palatino Linotype"/>
          <w:sz w:val="22"/>
          <w:szCs w:val="22"/>
        </w:rPr>
        <w:fldChar w:fldCharType="end"/>
      </w:r>
      <w:r w:rsidRPr="00457ACF">
        <w:rPr>
          <w:rFonts w:ascii="Palatino Linotype" w:hAnsi="Palatino Linotype"/>
          <w:sz w:val="22"/>
          <w:szCs w:val="22"/>
        </w:rPr>
        <w:t xml:space="preserve">): </w:t>
      </w:r>
      <w:r w:rsidRPr="00457ACF">
        <w:rPr>
          <w:rFonts w:ascii="Palatino Linotype" w:hAnsi="Palatino Linotype"/>
          <w:i/>
          <w:iCs/>
          <w:sz w:val="22"/>
          <w:szCs w:val="22"/>
        </w:rPr>
        <w:t>U</w:t>
      </w:r>
      <w:r w:rsidRPr="00457ACF">
        <w:rPr>
          <w:rFonts w:ascii="Palatino Linotype" w:hAnsi="Palatino Linotype"/>
          <w:sz w:val="22"/>
          <w:szCs w:val="22"/>
        </w:rPr>
        <w:t xml:space="preserve">=0.0004, </w:t>
      </w:r>
      <w:r w:rsidRPr="00457ACF">
        <w:rPr>
          <w:rFonts w:ascii="Palatino Linotype" w:hAnsi="Palatino Linotype"/>
          <w:i/>
          <w:iCs/>
          <w:sz w:val="22"/>
          <w:szCs w:val="22"/>
        </w:rPr>
        <w:t>s</w:t>
      </w:r>
      <w:r w:rsidRPr="00457ACF">
        <w:rPr>
          <w:rFonts w:ascii="Palatino Linotype" w:hAnsi="Palatino Linotype"/>
          <w:sz w:val="22"/>
          <w:szCs w:val="22"/>
        </w:rPr>
        <w:t xml:space="preserve">=0.05, </w:t>
      </w:r>
      <w:r w:rsidRPr="00457ACF">
        <w:rPr>
          <w:rFonts w:ascii="Palatino Linotype" w:hAnsi="Palatino Linotype"/>
          <w:i/>
          <w:iCs/>
          <w:sz w:val="22"/>
          <w:szCs w:val="22"/>
        </w:rPr>
        <w:t>β</w:t>
      </w:r>
      <w:r w:rsidRPr="00457ACF">
        <w:rPr>
          <w:rFonts w:ascii="Palatino Linotype" w:hAnsi="Palatino Linotype"/>
          <w:sz w:val="22"/>
          <w:szCs w:val="22"/>
        </w:rPr>
        <w:t xml:space="preserve">=0.0002, </w:t>
      </w:r>
      <w:r w:rsidRPr="00457ACF">
        <w:rPr>
          <w:rFonts w:ascii="Palatino Linotype" w:hAnsi="Palatino Linotype"/>
          <w:i/>
          <w:iCs/>
          <w:sz w:val="22"/>
          <w:szCs w:val="22"/>
        </w:rPr>
        <w:t>H</w:t>
      </w:r>
      <w:r w:rsidRPr="00457ACF">
        <w:rPr>
          <w:rFonts w:ascii="Palatino Linotype" w:hAnsi="Palatino Linotype"/>
          <w:sz w:val="22"/>
          <w:szCs w:val="22"/>
        </w:rPr>
        <w:t xml:space="preserve">=2, </w:t>
      </w:r>
      <w:r w:rsidRPr="00457ACF">
        <w:rPr>
          <w:rFonts w:ascii="Palatino Linotype" w:hAnsi="Palatino Linotype"/>
          <w:i/>
          <w:iCs/>
          <w:sz w:val="22"/>
          <w:szCs w:val="22"/>
        </w:rPr>
        <w:t>N</w:t>
      </w:r>
      <w:r w:rsidRPr="00457ACF">
        <w:rPr>
          <w:rFonts w:ascii="Palatino Linotype" w:hAnsi="Palatino Linotype"/>
          <w:sz w:val="22"/>
          <w:szCs w:val="22"/>
        </w:rPr>
        <w:t>=10</w:t>
      </w:r>
      <w:r w:rsidRPr="00457ACF">
        <w:rPr>
          <w:rFonts w:ascii="Palatino Linotype" w:hAnsi="Palatino Linotype"/>
          <w:sz w:val="22"/>
          <w:szCs w:val="22"/>
          <w:vertAlign w:val="superscript"/>
        </w:rPr>
        <w:t>6</w:t>
      </w:r>
      <w:r w:rsidRPr="00457ACF">
        <w:rPr>
          <w:rFonts w:ascii="Palatino Linotype" w:hAnsi="Palatino Linotype"/>
          <w:sz w:val="22"/>
          <w:szCs w:val="22"/>
        </w:rPr>
        <w:t>.</w:t>
      </w:r>
    </w:p>
    <w:p w:rsidR="00D46380" w:rsidRPr="00457ACF" w:rsidRDefault="00D46380" w:rsidP="00457ACF">
      <w:pPr>
        <w:pStyle w:val="Heading1"/>
        <w:rPr>
          <w:rFonts w:eastAsiaTheme="minorEastAsia"/>
        </w:rPr>
      </w:pPr>
      <w:r w:rsidRPr="00457ACF">
        <w:rPr>
          <w:rFonts w:eastAsiaTheme="minorEastAsia"/>
        </w:rPr>
        <w:lastRenderedPageBreak/>
        <w:t>Appendix F: Competitions between mutational strategies</w:t>
      </w:r>
    </w:p>
    <w:p w:rsidR="00D46380" w:rsidRPr="00457ACF" w:rsidRDefault="00D46380" w:rsidP="00D46380">
      <w:pPr>
        <w:spacing w:line="480" w:lineRule="auto"/>
        <w:rPr>
          <w:rFonts w:ascii="Palatino Linotype" w:hAnsi="Palatino Linotype"/>
          <w:sz w:val="22"/>
          <w:szCs w:val="22"/>
        </w:rPr>
      </w:pPr>
      <w:r w:rsidRPr="00457ACF">
        <w:rPr>
          <w:rFonts w:ascii="Palatino Linotype" w:hAnsi="Palatino Linotype"/>
          <w:sz w:val="22"/>
          <w:szCs w:val="22"/>
          <w:lang w:bidi="hi-IN"/>
        </w:rPr>
        <w:t xml:space="preserve">We also simulated direct competitions between the different mutational strategies (NM, CM, and SIM). In these competitions, half of the population alters its mutational strategy to an invading strategy at the time of the environmental change. Each simulation provides a sample of the frequency of the invading strategy after the appearance and subsequent fixation or extinction of the double mutant </w:t>
      </w:r>
      <w:r w:rsidRPr="00457ACF">
        <w:rPr>
          <w:rFonts w:ascii="Palatino Linotype" w:hAnsi="Palatino Linotype"/>
          <w:i/>
          <w:iCs/>
          <w:sz w:val="22"/>
          <w:szCs w:val="22"/>
          <w:lang w:bidi="hi-IN"/>
        </w:rPr>
        <w:t>AB</w:t>
      </w:r>
      <w:r w:rsidRPr="00457ACF">
        <w:rPr>
          <w:rFonts w:ascii="Palatino Linotype" w:hAnsi="Palatino Linotype"/>
          <w:sz w:val="22"/>
          <w:szCs w:val="22"/>
          <w:lang w:bidi="hi-IN"/>
        </w:rPr>
        <w:t>. If the average final frequency is significantly lower or higher than 50% we consider the invading strategy disfavored or favored by natural selection over the initial strategy. Statistical significance was calculated using a 1-sample 2-tailed t-test.</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rPr>
        <w:t xml:space="preserve">Figure F1 </w:t>
      </w:r>
      <w:r w:rsidRPr="00457ACF">
        <w:rPr>
          <w:rFonts w:ascii="Palatino Linotype" w:hAnsi="Palatino Linotype"/>
          <w:sz w:val="22"/>
          <w:szCs w:val="22"/>
          <w:lang w:bidi="hi-IN"/>
        </w:rPr>
        <w:t>summarizes the competitions. CM clearly loses to both SIM and NM (first and second panels from the right). SIM is significantly advantageous over NM when the mutation rate increase is large enough (</w:t>
      </w:r>
      <w:r w:rsidRPr="00457ACF">
        <w:rPr>
          <w:rFonts w:ascii="Palatino Linotype" w:hAnsi="Palatino Linotype"/>
          <w:i/>
          <w:iCs/>
          <w:sz w:val="22"/>
          <w:szCs w:val="22"/>
          <w:lang w:bidi="hi-IN"/>
        </w:rPr>
        <w:t>τ</w:t>
      </w:r>
      <w:r w:rsidRPr="00457ACF">
        <w:rPr>
          <w:rFonts w:ascii="Palatino Linotype" w:hAnsi="Palatino Linotype"/>
          <w:sz w:val="22"/>
          <w:szCs w:val="22"/>
          <w:lang w:bidi="hi-IN"/>
        </w:rPr>
        <w:t xml:space="preserve">&gt;2; 2-tail t-test, P&lt;0.0015). </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t xml:space="preserve">These results show that the evolutionary advantage of SIM at the population-level corresponds to an individual-level advantage and can lead to the evolution of stress-induced mutagenesis by natural selection, even when constitutive mutagenesis is strongly disfavored. This is consistent with previous results in smooth fitness landscapes </w:t>
      </w:r>
      <w:r w:rsidRPr="00457ACF">
        <w:rPr>
          <w:rFonts w:ascii="Palatino Linotype" w:hAnsi="Palatino Linotype"/>
          <w:sz w:val="22"/>
          <w:szCs w:val="22"/>
          <w:lang w:bidi="hi-IN"/>
        </w:rPr>
        <w:fldChar w:fldCharType="begin" w:fldLock="1"/>
      </w:r>
      <w:r w:rsidR="00B408AF">
        <w:rPr>
          <w:rFonts w:ascii="Palatino Linotype" w:hAnsi="Palatino Linotype"/>
          <w:sz w:val="22"/>
          <w:szCs w:val="22"/>
          <w:lang w:bidi="hi-IN"/>
        </w:rPr>
        <w:instrText>ADDIN CSL_CITATION { "citationItems" : [ { "id" : "ITEM-1", "itemData" : { "DOI" : "10.1111/j.1558-5646.2012.01576.x", "ISSN" : "1558-5646", "PMID" : "22759304", "abstract" : "Numerous empirical studies show that stress of various kinds induces a state of hypermutation in bacteria via multiple mechanisms, but theoretical treatment of this intriguing phenomenon is lacking. We used deterministic and stochastic models to study the evolution of stress-induced hypermutation in infinite and finite-size populations of bacteria undergoing selection, mutation, and random genetic drift in constant environments and in changing ones. Our results suggest that if beneficial mutations occur, even rarely, then stress-induced hypermutation is advantageous for bacteria at both the individual and the population levels and that it is likely to evolve in populations of bacteria in a wide range of conditions because it is favored by selection. These results imply that mutations are not, as the current view holds, uniformly distributed in populations, but rather that mutations are more common in stressed individuals and populations. Because mutation is the raw material of evolution, these results have a profound impact on broad aspects of evolution and biology.", "author" : [ { "dropping-particle" : "", "family" : "Ram", "given" : "Yoav", "non-dropping-particle" : "", "parse-names" : false, "suffix" : "" }, { "dropping-particle" : "", "family" : "Hadany", "given" : "Lilach", "non-dropping-particle" : "", "parse-names" : false, "suffix" : "" } ], "container-title" : "Evolution", "id" : "ITEM-1", "issue" : "7", "issued" : { "date-parts" : [ [ "2012", "7", "28" ] ] }, "page" : "2315-28", "title" : "The evolution of stress-induced hypermutation in asexual populations.", "type" : "article-journal", "volume" : "66" }, "uris" : [ "http://www.mendeley.com/documents/?uuid=53403d98-a293-4876-9b37-48e6812c1a17" ] } ], "mendeley" : { "previouslyFormattedCitation" : "[6]" }, "properties" : { "noteIndex" : 0 }, "schema" : "https://github.com/citation-style-language/schema/raw/master/csl-citation.json" }</w:instrText>
      </w:r>
      <w:r w:rsidRPr="00457ACF">
        <w:rPr>
          <w:rFonts w:ascii="Palatino Linotype" w:hAnsi="Palatino Linotype"/>
          <w:sz w:val="22"/>
          <w:szCs w:val="22"/>
          <w:lang w:bidi="hi-IN"/>
        </w:rPr>
        <w:fldChar w:fldCharType="separate"/>
      </w:r>
      <w:r w:rsidR="00457ACF" w:rsidRPr="00457ACF">
        <w:rPr>
          <w:rFonts w:ascii="Palatino Linotype" w:hAnsi="Palatino Linotype"/>
          <w:noProof/>
          <w:sz w:val="22"/>
          <w:szCs w:val="22"/>
          <w:lang w:bidi="hi-IN"/>
        </w:rPr>
        <w:t>[6]</w:t>
      </w:r>
      <w:r w:rsidRPr="00457ACF">
        <w:rPr>
          <w:rFonts w:ascii="Palatino Linotype" w:hAnsi="Palatino Linotype"/>
          <w:sz w:val="22"/>
          <w:szCs w:val="22"/>
          <w:lang w:bidi="hi-IN"/>
        </w:rPr>
        <w:fldChar w:fldCharType="end"/>
      </w:r>
      <w:r w:rsidRPr="00457ACF">
        <w:rPr>
          <w:rFonts w:ascii="Palatino Linotype" w:hAnsi="Palatino Linotype"/>
          <w:sz w:val="22"/>
          <w:szCs w:val="22"/>
          <w:lang w:bidi="hi-IN"/>
        </w:rPr>
        <w:t>.</w:t>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sz w:val="22"/>
          <w:szCs w:val="22"/>
          <w:lang w:bidi="hi-IN"/>
        </w:rPr>
        <w:br w:type="page"/>
      </w:r>
      <w:bookmarkStart w:id="3" w:name="_Ref374366687"/>
    </w:p>
    <w:p w:rsidR="00D46380" w:rsidRPr="00457ACF" w:rsidRDefault="00D46380" w:rsidP="00D46380">
      <w:pPr>
        <w:pStyle w:val="Caption"/>
        <w:spacing w:line="480" w:lineRule="auto"/>
        <w:rPr>
          <w:rFonts w:ascii="Palatino Linotype" w:eastAsiaTheme="minorHAnsi" w:hAnsi="Palatino Linotype"/>
          <w:smallCaps w:val="0"/>
          <w:color w:val="auto"/>
          <w:spacing w:val="0"/>
          <w:szCs w:val="22"/>
          <w:lang w:bidi="he-IL"/>
        </w:rPr>
      </w:pPr>
      <w:r w:rsidRPr="00457ACF">
        <w:rPr>
          <w:rFonts w:ascii="Palatino Linotype" w:eastAsiaTheme="minorHAnsi" w:hAnsi="Palatino Linotype"/>
          <w:smallCaps w:val="0"/>
          <w:noProof/>
          <w:color w:val="auto"/>
          <w:spacing w:val="0"/>
          <w:szCs w:val="22"/>
          <w:lang w:bidi="he-IL"/>
        </w:rPr>
        <w:lastRenderedPageBreak/>
        <w:drawing>
          <wp:inline distT="0" distB="0" distL="0" distR="0" wp14:anchorId="649E966F" wp14:editId="32FE1344">
            <wp:extent cx="5270500" cy="2199640"/>
            <wp:effectExtent l="0" t="0" r="6350" b="0"/>
            <wp:docPr id="2" name="Picture 2" descr="D:\workspace\ruggedsim\manuscript\ram_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space\ruggedsim\manuscript\ram_f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0500" cy="2199640"/>
                    </a:xfrm>
                    <a:prstGeom prst="rect">
                      <a:avLst/>
                    </a:prstGeom>
                    <a:noFill/>
                    <a:ln>
                      <a:noFill/>
                    </a:ln>
                  </pic:spPr>
                </pic:pic>
              </a:graphicData>
            </a:graphic>
          </wp:inline>
        </w:drawing>
      </w:r>
    </w:p>
    <w:p w:rsidR="00D46380" w:rsidRPr="00457ACF" w:rsidRDefault="00D46380" w:rsidP="00D46380">
      <w:pPr>
        <w:spacing w:line="480" w:lineRule="auto"/>
        <w:rPr>
          <w:rFonts w:ascii="Palatino Linotype" w:hAnsi="Palatino Linotype"/>
          <w:sz w:val="22"/>
          <w:szCs w:val="22"/>
          <w:lang w:bidi="hi-IN"/>
        </w:rPr>
      </w:pPr>
      <w:r w:rsidRPr="00457ACF">
        <w:rPr>
          <w:rFonts w:ascii="Palatino Linotype" w:hAnsi="Palatino Linotype"/>
          <w:b/>
          <w:bCs/>
          <w:sz w:val="22"/>
          <w:szCs w:val="22"/>
          <w:lang w:bidi="hi-IN"/>
        </w:rPr>
        <w:t xml:space="preserve">Figure </w:t>
      </w:r>
      <w:bookmarkEnd w:id="3"/>
      <w:r w:rsidRPr="00457ACF">
        <w:rPr>
          <w:rFonts w:ascii="Palatino Linotype" w:hAnsi="Palatino Linotype"/>
          <w:b/>
          <w:bCs/>
          <w:sz w:val="22"/>
          <w:szCs w:val="22"/>
          <w:lang w:bidi="hi-IN"/>
        </w:rPr>
        <w:t>F1 – Direct competitions between three mutational strategies.</w:t>
      </w:r>
      <w:r w:rsidRPr="00457ACF">
        <w:rPr>
          <w:rFonts w:ascii="Palatino Linotype" w:hAnsi="Palatino Linotype"/>
          <w:sz w:val="22"/>
          <w:szCs w:val="22"/>
          <w:lang w:bidi="hi-IN"/>
        </w:rPr>
        <w:t xml:space="preserve"> The figure shows the average final frequency of (from right to left): stress-induced mutagenesis (SIM) vs. constitutive mutagenesis (CM); CM vs. normal mutagenesis (NM); SIM vs. NM; and NM vs. NM (control). Initial frequencies are always 0.5. Several mutation rate fold increases are shown on the x-axis. SIM defeats CM and is significantly advantageous over NM when τ&gt;2 (2-tail t-test, P&lt;0.0015). </w:t>
      </w:r>
      <w:proofErr w:type="gramStart"/>
      <w:r w:rsidRPr="00457ACF">
        <w:rPr>
          <w:rFonts w:ascii="Palatino Linotype" w:hAnsi="Palatino Linotype"/>
          <w:sz w:val="22"/>
          <w:szCs w:val="22"/>
          <w:lang w:bidi="hi-IN"/>
        </w:rPr>
        <w:t>CM losses to NM and SIM (P≈0).</w:t>
      </w:r>
      <w:proofErr w:type="gramEnd"/>
      <w:r w:rsidRPr="00457ACF">
        <w:rPr>
          <w:rFonts w:ascii="Palatino Linotype" w:hAnsi="Palatino Linotype"/>
          <w:sz w:val="22"/>
          <w:szCs w:val="22"/>
          <w:lang w:bidi="hi-IN"/>
        </w:rPr>
        <w:t xml:space="preserve"> Therefore, SIM is favored by selection over both NM and CM. Changing roles between resident and invader didn't affect the results (not shown). Error bars represent the standard error of the mean (500 simulations per point). Parameters (see Table 1): U=0.0004, s=0.05, β=0.0002, H=2, N=106.</w:t>
      </w:r>
    </w:p>
    <w:p w:rsidR="00244C09" w:rsidRPr="00457ACF" w:rsidRDefault="00244C09" w:rsidP="0013483B">
      <w:pPr>
        <w:spacing w:line="480" w:lineRule="auto"/>
        <w:rPr>
          <w:rFonts w:ascii="Palatino Linotype" w:hAnsi="Palatino Linotype"/>
          <w:sz w:val="22"/>
          <w:szCs w:val="22"/>
          <w:lang w:bidi="hi-IN"/>
        </w:rPr>
      </w:pPr>
    </w:p>
    <w:p w:rsidR="00A916BD" w:rsidRPr="00457ACF" w:rsidRDefault="00244C09" w:rsidP="00457ACF">
      <w:pPr>
        <w:pStyle w:val="Heading1"/>
        <w:rPr>
          <w:rFonts w:eastAsiaTheme="minorEastAsia"/>
        </w:rPr>
      </w:pPr>
      <w:r w:rsidRPr="00457ACF">
        <w:rPr>
          <w:rFonts w:eastAsiaTheme="minorEastAsia"/>
        </w:rPr>
        <w:lastRenderedPageBreak/>
        <w:t>Supporting Figures</w:t>
      </w:r>
    </w:p>
    <w:p w:rsidR="00244C09" w:rsidRPr="00457ACF" w:rsidRDefault="00244C09" w:rsidP="00244C09">
      <w:pPr>
        <w:keepNext/>
        <w:spacing w:line="480" w:lineRule="auto"/>
        <w:jc w:val="center"/>
        <w:rPr>
          <w:rFonts w:ascii="Palatino Linotype" w:hAnsi="Palatino Linotype"/>
          <w:noProof/>
          <w:sz w:val="22"/>
          <w:szCs w:val="22"/>
        </w:rPr>
      </w:pPr>
      <w:r w:rsidRPr="00457ACF">
        <w:rPr>
          <w:rFonts w:ascii="Palatino Linotype" w:hAnsi="Palatino Linotype"/>
          <w:noProof/>
          <w:sz w:val="22"/>
          <w:szCs w:val="22"/>
        </w:rPr>
        <w:drawing>
          <wp:inline distT="0" distB="0" distL="0" distR="0" wp14:anchorId="5835E39B" wp14:editId="26698B39">
            <wp:extent cx="4726562" cy="3780000"/>
            <wp:effectExtent l="0" t="0" r="0" b="0"/>
            <wp:docPr id="10" name="Picture 10" descr="D:\workspace\ruggedsim\manuscript\ram_f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workspace\ruggedsim\manuscript\ram_fS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6562" cy="3780000"/>
                    </a:xfrm>
                    <a:prstGeom prst="rect">
                      <a:avLst/>
                    </a:prstGeom>
                    <a:noFill/>
                    <a:ln>
                      <a:noFill/>
                    </a:ln>
                  </pic:spPr>
                </pic:pic>
              </a:graphicData>
            </a:graphic>
          </wp:inline>
        </w:drawing>
      </w:r>
    </w:p>
    <w:p w:rsidR="00A35F90" w:rsidRDefault="00244C09" w:rsidP="00244C09">
      <w:pPr>
        <w:keepNext/>
        <w:spacing w:line="480" w:lineRule="auto"/>
        <w:rPr>
          <w:rFonts w:ascii="Palatino Linotype" w:hAnsi="Palatino Linotype"/>
          <w:sz w:val="22"/>
          <w:szCs w:val="22"/>
        </w:rPr>
      </w:pPr>
      <w:bookmarkStart w:id="4" w:name="_Ref360183807"/>
      <w:r w:rsidRPr="00457ACF">
        <w:rPr>
          <w:rFonts w:ascii="Palatino Linotype" w:hAnsi="Palatino Linotype"/>
          <w:b/>
          <w:bCs/>
          <w:sz w:val="22"/>
          <w:szCs w:val="22"/>
        </w:rPr>
        <w:t>Figure S</w:t>
      </w:r>
      <w:bookmarkEnd w:id="4"/>
      <w:r w:rsidRPr="00457ACF">
        <w:rPr>
          <w:rFonts w:ascii="Palatino Linotype" w:hAnsi="Palatino Linotype"/>
          <w:b/>
          <w:bCs/>
          <w:sz w:val="22"/>
          <w:szCs w:val="22"/>
        </w:rPr>
        <w:t>1</w:t>
      </w:r>
      <w:r w:rsidRPr="00457ACF">
        <w:rPr>
          <w:rFonts w:ascii="Palatino Linotype" w:hAnsi="Palatino Linotype"/>
          <w:b/>
          <w:bCs/>
          <w:noProof/>
          <w:sz w:val="22"/>
          <w:szCs w:val="22"/>
        </w:rPr>
        <w:t xml:space="preserve"> – Waiting time for the appearance of a double mutant </w:t>
      </w:r>
      <w:r w:rsidRPr="00457ACF">
        <w:rPr>
          <w:rFonts w:ascii="Palatino Linotype" w:hAnsi="Palatino Linotype"/>
          <w:sz w:val="22"/>
          <w:szCs w:val="22"/>
        </w:rPr>
        <w:t xml:space="preserve">as a function of the mutation rate fold increase </w:t>
      </w:r>
      <w:r w:rsidRPr="00457ACF">
        <w:rPr>
          <w:rFonts w:ascii="Palatino Linotype" w:hAnsi="Palatino Linotype"/>
          <w:i/>
          <w:iCs/>
          <w:sz w:val="22"/>
          <w:szCs w:val="22"/>
        </w:rPr>
        <w:t>τ</w:t>
      </w:r>
      <w:r w:rsidRPr="00457ACF">
        <w:rPr>
          <w:rFonts w:ascii="Palatino Linotype" w:hAnsi="Palatino Linotype"/>
          <w:sz w:val="22"/>
          <w:szCs w:val="22"/>
        </w:rPr>
        <w:t xml:space="preserve">. Normal mutagenesis (NM) is </w:t>
      </w:r>
      <w:r w:rsidRPr="00457ACF">
        <w:rPr>
          <w:rFonts w:ascii="Palatino Linotype" w:hAnsi="Palatino Linotype"/>
          <w:i/>
          <w:iCs/>
          <w:sz w:val="22"/>
          <w:szCs w:val="22"/>
        </w:rPr>
        <w:t>τ</w:t>
      </w:r>
      <w:r w:rsidRPr="00457ACF">
        <w:rPr>
          <w:rFonts w:ascii="Palatino Linotype" w:hAnsi="Palatino Linotype"/>
          <w:sz w:val="22"/>
          <w:szCs w:val="22"/>
        </w:rPr>
        <w:t>=1; constitutive mutagenesis (CM) in red; stress-induced mutagenesis (SIM) in blue. Lines are analytic approximations (</w:t>
      </w:r>
      <w:proofErr w:type="spellStart"/>
      <w:r w:rsidRPr="00457ACF">
        <w:rPr>
          <w:rFonts w:ascii="Palatino Linotype" w:hAnsi="Palatino Linotype"/>
          <w:sz w:val="22"/>
          <w:szCs w:val="22"/>
        </w:rPr>
        <w:t>eqs</w:t>
      </w:r>
      <w:proofErr w:type="spellEnd"/>
      <w:r w:rsidRPr="00457ACF">
        <w:rPr>
          <w:rFonts w:ascii="Palatino Linotype" w:hAnsi="Palatino Linotype"/>
          <w:sz w:val="22"/>
          <w:szCs w:val="22"/>
        </w:rPr>
        <w:t xml:space="preserve">. 2, 3 in main text). Markers are means of simulation results - black circles for the standard simulations, white triangles for alternative simulations in which </w:t>
      </w:r>
      <w:r w:rsidRPr="00457ACF">
        <w:rPr>
          <w:rFonts w:ascii="Palatino Linotype" w:hAnsi="Palatino Linotype"/>
          <w:i/>
          <w:iCs/>
          <w:sz w:val="22"/>
          <w:szCs w:val="22"/>
        </w:rPr>
        <w:t>AB</w:t>
      </w:r>
      <w:r w:rsidRPr="00457ACF">
        <w:rPr>
          <w:rFonts w:ascii="Palatino Linotype" w:hAnsi="Palatino Linotype"/>
          <w:sz w:val="22"/>
          <w:szCs w:val="22"/>
        </w:rPr>
        <w:t xml:space="preserve"> cannot appear on deleterious backgrounds. The standard error of the mean was too small to show. </w:t>
      </w:r>
      <w:proofErr w:type="gramStart"/>
      <w:r w:rsidRPr="00457ACF">
        <w:rPr>
          <w:rFonts w:ascii="Palatino Linotype" w:hAnsi="Palatino Linotype"/>
          <w:sz w:val="22"/>
          <w:szCs w:val="22"/>
        </w:rPr>
        <w:t>At least 1,000 simulations per point.</w:t>
      </w:r>
      <w:proofErr w:type="gramEnd"/>
      <w:r w:rsidRPr="00457ACF">
        <w:rPr>
          <w:rFonts w:ascii="Palatino Linotype" w:hAnsi="Palatino Linotype"/>
          <w:sz w:val="22"/>
          <w:szCs w:val="22"/>
        </w:rPr>
        <w:t xml:space="preserve"> Both axes are in log scale. The appearance time decreases as a function of </w:t>
      </w:r>
      <w:r w:rsidRPr="00457ACF">
        <w:rPr>
          <w:rFonts w:ascii="Palatino Linotype" w:hAnsi="Palatino Linotype"/>
          <w:i/>
          <w:iCs/>
          <w:sz w:val="22"/>
          <w:szCs w:val="22"/>
        </w:rPr>
        <w:t>τ</w:t>
      </w:r>
      <w:r w:rsidRPr="00457ACF">
        <w:rPr>
          <w:rFonts w:ascii="Palatino Linotype" w:hAnsi="Palatino Linotype"/>
          <w:sz w:val="22"/>
          <w:szCs w:val="22"/>
          <w:vertAlign w:val="superscript"/>
        </w:rPr>
        <w:t>2</w:t>
      </w:r>
      <w:r w:rsidRPr="00457ACF">
        <w:rPr>
          <w:rFonts w:ascii="Palatino Linotype" w:hAnsi="Palatino Linotype"/>
          <w:sz w:val="22"/>
          <w:szCs w:val="22"/>
        </w:rPr>
        <w:t xml:space="preserve"> and </w:t>
      </w:r>
      <w:r w:rsidRPr="00457ACF">
        <w:rPr>
          <w:rFonts w:ascii="Palatino Linotype" w:hAnsi="Palatino Linotype"/>
          <w:i/>
          <w:iCs/>
          <w:sz w:val="22"/>
          <w:szCs w:val="22"/>
        </w:rPr>
        <w:t>τ</w:t>
      </w:r>
      <w:r w:rsidRPr="00457ACF">
        <w:rPr>
          <w:rFonts w:ascii="Palatino Linotype" w:hAnsi="Palatino Linotype"/>
          <w:sz w:val="22"/>
          <w:szCs w:val="22"/>
        </w:rPr>
        <w:t xml:space="preserve"> with CM and SIM, respectively. Appearance time is slightly longer if </w:t>
      </w:r>
      <w:r w:rsidRPr="00457ACF">
        <w:rPr>
          <w:rFonts w:ascii="Palatino Linotype" w:hAnsi="Palatino Linotype"/>
          <w:i/>
          <w:iCs/>
          <w:sz w:val="22"/>
          <w:szCs w:val="22"/>
        </w:rPr>
        <w:t>AB</w:t>
      </w:r>
      <w:r w:rsidRPr="00457ACF">
        <w:rPr>
          <w:rFonts w:ascii="Palatino Linotype" w:hAnsi="Palatino Linotype"/>
          <w:sz w:val="22"/>
          <w:szCs w:val="22"/>
        </w:rPr>
        <w:t xml:space="preserve"> only appears on unloaded background (white triangles) which explains the difference between the analytic approximations and the simulation results for SIM in Figure 2. Parameters are the same as in Figure 2.</w:t>
      </w:r>
    </w:p>
    <w:p w:rsidR="00244C09" w:rsidRPr="00457ACF" w:rsidRDefault="00244C09" w:rsidP="00244C09">
      <w:pPr>
        <w:spacing w:line="480" w:lineRule="auto"/>
        <w:jc w:val="center"/>
        <w:rPr>
          <w:rFonts w:ascii="Palatino Linotype" w:hAnsi="Palatino Linotype"/>
          <w:noProof/>
          <w:sz w:val="22"/>
          <w:szCs w:val="22"/>
        </w:rPr>
      </w:pPr>
      <w:r w:rsidRPr="00457ACF">
        <w:rPr>
          <w:rFonts w:ascii="Palatino Linotype" w:hAnsi="Palatino Linotype"/>
          <w:noProof/>
          <w:sz w:val="22"/>
          <w:szCs w:val="22"/>
        </w:rPr>
        <w:lastRenderedPageBreak/>
        <w:drawing>
          <wp:inline distT="0" distB="0" distL="0" distR="0" wp14:anchorId="3A0EE259" wp14:editId="680E4599">
            <wp:extent cx="4412473" cy="3780000"/>
            <wp:effectExtent l="0" t="0" r="7620" b="0"/>
            <wp:docPr id="9" name="Picture 9" descr="D:\workspace\ruggedsim\manuscript\ram_f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pace\ruggedsim\manuscript\ram_fS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2473" cy="3780000"/>
                    </a:xfrm>
                    <a:prstGeom prst="rect">
                      <a:avLst/>
                    </a:prstGeom>
                    <a:noFill/>
                    <a:ln>
                      <a:noFill/>
                    </a:ln>
                  </pic:spPr>
                </pic:pic>
              </a:graphicData>
            </a:graphic>
          </wp:inline>
        </w:drawing>
      </w:r>
    </w:p>
    <w:p w:rsidR="00244C09" w:rsidRPr="00457ACF" w:rsidRDefault="00244C09" w:rsidP="00244C09">
      <w:pPr>
        <w:spacing w:line="480" w:lineRule="auto"/>
        <w:rPr>
          <w:rFonts w:ascii="Palatino Linotype" w:hAnsi="Palatino Linotype"/>
          <w:sz w:val="22"/>
          <w:szCs w:val="22"/>
          <w:lang w:bidi="hi-IN"/>
        </w:rPr>
      </w:pPr>
      <w:r w:rsidRPr="00457ACF">
        <w:rPr>
          <w:rFonts w:ascii="Palatino Linotype" w:hAnsi="Palatino Linotype"/>
          <w:noProof/>
          <w:sz w:val="22"/>
          <w:szCs w:val="22"/>
        </w:rPr>
        <w:t xml:space="preserve"> </w:t>
      </w:r>
      <w:bookmarkStart w:id="5" w:name="_Ref360562760"/>
      <w:r w:rsidRPr="00457ACF">
        <w:rPr>
          <w:rFonts w:ascii="Palatino Linotype" w:hAnsi="Palatino Linotype"/>
          <w:b/>
          <w:bCs/>
          <w:sz w:val="22"/>
          <w:szCs w:val="22"/>
        </w:rPr>
        <w:t>Figure S</w:t>
      </w:r>
      <w:bookmarkEnd w:id="5"/>
      <w:r w:rsidRPr="00457ACF">
        <w:rPr>
          <w:rFonts w:ascii="Palatino Linotype" w:hAnsi="Palatino Linotype"/>
          <w:b/>
          <w:bCs/>
          <w:sz w:val="22"/>
          <w:szCs w:val="22"/>
        </w:rPr>
        <w:t>2 – Fixation probability</w:t>
      </w:r>
      <w:r w:rsidRPr="00457ACF">
        <w:rPr>
          <w:rFonts w:ascii="Palatino Linotype" w:hAnsi="Palatino Linotype"/>
          <w:sz w:val="22"/>
          <w:szCs w:val="22"/>
        </w:rPr>
        <w:t xml:space="preserve"> </w:t>
      </w:r>
      <w:r w:rsidRPr="00457ACF">
        <w:rPr>
          <w:rFonts w:ascii="Palatino Linotype" w:hAnsi="Palatino Linotype"/>
          <w:b/>
          <w:bCs/>
          <w:sz w:val="22"/>
          <w:szCs w:val="22"/>
        </w:rPr>
        <w:t xml:space="preserve">of the double mutant </w:t>
      </w:r>
      <w:r w:rsidRPr="00457ACF">
        <w:rPr>
          <w:rFonts w:ascii="Palatino Linotype" w:hAnsi="Palatino Linotype"/>
          <w:b/>
          <w:bCs/>
          <w:i/>
          <w:iCs/>
          <w:sz w:val="22"/>
          <w:szCs w:val="22"/>
        </w:rPr>
        <w:t>AB</w:t>
      </w:r>
      <w:r w:rsidRPr="00457ACF">
        <w:rPr>
          <w:rFonts w:ascii="Palatino Linotype" w:hAnsi="Palatino Linotype"/>
          <w:sz w:val="22"/>
          <w:szCs w:val="22"/>
        </w:rPr>
        <w:t xml:space="preserve"> as a function of the mutation rate fold increase </w:t>
      </w:r>
      <w:r w:rsidRPr="00457ACF">
        <w:rPr>
          <w:rFonts w:ascii="Palatino Linotype" w:hAnsi="Palatino Linotype"/>
          <w:i/>
          <w:iCs/>
          <w:sz w:val="22"/>
          <w:szCs w:val="22"/>
        </w:rPr>
        <w:t>τ</w:t>
      </w:r>
      <w:r w:rsidRPr="00457ACF">
        <w:rPr>
          <w:rFonts w:ascii="Palatino Linotype" w:hAnsi="Palatino Linotype"/>
          <w:sz w:val="22"/>
          <w:szCs w:val="22"/>
        </w:rPr>
        <w:t xml:space="preserve"> with three mutational strategies: constitutive mutagenesis (CM; top panels in red), stress-induced mutagenesis (SIM; middle panels in blue) and stress-induced mutagenesis with environmental stress (</w:t>
      </w:r>
      <w:proofErr w:type="spellStart"/>
      <w:r w:rsidRPr="00457ACF">
        <w:rPr>
          <w:rFonts w:ascii="Palatino Linotype" w:hAnsi="Palatino Linotype"/>
          <w:sz w:val="22"/>
          <w:szCs w:val="22"/>
        </w:rPr>
        <w:t>SIM</w:t>
      </w:r>
      <w:r w:rsidRPr="00457ACF">
        <w:rPr>
          <w:rFonts w:ascii="Palatino Linotype" w:hAnsi="Palatino Linotype"/>
          <w:sz w:val="22"/>
          <w:szCs w:val="22"/>
          <w:vertAlign w:val="subscript"/>
        </w:rPr>
        <w:t>e</w:t>
      </w:r>
      <w:proofErr w:type="spellEnd"/>
      <w:r w:rsidRPr="00457ACF">
        <w:rPr>
          <w:rFonts w:ascii="Palatino Linotype" w:hAnsi="Palatino Linotype"/>
          <w:sz w:val="22"/>
          <w:szCs w:val="22"/>
        </w:rPr>
        <w:t xml:space="preserve">; bottom panels in green; see section 3.5 in main text). Dashed lines are analytic approximations; black error bars represent simulation results with 95% confidence interval of the mean (at least 1,000 simulations per point; computed with bootstrap with 10,000 samples per point); solid lines are the logistic regression lines computed from the simulation results. The three left panels are results of the standard simulations. The three right panels are results of simulations in which </w:t>
      </w:r>
      <w:r w:rsidRPr="00457ACF">
        <w:rPr>
          <w:rFonts w:ascii="Palatino Linotype" w:hAnsi="Palatino Linotype"/>
          <w:i/>
          <w:iCs/>
          <w:sz w:val="22"/>
          <w:szCs w:val="22"/>
        </w:rPr>
        <w:t>AB</w:t>
      </w:r>
      <w:r w:rsidRPr="00457ACF">
        <w:rPr>
          <w:rFonts w:ascii="Palatino Linotype" w:hAnsi="Palatino Linotype"/>
          <w:sz w:val="22"/>
          <w:szCs w:val="22"/>
        </w:rPr>
        <w:t xml:space="preserve"> cannot appear on deleterious backgrounds - in these cases there is no significant difference between the simulation results and our analytic approximations (compare solid and dashed lines; regression slope tests with α=0.05). However, if </w:t>
      </w:r>
      <w:r w:rsidRPr="00457ACF">
        <w:rPr>
          <w:rFonts w:ascii="Palatino Linotype" w:hAnsi="Palatino Linotype"/>
          <w:i/>
          <w:iCs/>
          <w:sz w:val="22"/>
          <w:szCs w:val="22"/>
        </w:rPr>
        <w:t xml:space="preserve">AB </w:t>
      </w:r>
      <w:r w:rsidRPr="00457ACF">
        <w:rPr>
          <w:rFonts w:ascii="Palatino Linotype" w:hAnsi="Palatino Linotype"/>
          <w:sz w:val="22"/>
          <w:szCs w:val="22"/>
        </w:rPr>
        <w:t xml:space="preserve">can appear on a </w:t>
      </w:r>
      <w:r w:rsidRPr="00457ACF">
        <w:rPr>
          <w:rFonts w:ascii="Palatino Linotype" w:hAnsi="Palatino Linotype"/>
          <w:sz w:val="22"/>
          <w:szCs w:val="22"/>
        </w:rPr>
        <w:lastRenderedPageBreak/>
        <w:t xml:space="preserve">deleterious background (left panels) then its fixation probability is lower </w:t>
      </w:r>
      <w:r w:rsidRPr="00457ACF">
        <w:rPr>
          <w:rFonts w:ascii="Palatino Linotype" w:hAnsi="Palatino Linotype"/>
          <w:sz w:val="22"/>
          <w:szCs w:val="22"/>
        </w:rPr>
        <w:fldChar w:fldCharType="begin" w:fldLock="1"/>
      </w:r>
      <w:r w:rsidR="00B408AF">
        <w:rPr>
          <w:rFonts w:ascii="Palatino Linotype" w:hAnsi="Palatino Linotype"/>
          <w:sz w:val="22"/>
          <w:szCs w:val="22"/>
        </w:rPr>
        <w:instrText>ADDIN CSL_CITATION { "citationItems" : [ { "id" : "ITEM-1", "itemData" : { "ISSN" : "0016-6731", "PMID" : "12242249", "abstract" : "We calculate the fixation probability of a beneficial allele that arises as the result of a unique mutation in an asexual population that is subject to recurrent deleterious mutation at rate U. Our analysis is an extension of previous works, which make a biologically restrictive assumption that selection against deleterious alleles is stronger than that on the beneficial allele of interest. We show that when selection against deleterious alleles is weak, beneficial alleles that confer a selective advantage that is small relative to U have greatly reduced probabilities of fixation. We discuss the consequences of this effect for the distribution of effects of alleles fixed during adaptation. We show that a selective sweep will increase the fixation probabilities of other beneficial mutations arising during some short interval afterward. We use the calculated fixation probabilities to estimate the expected rate of fitness improvement in an asexual population when beneficial alleles arise continually at some low rate proportional to U. We estimate the rate of mutation that is optimal in the sense that it maximizes this rate of fitness improvement. Again, this analysis relaxes the assumption made previously that selection against deleterious alleles is stronger than on beneficial alleles.", "author" : [ { "dropping-particle" : "", "family" : "Johnson", "given" : "Toby", "non-dropping-particle" : "", "parse-names" : false, "suffix" : "" }, { "dropping-particle" : "", "family" : "Barton", "given" : "Nicholas H.", "non-dropping-particle" : "", "parse-names" : false, "suffix" : "" } ], "container-title" : "Genetics", "id" : "ITEM-1", "issue" : "1", "issued" : { "date-parts" : [ [ "2002", "9", "1" ] ] }, "note" : "\n        From Duplicate 1 ( \n        \n        \n          The effect of deleterious alleles on adaptation in asexual populations.\n        \n        \n         - Johnson, Toby; Barton, Nicholas H. )\n\n        \n        \n\n        From Duplicate 2 ( \n        \n        \n          The Effect of Deleterious Alleles on Adaptation in Asexual Populations\n        \n        \n         - Johnson, Toby; Barton, Nick H. )\n\n        \n        \n\n        \n\n        \n\n        \n\n        \n\n      ", "page" : "395-411", "title" : "The effect of deleterious alleles on adaptation in asexual populations.", "type" : "article-journal", "volume" : "162" }, "uris" : [ "http://www.mendeley.com/documents/?uuid=f3941c3a-3bc1-4b60-92ac-7986875fd4c6" ] } ], "mendeley" : { "previouslyFormattedCitation" : "[7]" }, "properties" : { "noteIndex" : 0 }, "schema" : "https://github.com/citation-style-language/schema/raw/master/csl-citation.json" }</w:instrText>
      </w:r>
      <w:r w:rsidRPr="00457ACF">
        <w:rPr>
          <w:rFonts w:ascii="Palatino Linotype" w:hAnsi="Palatino Linotype"/>
          <w:sz w:val="22"/>
          <w:szCs w:val="22"/>
        </w:rPr>
        <w:fldChar w:fldCharType="separate"/>
      </w:r>
      <w:r w:rsidR="00457ACF" w:rsidRPr="00457ACF">
        <w:rPr>
          <w:rFonts w:ascii="Palatino Linotype" w:hAnsi="Palatino Linotype"/>
          <w:noProof/>
          <w:sz w:val="22"/>
          <w:szCs w:val="22"/>
        </w:rPr>
        <w:t>[7]</w:t>
      </w:r>
      <w:r w:rsidRPr="00457ACF">
        <w:rPr>
          <w:rFonts w:ascii="Palatino Linotype" w:hAnsi="Palatino Linotype"/>
          <w:sz w:val="22"/>
          <w:szCs w:val="22"/>
        </w:rPr>
        <w:fldChar w:fldCharType="end"/>
      </w:r>
      <w:r w:rsidRPr="00457ACF">
        <w:rPr>
          <w:rFonts w:ascii="Palatino Linotype" w:hAnsi="Palatino Linotype"/>
          <w:sz w:val="22"/>
          <w:szCs w:val="22"/>
        </w:rPr>
        <w:t xml:space="preserve">. For example, the fixation probability of </w:t>
      </w:r>
      <w:r w:rsidRPr="00457ACF">
        <w:rPr>
          <w:rFonts w:ascii="Palatino Linotype" w:hAnsi="Palatino Linotype"/>
          <w:i/>
          <w:iCs/>
          <w:sz w:val="22"/>
          <w:szCs w:val="22"/>
        </w:rPr>
        <w:t xml:space="preserve">AB </w:t>
      </w:r>
      <w:r w:rsidRPr="00457ACF">
        <w:rPr>
          <w:rFonts w:ascii="Palatino Linotype" w:hAnsi="Palatino Linotype"/>
          <w:sz w:val="22"/>
          <w:szCs w:val="22"/>
        </w:rPr>
        <w:t xml:space="preserve">with a single deleterious mutation </w:t>
      </w:r>
      <w:proofErr w:type="gramStart"/>
      <w:r w:rsidRPr="00457ACF">
        <w:rPr>
          <w:rFonts w:ascii="Palatino Linotype" w:hAnsi="Palatino Linotype"/>
          <w:sz w:val="22"/>
          <w:szCs w:val="22"/>
        </w:rPr>
        <w:t xml:space="preserve">is </w:t>
      </w:r>
      <w:proofErr w:type="gramEnd"/>
      <m:oMath>
        <m:sSub>
          <m:sSubPr>
            <m:ctrlPr>
              <w:rPr>
                <w:rFonts w:ascii="Cambria Math" w:hAnsi="Cambria Math"/>
                <w:i/>
                <w:sz w:val="22"/>
                <w:szCs w:val="22"/>
              </w:rPr>
            </m:ctrlPr>
          </m:sSubPr>
          <m:e>
            <m:r>
              <w:rPr>
                <w:rFonts w:ascii="Cambria Math" w:hAnsi="Cambria Math"/>
                <w:sz w:val="22"/>
                <w:szCs w:val="22"/>
              </w:rPr>
              <m:t>ρ</m:t>
            </m:r>
          </m:e>
          <m:sub>
            <m:f>
              <m:fPr>
                <m:type m:val="lin"/>
                <m:ctrlPr>
                  <w:rPr>
                    <w:rFonts w:ascii="Cambria Math" w:hAnsi="Cambria Math"/>
                    <w:i/>
                    <w:sz w:val="22"/>
                    <w:szCs w:val="22"/>
                  </w:rPr>
                </m:ctrlPr>
              </m:fPr>
              <m:num>
                <m:r>
                  <w:rPr>
                    <w:rFonts w:ascii="Cambria Math" w:hAnsi="Cambria Math"/>
                    <w:sz w:val="22"/>
                    <w:szCs w:val="22"/>
                  </w:rPr>
                  <m:t>AB</m:t>
                </m:r>
              </m:num>
              <m:den>
                <m:r>
                  <w:rPr>
                    <w:rFonts w:ascii="Cambria Math" w:hAnsi="Cambria Math"/>
                    <w:sz w:val="22"/>
                    <w:szCs w:val="22"/>
                  </w:rPr>
                  <m:t>1</m:t>
                </m:r>
              </m:den>
            </m:f>
          </m:sub>
        </m:sSub>
        <m:r>
          <w:rPr>
            <w:rFonts w:ascii="Cambria Math" w:hAnsi="Cambria Math"/>
            <w:sz w:val="22"/>
            <w:szCs w:val="22"/>
          </w:rPr>
          <m:t>=ρ</m:t>
        </m:r>
        <m:d>
          <m:dPr>
            <m:ctrlPr>
              <w:rPr>
                <w:rFonts w:ascii="Cambria Math" w:hAnsi="Cambria Math"/>
                <w:i/>
                <w:sz w:val="22"/>
                <w:szCs w:val="22"/>
              </w:rPr>
            </m:ctrlPr>
          </m:dPr>
          <m:e>
            <m:r>
              <w:rPr>
                <w:rFonts w:ascii="Cambria Math" w:hAnsi="Cambria Math"/>
                <w:sz w:val="22"/>
                <w:szCs w:val="22"/>
              </w:rPr>
              <m:t>1-</m:t>
            </m:r>
            <m:f>
              <m:fPr>
                <m:ctrlPr>
                  <w:rPr>
                    <w:rFonts w:ascii="Cambria Math" w:hAnsi="Cambria Math"/>
                    <w:i/>
                    <w:sz w:val="22"/>
                    <w:szCs w:val="22"/>
                  </w:rPr>
                </m:ctrlPr>
              </m:fPr>
              <m:num>
                <m:r>
                  <w:rPr>
                    <w:rFonts w:ascii="Cambria Math" w:hAnsi="Cambria Math"/>
                    <w:sz w:val="22"/>
                    <w:szCs w:val="22"/>
                  </w:rPr>
                  <m:t>1</m:t>
                </m:r>
              </m:num>
              <m:den>
                <m:r>
                  <w:rPr>
                    <w:rFonts w:ascii="Cambria Math" w:hAnsi="Cambria Math"/>
                    <w:sz w:val="22"/>
                    <w:szCs w:val="22"/>
                  </w:rPr>
                  <m:t>H</m:t>
                </m:r>
                <m:d>
                  <m:dPr>
                    <m:ctrlPr>
                      <w:rPr>
                        <w:rFonts w:ascii="Cambria Math" w:hAnsi="Cambria Math"/>
                        <w:i/>
                        <w:sz w:val="22"/>
                        <w:szCs w:val="22"/>
                      </w:rPr>
                    </m:ctrlPr>
                  </m:dPr>
                  <m:e>
                    <m:r>
                      <w:rPr>
                        <w:rFonts w:ascii="Cambria Math" w:hAnsi="Cambria Math"/>
                        <w:sz w:val="22"/>
                        <w:szCs w:val="22"/>
                      </w:rPr>
                      <m:t>1-s</m:t>
                    </m:r>
                  </m:e>
                </m:d>
              </m:den>
            </m:f>
          </m:e>
        </m:d>
        <m:r>
          <w:rPr>
            <w:rFonts w:ascii="Cambria Math" w:hAnsi="Cambria Math"/>
            <w:sz w:val="22"/>
            <w:szCs w:val="22"/>
          </w:rPr>
          <m:t>&lt;ρ</m:t>
        </m:r>
      </m:oMath>
      <w:r w:rsidRPr="00457ACF">
        <w:rPr>
          <w:rFonts w:ascii="Palatino Linotype" w:hAnsi="Palatino Linotype"/>
          <w:sz w:val="22"/>
          <w:szCs w:val="22"/>
        </w:rPr>
        <w:t>. In addition, the figure shows that SIM</w:t>
      </w:r>
      <w:r w:rsidRPr="00457ACF">
        <w:rPr>
          <w:rFonts w:ascii="Palatino Linotype" w:hAnsi="Palatino Linotype"/>
          <w:sz w:val="22"/>
          <w:szCs w:val="22"/>
          <w:vertAlign w:val="subscript"/>
        </w:rPr>
        <w:t>e</w:t>
      </w:r>
      <w:r w:rsidRPr="00457ACF">
        <w:rPr>
          <w:rFonts w:ascii="Palatino Linotype" w:hAnsi="Palatino Linotype"/>
          <w:sz w:val="22"/>
          <w:szCs w:val="22"/>
          <w:vertAlign w:val="subscript"/>
        </w:rPr>
        <w:softHyphen/>
        <w:t xml:space="preserve"> </w:t>
      </w:r>
      <w:r w:rsidRPr="00457ACF">
        <w:rPr>
          <w:rFonts w:ascii="Palatino Linotype" w:hAnsi="Palatino Linotype"/>
          <w:sz w:val="22"/>
          <w:szCs w:val="22"/>
        </w:rPr>
        <w:t xml:space="preserve">has a higher fixation probability than CM and SIM: the green lines, representing </w:t>
      </w:r>
      <w:proofErr w:type="spellStart"/>
      <w:r w:rsidRPr="00457ACF">
        <w:rPr>
          <w:rFonts w:ascii="Palatino Linotype" w:hAnsi="Palatino Linotype"/>
          <w:sz w:val="22"/>
          <w:szCs w:val="22"/>
        </w:rPr>
        <w:t>SIM</w:t>
      </w:r>
      <w:r w:rsidRPr="00457ACF">
        <w:rPr>
          <w:rFonts w:ascii="Palatino Linotype" w:hAnsi="Palatino Linotype"/>
          <w:sz w:val="22"/>
          <w:szCs w:val="22"/>
          <w:vertAlign w:val="subscript"/>
        </w:rPr>
        <w:t>e</w:t>
      </w:r>
      <w:proofErr w:type="spellEnd"/>
      <w:r w:rsidRPr="00457ACF">
        <w:rPr>
          <w:rFonts w:ascii="Palatino Linotype" w:hAnsi="Palatino Linotype"/>
          <w:sz w:val="22"/>
          <w:szCs w:val="22"/>
        </w:rPr>
        <w:t xml:space="preserve">, are always higher than the red and blue lines representing CM and SIM. Parameters are the same as in Figure 2. </w:t>
      </w:r>
    </w:p>
    <w:p w:rsidR="00244C09" w:rsidRPr="00457ACF" w:rsidRDefault="00244C09">
      <w:pPr>
        <w:rPr>
          <w:rFonts w:ascii="Palatino Linotype" w:hAnsi="Palatino Linotype"/>
          <w:sz w:val="22"/>
          <w:szCs w:val="22"/>
          <w:lang w:bidi="hi-IN"/>
        </w:rPr>
      </w:pPr>
      <w:r w:rsidRPr="00457ACF">
        <w:rPr>
          <w:rFonts w:ascii="Palatino Linotype" w:hAnsi="Palatino Linotype"/>
          <w:sz w:val="22"/>
          <w:szCs w:val="22"/>
          <w:lang w:bidi="hi-IN"/>
        </w:rPr>
        <w:br w:type="page"/>
      </w:r>
    </w:p>
    <w:p w:rsidR="009F7186" w:rsidRPr="00457ACF" w:rsidRDefault="009F7186" w:rsidP="00457ACF">
      <w:pPr>
        <w:pStyle w:val="Heading1"/>
        <w:rPr>
          <w:rFonts w:eastAsiaTheme="minorEastAsia"/>
        </w:rPr>
      </w:pPr>
      <w:r w:rsidRPr="00457ACF">
        <w:rPr>
          <w:rFonts w:eastAsiaTheme="minorEastAsia"/>
        </w:rPr>
        <w:lastRenderedPageBreak/>
        <w:t>References</w:t>
      </w:r>
    </w:p>
    <w:p w:rsidR="00B408AF" w:rsidRPr="00B408AF" w:rsidRDefault="005E1D12">
      <w:pPr>
        <w:pStyle w:val="NormalWeb"/>
        <w:ind w:left="640" w:hanging="640"/>
        <w:divId w:val="300040843"/>
        <w:rPr>
          <w:rFonts w:ascii="Palatino Linotype" w:hAnsi="Palatino Linotype"/>
          <w:noProof/>
          <w:sz w:val="22"/>
        </w:rPr>
      </w:pPr>
      <w:r w:rsidRPr="00457ACF">
        <w:rPr>
          <w:rFonts w:ascii="Palatino Linotype" w:hAnsi="Palatino Linotype"/>
          <w:sz w:val="22"/>
          <w:szCs w:val="22"/>
          <w:lang w:bidi="hi-IN"/>
        </w:rPr>
        <w:fldChar w:fldCharType="begin" w:fldLock="1"/>
      </w:r>
      <w:r w:rsidR="009F7186" w:rsidRPr="00457ACF">
        <w:rPr>
          <w:rFonts w:ascii="Palatino Linotype" w:hAnsi="Palatino Linotype"/>
          <w:sz w:val="22"/>
          <w:szCs w:val="22"/>
          <w:lang w:bidi="hi-IN"/>
        </w:rPr>
        <w:instrText xml:space="preserve">ADDIN Mendeley Bibliography CSL_BIBLIOGRAPHY </w:instrText>
      </w:r>
      <w:r w:rsidRPr="00457ACF">
        <w:rPr>
          <w:rFonts w:ascii="Palatino Linotype" w:hAnsi="Palatino Linotype"/>
          <w:sz w:val="22"/>
          <w:szCs w:val="22"/>
          <w:lang w:bidi="hi-IN"/>
        </w:rPr>
        <w:fldChar w:fldCharType="separate"/>
      </w:r>
      <w:r w:rsidR="00B408AF" w:rsidRPr="00B408AF">
        <w:rPr>
          <w:rFonts w:ascii="Palatino Linotype" w:hAnsi="Palatino Linotype"/>
          <w:noProof/>
          <w:sz w:val="22"/>
        </w:rPr>
        <w:t>1.</w:t>
      </w:r>
      <w:r w:rsidR="00B408AF" w:rsidRPr="00B408AF">
        <w:rPr>
          <w:rFonts w:ascii="Palatino Linotype" w:hAnsi="Palatino Linotype"/>
          <w:noProof/>
          <w:sz w:val="22"/>
        </w:rPr>
        <w:tab/>
        <w:t xml:space="preserve">Perez, F. &amp; Granger, B. E. 2007 IPython: A System for Interactive Scientific Computing. </w:t>
      </w:r>
      <w:r w:rsidR="00B408AF" w:rsidRPr="00B408AF">
        <w:rPr>
          <w:rFonts w:ascii="Palatino Linotype" w:hAnsi="Palatino Linotype"/>
          <w:i/>
          <w:iCs/>
          <w:noProof/>
          <w:sz w:val="22"/>
        </w:rPr>
        <w:t>Comput. Sci. Eng.</w:t>
      </w:r>
      <w:r w:rsidR="00B408AF" w:rsidRPr="00B408AF">
        <w:rPr>
          <w:rFonts w:ascii="Palatino Linotype" w:hAnsi="Palatino Linotype"/>
          <w:noProof/>
          <w:sz w:val="22"/>
        </w:rPr>
        <w:t xml:space="preserve"> </w:t>
      </w:r>
      <w:r w:rsidR="00B408AF" w:rsidRPr="00B408AF">
        <w:rPr>
          <w:rFonts w:ascii="Palatino Linotype" w:hAnsi="Palatino Linotype"/>
          <w:b/>
          <w:bCs/>
          <w:noProof/>
          <w:sz w:val="22"/>
        </w:rPr>
        <w:t>9</w:t>
      </w:r>
      <w:r w:rsidR="00B408AF" w:rsidRPr="00B408AF">
        <w:rPr>
          <w:rFonts w:ascii="Palatino Linotype" w:hAnsi="Palatino Linotype"/>
          <w:noProof/>
          <w:sz w:val="22"/>
        </w:rPr>
        <w:t>, 21–29. (doi:10.1109/MCSE.2007.53)</w:t>
      </w:r>
    </w:p>
    <w:p w:rsidR="00B408AF" w:rsidRPr="00B408AF" w:rsidRDefault="00B408AF">
      <w:pPr>
        <w:pStyle w:val="NormalWeb"/>
        <w:ind w:left="640" w:hanging="640"/>
        <w:divId w:val="300040843"/>
        <w:rPr>
          <w:rFonts w:ascii="Palatino Linotype" w:hAnsi="Palatino Linotype"/>
          <w:noProof/>
          <w:sz w:val="22"/>
        </w:rPr>
      </w:pPr>
      <w:r w:rsidRPr="00B408AF">
        <w:rPr>
          <w:rFonts w:ascii="Palatino Linotype" w:hAnsi="Palatino Linotype"/>
          <w:noProof/>
          <w:sz w:val="22"/>
        </w:rPr>
        <w:t>2.</w:t>
      </w:r>
      <w:r w:rsidRPr="00B408AF">
        <w:rPr>
          <w:rFonts w:ascii="Palatino Linotype" w:hAnsi="Palatino Linotype"/>
          <w:noProof/>
          <w:sz w:val="22"/>
        </w:rPr>
        <w:tab/>
        <w:t xml:space="preserve">Kimura, M. &amp; Maruyama, T. 1966 The mutational load with epistatic gene interactions in fitness. </w:t>
      </w:r>
      <w:r w:rsidRPr="00B408AF">
        <w:rPr>
          <w:rFonts w:ascii="Palatino Linotype" w:hAnsi="Palatino Linotype"/>
          <w:i/>
          <w:iCs/>
          <w:noProof/>
          <w:sz w:val="22"/>
        </w:rPr>
        <w:t>Genetics</w:t>
      </w:r>
      <w:r w:rsidRPr="00B408AF">
        <w:rPr>
          <w:rFonts w:ascii="Palatino Linotype" w:hAnsi="Palatino Linotype"/>
          <w:noProof/>
          <w:sz w:val="22"/>
        </w:rPr>
        <w:t xml:space="preserve"> </w:t>
      </w:r>
      <w:r w:rsidRPr="00B408AF">
        <w:rPr>
          <w:rFonts w:ascii="Palatino Linotype" w:hAnsi="Palatino Linotype"/>
          <w:b/>
          <w:bCs/>
          <w:noProof/>
          <w:sz w:val="22"/>
        </w:rPr>
        <w:t>54</w:t>
      </w:r>
      <w:r w:rsidRPr="00B408AF">
        <w:rPr>
          <w:rFonts w:ascii="Palatino Linotype" w:hAnsi="Palatino Linotype"/>
          <w:noProof/>
          <w:sz w:val="22"/>
        </w:rPr>
        <w:t xml:space="preserve">, 1337–51. </w:t>
      </w:r>
    </w:p>
    <w:p w:rsidR="00B408AF" w:rsidRPr="00B408AF" w:rsidRDefault="00B408AF">
      <w:pPr>
        <w:pStyle w:val="NormalWeb"/>
        <w:ind w:left="640" w:hanging="640"/>
        <w:divId w:val="300040843"/>
        <w:rPr>
          <w:rFonts w:ascii="Palatino Linotype" w:hAnsi="Palatino Linotype"/>
          <w:noProof/>
          <w:sz w:val="22"/>
        </w:rPr>
      </w:pPr>
      <w:r w:rsidRPr="00B408AF">
        <w:rPr>
          <w:rFonts w:ascii="Palatino Linotype" w:hAnsi="Palatino Linotype"/>
          <w:noProof/>
          <w:sz w:val="22"/>
        </w:rPr>
        <w:t>3.</w:t>
      </w:r>
      <w:r w:rsidRPr="00B408AF">
        <w:rPr>
          <w:rFonts w:ascii="Palatino Linotype" w:hAnsi="Palatino Linotype"/>
          <w:noProof/>
          <w:sz w:val="22"/>
        </w:rPr>
        <w:tab/>
        <w:t xml:space="preserve">Haigh, J. 1978 The accumulation of deleterious genes in a population - Muller’s Ratchet. </w:t>
      </w:r>
      <w:r w:rsidRPr="00B408AF">
        <w:rPr>
          <w:rFonts w:ascii="Palatino Linotype" w:hAnsi="Palatino Linotype"/>
          <w:i/>
          <w:iCs/>
          <w:noProof/>
          <w:sz w:val="22"/>
        </w:rPr>
        <w:t>Theor. Popul. Biol.</w:t>
      </w:r>
      <w:r w:rsidRPr="00B408AF">
        <w:rPr>
          <w:rFonts w:ascii="Palatino Linotype" w:hAnsi="Palatino Linotype"/>
          <w:noProof/>
          <w:sz w:val="22"/>
        </w:rPr>
        <w:t xml:space="preserve"> </w:t>
      </w:r>
      <w:r w:rsidRPr="00B408AF">
        <w:rPr>
          <w:rFonts w:ascii="Palatino Linotype" w:hAnsi="Palatino Linotype"/>
          <w:b/>
          <w:bCs/>
          <w:noProof/>
          <w:sz w:val="22"/>
        </w:rPr>
        <w:t>14</w:t>
      </w:r>
      <w:r w:rsidRPr="00B408AF">
        <w:rPr>
          <w:rFonts w:ascii="Palatino Linotype" w:hAnsi="Palatino Linotype"/>
          <w:noProof/>
          <w:sz w:val="22"/>
        </w:rPr>
        <w:t>, 251–267. (doi:10.1016/0040-5809(78)90027-8)</w:t>
      </w:r>
    </w:p>
    <w:p w:rsidR="00B408AF" w:rsidRPr="00B408AF" w:rsidRDefault="00B408AF">
      <w:pPr>
        <w:pStyle w:val="NormalWeb"/>
        <w:ind w:left="640" w:hanging="640"/>
        <w:divId w:val="300040843"/>
        <w:rPr>
          <w:rFonts w:ascii="Palatino Linotype" w:hAnsi="Palatino Linotype"/>
          <w:noProof/>
          <w:sz w:val="22"/>
        </w:rPr>
      </w:pPr>
      <w:r w:rsidRPr="00B408AF">
        <w:rPr>
          <w:rFonts w:ascii="Palatino Linotype" w:hAnsi="Palatino Linotype"/>
          <w:noProof/>
          <w:sz w:val="22"/>
        </w:rPr>
        <w:t>4.</w:t>
      </w:r>
      <w:r w:rsidRPr="00B408AF">
        <w:rPr>
          <w:rFonts w:ascii="Palatino Linotype" w:hAnsi="Palatino Linotype"/>
          <w:noProof/>
          <w:sz w:val="22"/>
        </w:rPr>
        <w:tab/>
        <w:t xml:space="preserve">Agrawal, A. F. 2002 Genetic loads under fitness-dependent mutation rates. </w:t>
      </w:r>
      <w:r w:rsidRPr="00B408AF">
        <w:rPr>
          <w:rFonts w:ascii="Palatino Linotype" w:hAnsi="Palatino Linotype"/>
          <w:i/>
          <w:iCs/>
          <w:noProof/>
          <w:sz w:val="22"/>
        </w:rPr>
        <w:t>J. Evol. Biol.</w:t>
      </w:r>
      <w:r w:rsidRPr="00B408AF">
        <w:rPr>
          <w:rFonts w:ascii="Palatino Linotype" w:hAnsi="Palatino Linotype"/>
          <w:noProof/>
          <w:sz w:val="22"/>
        </w:rPr>
        <w:t xml:space="preserve"> </w:t>
      </w:r>
      <w:r w:rsidRPr="00B408AF">
        <w:rPr>
          <w:rFonts w:ascii="Palatino Linotype" w:hAnsi="Palatino Linotype"/>
          <w:b/>
          <w:bCs/>
          <w:noProof/>
          <w:sz w:val="22"/>
        </w:rPr>
        <w:t>15</w:t>
      </w:r>
      <w:r w:rsidRPr="00B408AF">
        <w:rPr>
          <w:rFonts w:ascii="Palatino Linotype" w:hAnsi="Palatino Linotype"/>
          <w:noProof/>
          <w:sz w:val="22"/>
        </w:rPr>
        <w:t>, 1004–1010. (doi:10.1046/j.1420-9101.2002.00464.x)</w:t>
      </w:r>
    </w:p>
    <w:p w:rsidR="00B408AF" w:rsidRPr="00B408AF" w:rsidRDefault="00B408AF">
      <w:pPr>
        <w:pStyle w:val="NormalWeb"/>
        <w:ind w:left="640" w:hanging="640"/>
        <w:divId w:val="300040843"/>
        <w:rPr>
          <w:rFonts w:ascii="Palatino Linotype" w:hAnsi="Palatino Linotype"/>
          <w:noProof/>
          <w:sz w:val="22"/>
        </w:rPr>
      </w:pPr>
      <w:r w:rsidRPr="00B408AF">
        <w:rPr>
          <w:rFonts w:ascii="Palatino Linotype" w:hAnsi="Palatino Linotype"/>
          <w:noProof/>
          <w:sz w:val="22"/>
        </w:rPr>
        <w:t>5.</w:t>
      </w:r>
      <w:r w:rsidRPr="00B408AF">
        <w:rPr>
          <w:rFonts w:ascii="Palatino Linotype" w:hAnsi="Palatino Linotype"/>
          <w:noProof/>
          <w:sz w:val="22"/>
        </w:rPr>
        <w:tab/>
        <w:t xml:space="preserve">Otto, S. P. &amp; Day, T. 2007 </w:t>
      </w:r>
      <w:r w:rsidRPr="00B408AF">
        <w:rPr>
          <w:rFonts w:ascii="Palatino Linotype" w:hAnsi="Palatino Linotype"/>
          <w:i/>
          <w:iCs/>
          <w:noProof/>
          <w:sz w:val="22"/>
        </w:rPr>
        <w:t>A biologist’s guide to mathematical modeling in ecology and evolution</w:t>
      </w:r>
      <w:r w:rsidRPr="00B408AF">
        <w:rPr>
          <w:rFonts w:ascii="Palatino Linotype" w:hAnsi="Palatino Linotype"/>
          <w:noProof/>
          <w:sz w:val="22"/>
        </w:rPr>
        <w:t>. Princeton University Press.</w:t>
      </w:r>
    </w:p>
    <w:p w:rsidR="00B408AF" w:rsidRPr="00B408AF" w:rsidRDefault="00B408AF">
      <w:pPr>
        <w:pStyle w:val="NormalWeb"/>
        <w:ind w:left="640" w:hanging="640"/>
        <w:divId w:val="300040843"/>
        <w:rPr>
          <w:rFonts w:ascii="Palatino Linotype" w:hAnsi="Palatino Linotype"/>
          <w:noProof/>
          <w:sz w:val="22"/>
        </w:rPr>
      </w:pPr>
      <w:r w:rsidRPr="00B408AF">
        <w:rPr>
          <w:rFonts w:ascii="Palatino Linotype" w:hAnsi="Palatino Linotype"/>
          <w:noProof/>
          <w:sz w:val="22"/>
        </w:rPr>
        <w:t>6.</w:t>
      </w:r>
      <w:r w:rsidRPr="00B408AF">
        <w:rPr>
          <w:rFonts w:ascii="Palatino Linotype" w:hAnsi="Palatino Linotype"/>
          <w:noProof/>
          <w:sz w:val="22"/>
        </w:rPr>
        <w:tab/>
        <w:t xml:space="preserve">Ram, Y. &amp; Hadany, L. 2012 The evolution of stress-induced hypermutation in asexual populations. </w:t>
      </w:r>
      <w:r w:rsidRPr="00B408AF">
        <w:rPr>
          <w:rFonts w:ascii="Palatino Linotype" w:hAnsi="Palatino Linotype"/>
          <w:i/>
          <w:iCs/>
          <w:noProof/>
          <w:sz w:val="22"/>
        </w:rPr>
        <w:t>Evolution</w:t>
      </w:r>
      <w:r w:rsidRPr="00B408AF">
        <w:rPr>
          <w:rFonts w:ascii="Palatino Linotype" w:hAnsi="Palatino Linotype"/>
          <w:noProof/>
          <w:sz w:val="22"/>
        </w:rPr>
        <w:t xml:space="preserve"> </w:t>
      </w:r>
      <w:r w:rsidRPr="00B408AF">
        <w:rPr>
          <w:rFonts w:ascii="Palatino Linotype" w:hAnsi="Palatino Linotype"/>
          <w:b/>
          <w:bCs/>
          <w:noProof/>
          <w:sz w:val="22"/>
        </w:rPr>
        <w:t>66</w:t>
      </w:r>
      <w:r w:rsidRPr="00B408AF">
        <w:rPr>
          <w:rFonts w:ascii="Palatino Linotype" w:hAnsi="Palatino Linotype"/>
          <w:noProof/>
          <w:sz w:val="22"/>
        </w:rPr>
        <w:t>, 2315–28. (doi:10.1111/j.1558-5646.2012.01576.x)</w:t>
      </w:r>
    </w:p>
    <w:p w:rsidR="00B408AF" w:rsidRPr="00B408AF" w:rsidRDefault="00B408AF">
      <w:pPr>
        <w:pStyle w:val="NormalWeb"/>
        <w:ind w:left="640" w:hanging="640"/>
        <w:divId w:val="300040843"/>
        <w:rPr>
          <w:rFonts w:ascii="Palatino Linotype" w:hAnsi="Palatino Linotype"/>
          <w:noProof/>
          <w:sz w:val="22"/>
        </w:rPr>
      </w:pPr>
      <w:r w:rsidRPr="00B408AF">
        <w:rPr>
          <w:rFonts w:ascii="Palatino Linotype" w:hAnsi="Palatino Linotype"/>
          <w:noProof/>
          <w:sz w:val="22"/>
        </w:rPr>
        <w:t>7.</w:t>
      </w:r>
      <w:r w:rsidRPr="00B408AF">
        <w:rPr>
          <w:rFonts w:ascii="Palatino Linotype" w:hAnsi="Palatino Linotype"/>
          <w:noProof/>
          <w:sz w:val="22"/>
        </w:rPr>
        <w:tab/>
        <w:t xml:space="preserve">Johnson, T. &amp; Barton, N. H. 2002 The effect of deleterious alleles on adaptation in asexual populations. </w:t>
      </w:r>
      <w:r w:rsidRPr="00B408AF">
        <w:rPr>
          <w:rFonts w:ascii="Palatino Linotype" w:hAnsi="Palatino Linotype"/>
          <w:i/>
          <w:iCs/>
          <w:noProof/>
          <w:sz w:val="22"/>
        </w:rPr>
        <w:t>Genetics</w:t>
      </w:r>
      <w:r w:rsidRPr="00B408AF">
        <w:rPr>
          <w:rFonts w:ascii="Palatino Linotype" w:hAnsi="Palatino Linotype"/>
          <w:noProof/>
          <w:sz w:val="22"/>
        </w:rPr>
        <w:t xml:space="preserve"> </w:t>
      </w:r>
      <w:r w:rsidRPr="00B408AF">
        <w:rPr>
          <w:rFonts w:ascii="Palatino Linotype" w:hAnsi="Palatino Linotype"/>
          <w:b/>
          <w:bCs/>
          <w:noProof/>
          <w:sz w:val="22"/>
        </w:rPr>
        <w:t>162</w:t>
      </w:r>
      <w:r w:rsidRPr="00B408AF">
        <w:rPr>
          <w:rFonts w:ascii="Palatino Linotype" w:hAnsi="Palatino Linotype"/>
          <w:noProof/>
          <w:sz w:val="22"/>
        </w:rPr>
        <w:t xml:space="preserve">, 395–411. </w:t>
      </w:r>
    </w:p>
    <w:p w:rsidR="009F7186" w:rsidRPr="00457ACF" w:rsidRDefault="005E1D12" w:rsidP="00B408AF">
      <w:pPr>
        <w:pStyle w:val="NormalWeb"/>
        <w:ind w:left="640" w:hanging="640"/>
        <w:divId w:val="1983844525"/>
        <w:rPr>
          <w:rFonts w:ascii="Palatino Linotype" w:hAnsi="Palatino Linotype"/>
          <w:sz w:val="22"/>
          <w:szCs w:val="22"/>
          <w:lang w:bidi="hi-IN"/>
        </w:rPr>
      </w:pPr>
      <w:r w:rsidRPr="00457ACF">
        <w:rPr>
          <w:rFonts w:ascii="Palatino Linotype" w:hAnsi="Palatino Linotype"/>
          <w:sz w:val="22"/>
          <w:szCs w:val="22"/>
          <w:lang w:bidi="hi-IN"/>
        </w:rPr>
        <w:fldChar w:fldCharType="end"/>
      </w:r>
    </w:p>
    <w:sectPr w:rsidR="009F7186" w:rsidRPr="00457ACF" w:rsidSect="000E71D5">
      <w:headerReference w:type="default" r:id="rId16"/>
      <w:footerReference w:type="default" r:id="rId17"/>
      <w:pgSz w:w="11906" w:h="16838"/>
      <w:pgMar w:top="1440" w:right="1797" w:bottom="1440" w:left="1797" w:header="709" w:footer="709" w:gutter="0"/>
      <w:lnNumType w:countBy="1" w:restart="continuous"/>
      <w:cols w:space="708"/>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6333" w:rsidRDefault="00C06333">
      <w:r>
        <w:separator/>
      </w:r>
    </w:p>
  </w:endnote>
  <w:endnote w:type="continuationSeparator" w:id="0">
    <w:p w:rsidR="00C06333" w:rsidRDefault="00C063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alatino Linotype">
    <w:altName w:val="Cambria Math"/>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6281960"/>
      <w:docPartObj>
        <w:docPartGallery w:val="Page Numbers (Bottom of Page)"/>
        <w:docPartUnique/>
      </w:docPartObj>
    </w:sdtPr>
    <w:sdtEndPr>
      <w:rPr>
        <w:noProof/>
      </w:rPr>
    </w:sdtEndPr>
    <w:sdtContent>
      <w:p w:rsidR="00531CC2" w:rsidRDefault="005E1D12">
        <w:pPr>
          <w:pStyle w:val="Footer"/>
          <w:jc w:val="center"/>
        </w:pPr>
        <w:r>
          <w:fldChar w:fldCharType="begin"/>
        </w:r>
        <w:r w:rsidR="00313FB3">
          <w:instrText xml:space="preserve"> PAGE   \* MERGEFORMAT </w:instrText>
        </w:r>
        <w:r>
          <w:fldChar w:fldCharType="separate"/>
        </w:r>
        <w:r w:rsidR="00A35F90">
          <w:rPr>
            <w:noProof/>
          </w:rPr>
          <w:t>2</w:t>
        </w:r>
        <w:r>
          <w:rPr>
            <w:noProof/>
          </w:rPr>
          <w:fldChar w:fldCharType="end"/>
        </w:r>
      </w:p>
    </w:sdtContent>
  </w:sdt>
  <w:p w:rsidR="00531CC2" w:rsidRDefault="00C063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6333" w:rsidRDefault="00C06333">
      <w:r>
        <w:separator/>
      </w:r>
    </w:p>
  </w:footnote>
  <w:footnote w:type="continuationSeparator" w:id="0">
    <w:p w:rsidR="00C06333" w:rsidRDefault="00C063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71D5" w:rsidRPr="00002C4C" w:rsidRDefault="00002C4C" w:rsidP="00002C4C">
    <w:pPr>
      <w:pStyle w:val="Header"/>
      <w:jc w:val="center"/>
    </w:pPr>
    <w:r w:rsidRPr="00002C4C">
      <w:rPr>
        <w:rFonts w:asciiTheme="majorHAnsi" w:hAnsiTheme="majorHAnsi"/>
        <w:sz w:val="16"/>
        <w:szCs w:val="16"/>
      </w:rPr>
      <w:t>Electronic Supplementary Material for "Stress-Induced Mutagenesis and Complex Adaptation"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1">
    <w:nsid w:val="08624778"/>
    <w:multiLevelType w:val="hybridMultilevel"/>
    <w:tmpl w:val="A1F262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D4B1CD4"/>
    <w:multiLevelType w:val="hybridMultilevel"/>
    <w:tmpl w:val="6102DD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42007A3"/>
    <w:multiLevelType w:val="multilevel"/>
    <w:tmpl w:val="D68EC694"/>
    <w:styleLink w:val="Headings"/>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4">
    <w:nsid w:val="5A414A79"/>
    <w:multiLevelType w:val="hybridMultilevel"/>
    <w:tmpl w:val="578857B6"/>
    <w:lvl w:ilvl="0" w:tplc="7070E2DC">
      <w:start w:val="1"/>
      <w:numFmt w:val="decimal"/>
      <w:lvlText w:val="%1."/>
      <w:lvlJc w:val="left"/>
      <w:pPr>
        <w:ind w:left="284" w:hanging="360"/>
      </w:pPr>
    </w:lvl>
    <w:lvl w:ilvl="1" w:tplc="04090019" w:tentative="1">
      <w:start w:val="1"/>
      <w:numFmt w:val="lowerLetter"/>
      <w:lvlText w:val="%2."/>
      <w:lvlJc w:val="left"/>
      <w:pPr>
        <w:ind w:left="1004" w:hanging="360"/>
      </w:pPr>
    </w:lvl>
    <w:lvl w:ilvl="2" w:tplc="0409001B" w:tentative="1">
      <w:start w:val="1"/>
      <w:numFmt w:val="lowerRoman"/>
      <w:lvlText w:val="%3."/>
      <w:lvlJc w:val="right"/>
      <w:pPr>
        <w:ind w:left="1724" w:hanging="180"/>
      </w:pPr>
    </w:lvl>
    <w:lvl w:ilvl="3" w:tplc="0409000F" w:tentative="1">
      <w:start w:val="1"/>
      <w:numFmt w:val="decimal"/>
      <w:lvlText w:val="%4."/>
      <w:lvlJc w:val="left"/>
      <w:pPr>
        <w:ind w:left="2444" w:hanging="360"/>
      </w:pPr>
    </w:lvl>
    <w:lvl w:ilvl="4" w:tplc="04090019" w:tentative="1">
      <w:start w:val="1"/>
      <w:numFmt w:val="lowerLetter"/>
      <w:lvlText w:val="%5."/>
      <w:lvlJc w:val="left"/>
      <w:pPr>
        <w:ind w:left="3164" w:hanging="360"/>
      </w:pPr>
    </w:lvl>
    <w:lvl w:ilvl="5" w:tplc="0409001B" w:tentative="1">
      <w:start w:val="1"/>
      <w:numFmt w:val="lowerRoman"/>
      <w:lvlText w:val="%6."/>
      <w:lvlJc w:val="right"/>
      <w:pPr>
        <w:ind w:left="3884" w:hanging="180"/>
      </w:pPr>
    </w:lvl>
    <w:lvl w:ilvl="6" w:tplc="0409000F" w:tentative="1">
      <w:start w:val="1"/>
      <w:numFmt w:val="decimal"/>
      <w:lvlText w:val="%7."/>
      <w:lvlJc w:val="left"/>
      <w:pPr>
        <w:ind w:left="4604" w:hanging="360"/>
      </w:pPr>
    </w:lvl>
    <w:lvl w:ilvl="7" w:tplc="04090019" w:tentative="1">
      <w:start w:val="1"/>
      <w:numFmt w:val="lowerLetter"/>
      <w:lvlText w:val="%8."/>
      <w:lvlJc w:val="left"/>
      <w:pPr>
        <w:ind w:left="5324" w:hanging="360"/>
      </w:pPr>
    </w:lvl>
    <w:lvl w:ilvl="8" w:tplc="0409001B" w:tentative="1">
      <w:start w:val="1"/>
      <w:numFmt w:val="lowerRoman"/>
      <w:lvlText w:val="%9."/>
      <w:lvlJc w:val="right"/>
      <w:pPr>
        <w:ind w:left="6044" w:hanging="180"/>
      </w:pPr>
    </w:lvl>
  </w:abstractNum>
  <w:abstractNum w:abstractNumId="5">
    <w:nsid w:val="6C7A48C7"/>
    <w:multiLevelType w:val="multilevel"/>
    <w:tmpl w:val="D68EC694"/>
    <w:numStyleLink w:val="Headings"/>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111"/>
    <w:rsid w:val="00002C4C"/>
    <w:rsid w:val="0001727F"/>
    <w:rsid w:val="000317D7"/>
    <w:rsid w:val="00091183"/>
    <w:rsid w:val="000E71D5"/>
    <w:rsid w:val="000F6994"/>
    <w:rsid w:val="0013483B"/>
    <w:rsid w:val="001364E7"/>
    <w:rsid w:val="001547D6"/>
    <w:rsid w:val="001C26FB"/>
    <w:rsid w:val="001D5DB5"/>
    <w:rsid w:val="002175E5"/>
    <w:rsid w:val="00217945"/>
    <w:rsid w:val="00244C09"/>
    <w:rsid w:val="0028076E"/>
    <w:rsid w:val="002A3FCB"/>
    <w:rsid w:val="002B7010"/>
    <w:rsid w:val="002C0703"/>
    <w:rsid w:val="002D7219"/>
    <w:rsid w:val="002F0F33"/>
    <w:rsid w:val="00302982"/>
    <w:rsid w:val="00311C92"/>
    <w:rsid w:val="00313FB3"/>
    <w:rsid w:val="00322C2A"/>
    <w:rsid w:val="00335C70"/>
    <w:rsid w:val="003453E8"/>
    <w:rsid w:val="0034554A"/>
    <w:rsid w:val="0035041D"/>
    <w:rsid w:val="00427456"/>
    <w:rsid w:val="00457ACF"/>
    <w:rsid w:val="00501D3E"/>
    <w:rsid w:val="00501F2E"/>
    <w:rsid w:val="00525311"/>
    <w:rsid w:val="00542787"/>
    <w:rsid w:val="005601F8"/>
    <w:rsid w:val="00584A44"/>
    <w:rsid w:val="005E1D12"/>
    <w:rsid w:val="00636BF6"/>
    <w:rsid w:val="006465C5"/>
    <w:rsid w:val="006F4488"/>
    <w:rsid w:val="00717CFF"/>
    <w:rsid w:val="00727E75"/>
    <w:rsid w:val="00747917"/>
    <w:rsid w:val="00760A38"/>
    <w:rsid w:val="007769E2"/>
    <w:rsid w:val="00787111"/>
    <w:rsid w:val="007A45FD"/>
    <w:rsid w:val="007F319B"/>
    <w:rsid w:val="00845A8D"/>
    <w:rsid w:val="008B12A4"/>
    <w:rsid w:val="008C6F95"/>
    <w:rsid w:val="00901975"/>
    <w:rsid w:val="009130D2"/>
    <w:rsid w:val="00940E9C"/>
    <w:rsid w:val="00983A57"/>
    <w:rsid w:val="009A5F9E"/>
    <w:rsid w:val="009D658E"/>
    <w:rsid w:val="009E7E6D"/>
    <w:rsid w:val="009F7186"/>
    <w:rsid w:val="00A169F4"/>
    <w:rsid w:val="00A32824"/>
    <w:rsid w:val="00A35F90"/>
    <w:rsid w:val="00A54A48"/>
    <w:rsid w:val="00A6780B"/>
    <w:rsid w:val="00A916BD"/>
    <w:rsid w:val="00AA429E"/>
    <w:rsid w:val="00AF0096"/>
    <w:rsid w:val="00B120F8"/>
    <w:rsid w:val="00B408AF"/>
    <w:rsid w:val="00B90E9A"/>
    <w:rsid w:val="00BB57BB"/>
    <w:rsid w:val="00C06333"/>
    <w:rsid w:val="00C31483"/>
    <w:rsid w:val="00C623FE"/>
    <w:rsid w:val="00CA7771"/>
    <w:rsid w:val="00CF6D3C"/>
    <w:rsid w:val="00D0437D"/>
    <w:rsid w:val="00D07E45"/>
    <w:rsid w:val="00D46380"/>
    <w:rsid w:val="00D62902"/>
    <w:rsid w:val="00D84B1B"/>
    <w:rsid w:val="00D84EDB"/>
    <w:rsid w:val="00D968AE"/>
    <w:rsid w:val="00E74C93"/>
    <w:rsid w:val="00E96118"/>
    <w:rsid w:val="00EC5B83"/>
    <w:rsid w:val="00EC666C"/>
    <w:rsid w:val="00EE1F7D"/>
    <w:rsid w:val="00EF001D"/>
    <w:rsid w:val="00F075B5"/>
    <w:rsid w:val="00F07A1E"/>
    <w:rsid w:val="00F45058"/>
    <w:rsid w:val="00F60564"/>
    <w:rsid w:val="00F92BD3"/>
    <w:rsid w:val="00FB304A"/>
    <w:rsid w:val="00FC74AC"/>
    <w:rsid w:val="00FD74CB"/>
    <w:rsid w:val="00FF3F6A"/>
    <w:rsid w:val="00FF78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BF6"/>
    <w:rPr>
      <w:sz w:val="24"/>
      <w:szCs w:val="24"/>
    </w:rPr>
  </w:style>
  <w:style w:type="paragraph" w:styleId="Heading1">
    <w:name w:val="heading 1"/>
    <w:basedOn w:val="Normal"/>
    <w:next w:val="Normal"/>
    <w:link w:val="Heading1Char"/>
    <w:uiPriority w:val="9"/>
    <w:qFormat/>
    <w:rsid w:val="00636BF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36BF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636BF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36BF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636BF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636BF6"/>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636BF6"/>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636BF6"/>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636BF6"/>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BF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36BF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36BF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36BF6"/>
    <w:rPr>
      <w:rFonts w:cstheme="majorBidi"/>
      <w:b/>
      <w:bCs/>
      <w:sz w:val="28"/>
      <w:szCs w:val="28"/>
    </w:rPr>
  </w:style>
  <w:style w:type="character" w:customStyle="1" w:styleId="Heading5Char">
    <w:name w:val="Heading 5 Char"/>
    <w:basedOn w:val="DefaultParagraphFont"/>
    <w:link w:val="Heading5"/>
    <w:uiPriority w:val="9"/>
    <w:semiHidden/>
    <w:rsid w:val="00636BF6"/>
    <w:rPr>
      <w:rFonts w:cstheme="majorBidi"/>
      <w:b/>
      <w:bCs/>
      <w:i/>
      <w:iCs/>
      <w:sz w:val="26"/>
      <w:szCs w:val="26"/>
    </w:rPr>
  </w:style>
  <w:style w:type="character" w:customStyle="1" w:styleId="Heading6Char">
    <w:name w:val="Heading 6 Char"/>
    <w:basedOn w:val="DefaultParagraphFont"/>
    <w:link w:val="Heading6"/>
    <w:uiPriority w:val="9"/>
    <w:semiHidden/>
    <w:rsid w:val="00636BF6"/>
    <w:rPr>
      <w:rFonts w:cstheme="majorBidi"/>
      <w:b/>
      <w:bCs/>
    </w:rPr>
  </w:style>
  <w:style w:type="character" w:customStyle="1" w:styleId="Heading7Char">
    <w:name w:val="Heading 7 Char"/>
    <w:basedOn w:val="DefaultParagraphFont"/>
    <w:link w:val="Heading7"/>
    <w:uiPriority w:val="9"/>
    <w:semiHidden/>
    <w:rsid w:val="00636BF6"/>
    <w:rPr>
      <w:rFonts w:cstheme="majorBidi"/>
      <w:sz w:val="24"/>
      <w:szCs w:val="24"/>
    </w:rPr>
  </w:style>
  <w:style w:type="character" w:customStyle="1" w:styleId="Heading8Char">
    <w:name w:val="Heading 8 Char"/>
    <w:basedOn w:val="DefaultParagraphFont"/>
    <w:link w:val="Heading8"/>
    <w:uiPriority w:val="9"/>
    <w:semiHidden/>
    <w:rsid w:val="00636BF6"/>
    <w:rPr>
      <w:rFonts w:cstheme="majorBidi"/>
      <w:i/>
      <w:iCs/>
      <w:sz w:val="24"/>
      <w:szCs w:val="24"/>
    </w:rPr>
  </w:style>
  <w:style w:type="character" w:customStyle="1" w:styleId="Heading9Char">
    <w:name w:val="Heading 9 Char"/>
    <w:basedOn w:val="DefaultParagraphFont"/>
    <w:link w:val="Heading9"/>
    <w:uiPriority w:val="9"/>
    <w:semiHidden/>
    <w:rsid w:val="00636BF6"/>
    <w:rPr>
      <w:rFonts w:asciiTheme="majorHAnsi" w:eastAsiaTheme="majorEastAsia" w:hAnsiTheme="majorHAnsi" w:cstheme="majorBidi"/>
    </w:rPr>
  </w:style>
  <w:style w:type="character" w:styleId="Hyperlink">
    <w:name w:val="Hyperlink"/>
    <w:basedOn w:val="DefaultParagraphFont"/>
    <w:uiPriority w:val="99"/>
    <w:unhideWhenUsed/>
    <w:rsid w:val="00787111"/>
    <w:rPr>
      <w:color w:val="0000FF" w:themeColor="hyperlink"/>
      <w:u w:val="single"/>
    </w:rPr>
  </w:style>
  <w:style w:type="numbering" w:customStyle="1" w:styleId="Headings">
    <w:name w:val="Headings"/>
    <w:uiPriority w:val="99"/>
    <w:rsid w:val="00787111"/>
    <w:pPr>
      <w:numPr>
        <w:numId w:val="1"/>
      </w:numPr>
    </w:pPr>
  </w:style>
  <w:style w:type="paragraph" w:styleId="Footer">
    <w:name w:val="footer"/>
    <w:basedOn w:val="Normal"/>
    <w:link w:val="FooterChar"/>
    <w:uiPriority w:val="99"/>
    <w:unhideWhenUsed/>
    <w:rsid w:val="00787111"/>
    <w:pPr>
      <w:tabs>
        <w:tab w:val="center" w:pos="4153"/>
        <w:tab w:val="right" w:pos="8306"/>
      </w:tabs>
    </w:pPr>
  </w:style>
  <w:style w:type="character" w:customStyle="1" w:styleId="FooterChar">
    <w:name w:val="Footer Char"/>
    <w:basedOn w:val="DefaultParagraphFont"/>
    <w:link w:val="Footer"/>
    <w:uiPriority w:val="99"/>
    <w:rsid w:val="00787111"/>
  </w:style>
  <w:style w:type="table" w:styleId="TableGrid">
    <w:name w:val="Table Grid"/>
    <w:basedOn w:val="TableNormal"/>
    <w:uiPriority w:val="59"/>
    <w:rsid w:val="00787111"/>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Legend">
    <w:name w:val="Figure Legend"/>
    <w:basedOn w:val="Normal"/>
    <w:link w:val="FigureLegendChar"/>
    <w:qFormat/>
    <w:rsid w:val="00787111"/>
    <w:pPr>
      <w:jc w:val="center"/>
    </w:pPr>
    <w:rPr>
      <w:sz w:val="16"/>
      <w:szCs w:val="16"/>
    </w:rPr>
  </w:style>
  <w:style w:type="character" w:customStyle="1" w:styleId="FigureLegendChar">
    <w:name w:val="Figure Legend Char"/>
    <w:basedOn w:val="DefaultParagraphFont"/>
    <w:link w:val="FigureLegend"/>
    <w:rsid w:val="00787111"/>
    <w:rPr>
      <w:sz w:val="16"/>
      <w:szCs w:val="16"/>
    </w:rPr>
  </w:style>
  <w:style w:type="paragraph" w:styleId="BalloonText">
    <w:name w:val="Balloon Text"/>
    <w:basedOn w:val="Normal"/>
    <w:link w:val="BalloonTextChar"/>
    <w:uiPriority w:val="99"/>
    <w:semiHidden/>
    <w:unhideWhenUsed/>
    <w:rsid w:val="00787111"/>
    <w:rPr>
      <w:rFonts w:ascii="Tahoma" w:hAnsi="Tahoma" w:cs="Tahoma"/>
      <w:sz w:val="16"/>
      <w:szCs w:val="16"/>
    </w:rPr>
  </w:style>
  <w:style w:type="character" w:customStyle="1" w:styleId="BalloonTextChar">
    <w:name w:val="Balloon Text Char"/>
    <w:basedOn w:val="DefaultParagraphFont"/>
    <w:link w:val="BalloonText"/>
    <w:uiPriority w:val="99"/>
    <w:semiHidden/>
    <w:rsid w:val="00787111"/>
    <w:rPr>
      <w:rFonts w:ascii="Tahoma" w:hAnsi="Tahoma" w:cs="Tahoma"/>
      <w:sz w:val="16"/>
      <w:szCs w:val="16"/>
    </w:rPr>
  </w:style>
  <w:style w:type="character" w:styleId="LineNumber">
    <w:name w:val="line number"/>
    <w:basedOn w:val="DefaultParagraphFont"/>
    <w:uiPriority w:val="99"/>
    <w:semiHidden/>
    <w:unhideWhenUsed/>
    <w:rsid w:val="00787111"/>
  </w:style>
  <w:style w:type="paragraph" w:styleId="Title">
    <w:name w:val="Title"/>
    <w:basedOn w:val="Normal"/>
    <w:next w:val="Normal"/>
    <w:link w:val="TitleChar"/>
    <w:uiPriority w:val="10"/>
    <w:qFormat/>
    <w:rsid w:val="00636BF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36BF6"/>
    <w:rPr>
      <w:rFonts w:asciiTheme="majorHAnsi" w:eastAsiaTheme="majorEastAsia" w:hAnsiTheme="majorHAnsi" w:cstheme="majorBidi"/>
      <w:b/>
      <w:bCs/>
      <w:kern w:val="28"/>
      <w:sz w:val="32"/>
      <w:szCs w:val="32"/>
    </w:rPr>
  </w:style>
  <w:style w:type="paragraph" w:styleId="NormalWeb">
    <w:name w:val="Normal (Web)"/>
    <w:basedOn w:val="Normal"/>
    <w:uiPriority w:val="99"/>
    <w:unhideWhenUsed/>
    <w:rsid w:val="009F7186"/>
    <w:pPr>
      <w:spacing w:before="100" w:beforeAutospacing="1" w:after="100" w:afterAutospacing="1"/>
    </w:pPr>
    <w:rPr>
      <w:rFonts w:ascii="Times New Roman" w:hAnsi="Times New Roman"/>
    </w:rPr>
  </w:style>
  <w:style w:type="paragraph" w:styleId="Subtitle">
    <w:name w:val="Subtitle"/>
    <w:basedOn w:val="Normal"/>
    <w:next w:val="Normal"/>
    <w:link w:val="SubtitleChar"/>
    <w:uiPriority w:val="11"/>
    <w:qFormat/>
    <w:rsid w:val="00636BF6"/>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36BF6"/>
    <w:rPr>
      <w:rFonts w:asciiTheme="majorHAnsi" w:eastAsiaTheme="majorEastAsia" w:hAnsiTheme="majorHAnsi" w:cstheme="majorBidi"/>
      <w:sz w:val="24"/>
      <w:szCs w:val="24"/>
    </w:rPr>
  </w:style>
  <w:style w:type="character" w:styleId="Strong">
    <w:name w:val="Strong"/>
    <w:basedOn w:val="DefaultParagraphFont"/>
    <w:uiPriority w:val="22"/>
    <w:qFormat/>
    <w:rsid w:val="00636BF6"/>
    <w:rPr>
      <w:b/>
      <w:bCs/>
    </w:rPr>
  </w:style>
  <w:style w:type="character" w:styleId="Emphasis">
    <w:name w:val="Emphasis"/>
    <w:basedOn w:val="DefaultParagraphFont"/>
    <w:uiPriority w:val="20"/>
    <w:qFormat/>
    <w:rsid w:val="00636BF6"/>
    <w:rPr>
      <w:rFonts w:asciiTheme="minorHAnsi" w:hAnsiTheme="minorHAnsi"/>
      <w:b/>
      <w:i/>
      <w:iCs/>
    </w:rPr>
  </w:style>
  <w:style w:type="paragraph" w:styleId="NoSpacing">
    <w:name w:val="No Spacing"/>
    <w:basedOn w:val="Normal"/>
    <w:uiPriority w:val="1"/>
    <w:qFormat/>
    <w:rsid w:val="00636BF6"/>
    <w:rPr>
      <w:szCs w:val="32"/>
    </w:rPr>
  </w:style>
  <w:style w:type="paragraph" w:styleId="ListParagraph">
    <w:name w:val="List Paragraph"/>
    <w:basedOn w:val="Normal"/>
    <w:uiPriority w:val="34"/>
    <w:qFormat/>
    <w:rsid w:val="00636BF6"/>
    <w:pPr>
      <w:ind w:left="720"/>
      <w:contextualSpacing/>
    </w:pPr>
  </w:style>
  <w:style w:type="paragraph" w:styleId="Quote">
    <w:name w:val="Quote"/>
    <w:basedOn w:val="Normal"/>
    <w:next w:val="Normal"/>
    <w:link w:val="QuoteChar"/>
    <w:uiPriority w:val="29"/>
    <w:qFormat/>
    <w:rsid w:val="00636BF6"/>
    <w:rPr>
      <w:i/>
    </w:rPr>
  </w:style>
  <w:style w:type="character" w:customStyle="1" w:styleId="QuoteChar">
    <w:name w:val="Quote Char"/>
    <w:basedOn w:val="DefaultParagraphFont"/>
    <w:link w:val="Quote"/>
    <w:uiPriority w:val="29"/>
    <w:rsid w:val="00636BF6"/>
    <w:rPr>
      <w:i/>
      <w:sz w:val="24"/>
      <w:szCs w:val="24"/>
    </w:rPr>
  </w:style>
  <w:style w:type="paragraph" w:styleId="IntenseQuote">
    <w:name w:val="Intense Quote"/>
    <w:basedOn w:val="Normal"/>
    <w:next w:val="Normal"/>
    <w:link w:val="IntenseQuoteChar"/>
    <w:uiPriority w:val="30"/>
    <w:qFormat/>
    <w:rsid w:val="00636BF6"/>
    <w:pPr>
      <w:ind w:left="720" w:right="720"/>
    </w:pPr>
    <w:rPr>
      <w:b/>
      <w:i/>
      <w:szCs w:val="22"/>
    </w:rPr>
  </w:style>
  <w:style w:type="character" w:customStyle="1" w:styleId="IntenseQuoteChar">
    <w:name w:val="Intense Quote Char"/>
    <w:basedOn w:val="DefaultParagraphFont"/>
    <w:link w:val="IntenseQuote"/>
    <w:uiPriority w:val="30"/>
    <w:rsid w:val="00636BF6"/>
    <w:rPr>
      <w:b/>
      <w:i/>
      <w:sz w:val="24"/>
    </w:rPr>
  </w:style>
  <w:style w:type="character" w:styleId="SubtleEmphasis">
    <w:name w:val="Subtle Emphasis"/>
    <w:uiPriority w:val="19"/>
    <w:qFormat/>
    <w:rsid w:val="00636BF6"/>
    <w:rPr>
      <w:i/>
      <w:color w:val="5A5A5A" w:themeColor="text1" w:themeTint="A5"/>
    </w:rPr>
  </w:style>
  <w:style w:type="character" w:styleId="IntenseEmphasis">
    <w:name w:val="Intense Emphasis"/>
    <w:basedOn w:val="DefaultParagraphFont"/>
    <w:uiPriority w:val="21"/>
    <w:qFormat/>
    <w:rsid w:val="00636BF6"/>
    <w:rPr>
      <w:b/>
      <w:i/>
      <w:sz w:val="24"/>
      <w:szCs w:val="24"/>
      <w:u w:val="single"/>
    </w:rPr>
  </w:style>
  <w:style w:type="character" w:styleId="SubtleReference">
    <w:name w:val="Subtle Reference"/>
    <w:basedOn w:val="DefaultParagraphFont"/>
    <w:uiPriority w:val="31"/>
    <w:qFormat/>
    <w:rsid w:val="00636BF6"/>
    <w:rPr>
      <w:sz w:val="24"/>
      <w:szCs w:val="24"/>
      <w:u w:val="single"/>
    </w:rPr>
  </w:style>
  <w:style w:type="character" w:styleId="IntenseReference">
    <w:name w:val="Intense Reference"/>
    <w:basedOn w:val="DefaultParagraphFont"/>
    <w:uiPriority w:val="32"/>
    <w:qFormat/>
    <w:rsid w:val="00636BF6"/>
    <w:rPr>
      <w:b/>
      <w:sz w:val="24"/>
      <w:u w:val="single"/>
    </w:rPr>
  </w:style>
  <w:style w:type="character" w:styleId="BookTitle">
    <w:name w:val="Book Title"/>
    <w:basedOn w:val="DefaultParagraphFont"/>
    <w:uiPriority w:val="33"/>
    <w:qFormat/>
    <w:rsid w:val="00636BF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36BF6"/>
    <w:pPr>
      <w:outlineLvl w:val="9"/>
    </w:pPr>
  </w:style>
  <w:style w:type="paragraph" w:styleId="Header">
    <w:name w:val="header"/>
    <w:basedOn w:val="Normal"/>
    <w:link w:val="HeaderChar"/>
    <w:uiPriority w:val="99"/>
    <w:unhideWhenUsed/>
    <w:rsid w:val="000E71D5"/>
    <w:pPr>
      <w:tabs>
        <w:tab w:val="center" w:pos="4153"/>
        <w:tab w:val="right" w:pos="8306"/>
      </w:tabs>
    </w:pPr>
  </w:style>
  <w:style w:type="character" w:customStyle="1" w:styleId="HeaderChar">
    <w:name w:val="Header Char"/>
    <w:basedOn w:val="DefaultParagraphFont"/>
    <w:link w:val="Header"/>
    <w:uiPriority w:val="99"/>
    <w:rsid w:val="000E71D5"/>
    <w:rPr>
      <w:sz w:val="24"/>
      <w:szCs w:val="24"/>
    </w:rPr>
  </w:style>
  <w:style w:type="character" w:styleId="PlaceholderText">
    <w:name w:val="Placeholder Text"/>
    <w:basedOn w:val="DefaultParagraphFont"/>
    <w:uiPriority w:val="99"/>
    <w:semiHidden/>
    <w:rsid w:val="00747917"/>
    <w:rPr>
      <w:color w:val="808080"/>
    </w:rPr>
  </w:style>
  <w:style w:type="paragraph" w:styleId="Caption">
    <w:name w:val="caption"/>
    <w:basedOn w:val="Normal"/>
    <w:next w:val="Normal"/>
    <w:uiPriority w:val="35"/>
    <w:unhideWhenUsed/>
    <w:qFormat/>
    <w:rsid w:val="0013483B"/>
    <w:pPr>
      <w:spacing w:after="180"/>
    </w:pPr>
    <w:rPr>
      <w:rFonts w:cstheme="minorBidi"/>
      <w:b/>
      <w:bCs/>
      <w:smallCaps/>
      <w:color w:val="1F497D" w:themeColor="text2"/>
      <w:spacing w:val="6"/>
      <w:sz w:val="22"/>
      <w:szCs w:val="18"/>
      <w:lang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BF6"/>
    <w:rPr>
      <w:sz w:val="24"/>
      <w:szCs w:val="24"/>
    </w:rPr>
  </w:style>
  <w:style w:type="paragraph" w:styleId="Heading1">
    <w:name w:val="heading 1"/>
    <w:basedOn w:val="Normal"/>
    <w:next w:val="Normal"/>
    <w:link w:val="Heading1Char"/>
    <w:uiPriority w:val="9"/>
    <w:qFormat/>
    <w:rsid w:val="00636BF6"/>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36BF6"/>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636BF6"/>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636BF6"/>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636BF6"/>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636BF6"/>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636BF6"/>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636BF6"/>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636BF6"/>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BF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36BF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36BF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636BF6"/>
    <w:rPr>
      <w:rFonts w:cstheme="majorBidi"/>
      <w:b/>
      <w:bCs/>
      <w:sz w:val="28"/>
      <w:szCs w:val="28"/>
    </w:rPr>
  </w:style>
  <w:style w:type="character" w:customStyle="1" w:styleId="Heading5Char">
    <w:name w:val="Heading 5 Char"/>
    <w:basedOn w:val="DefaultParagraphFont"/>
    <w:link w:val="Heading5"/>
    <w:uiPriority w:val="9"/>
    <w:semiHidden/>
    <w:rsid w:val="00636BF6"/>
    <w:rPr>
      <w:rFonts w:cstheme="majorBidi"/>
      <w:b/>
      <w:bCs/>
      <w:i/>
      <w:iCs/>
      <w:sz w:val="26"/>
      <w:szCs w:val="26"/>
    </w:rPr>
  </w:style>
  <w:style w:type="character" w:customStyle="1" w:styleId="Heading6Char">
    <w:name w:val="Heading 6 Char"/>
    <w:basedOn w:val="DefaultParagraphFont"/>
    <w:link w:val="Heading6"/>
    <w:uiPriority w:val="9"/>
    <w:semiHidden/>
    <w:rsid w:val="00636BF6"/>
    <w:rPr>
      <w:rFonts w:cstheme="majorBidi"/>
      <w:b/>
      <w:bCs/>
    </w:rPr>
  </w:style>
  <w:style w:type="character" w:customStyle="1" w:styleId="Heading7Char">
    <w:name w:val="Heading 7 Char"/>
    <w:basedOn w:val="DefaultParagraphFont"/>
    <w:link w:val="Heading7"/>
    <w:uiPriority w:val="9"/>
    <w:semiHidden/>
    <w:rsid w:val="00636BF6"/>
    <w:rPr>
      <w:rFonts w:cstheme="majorBidi"/>
      <w:sz w:val="24"/>
      <w:szCs w:val="24"/>
    </w:rPr>
  </w:style>
  <w:style w:type="character" w:customStyle="1" w:styleId="Heading8Char">
    <w:name w:val="Heading 8 Char"/>
    <w:basedOn w:val="DefaultParagraphFont"/>
    <w:link w:val="Heading8"/>
    <w:uiPriority w:val="9"/>
    <w:semiHidden/>
    <w:rsid w:val="00636BF6"/>
    <w:rPr>
      <w:rFonts w:cstheme="majorBidi"/>
      <w:i/>
      <w:iCs/>
      <w:sz w:val="24"/>
      <w:szCs w:val="24"/>
    </w:rPr>
  </w:style>
  <w:style w:type="character" w:customStyle="1" w:styleId="Heading9Char">
    <w:name w:val="Heading 9 Char"/>
    <w:basedOn w:val="DefaultParagraphFont"/>
    <w:link w:val="Heading9"/>
    <w:uiPriority w:val="9"/>
    <w:semiHidden/>
    <w:rsid w:val="00636BF6"/>
    <w:rPr>
      <w:rFonts w:asciiTheme="majorHAnsi" w:eastAsiaTheme="majorEastAsia" w:hAnsiTheme="majorHAnsi" w:cstheme="majorBidi"/>
    </w:rPr>
  </w:style>
  <w:style w:type="character" w:styleId="Hyperlink">
    <w:name w:val="Hyperlink"/>
    <w:basedOn w:val="DefaultParagraphFont"/>
    <w:uiPriority w:val="99"/>
    <w:unhideWhenUsed/>
    <w:rsid w:val="00787111"/>
    <w:rPr>
      <w:color w:val="0000FF" w:themeColor="hyperlink"/>
      <w:u w:val="single"/>
    </w:rPr>
  </w:style>
  <w:style w:type="numbering" w:customStyle="1" w:styleId="Headings">
    <w:name w:val="Headings"/>
    <w:uiPriority w:val="99"/>
    <w:rsid w:val="00787111"/>
    <w:pPr>
      <w:numPr>
        <w:numId w:val="1"/>
      </w:numPr>
    </w:pPr>
  </w:style>
  <w:style w:type="paragraph" w:styleId="Footer">
    <w:name w:val="footer"/>
    <w:basedOn w:val="Normal"/>
    <w:link w:val="FooterChar"/>
    <w:uiPriority w:val="99"/>
    <w:unhideWhenUsed/>
    <w:rsid w:val="00787111"/>
    <w:pPr>
      <w:tabs>
        <w:tab w:val="center" w:pos="4153"/>
        <w:tab w:val="right" w:pos="8306"/>
      </w:tabs>
    </w:pPr>
  </w:style>
  <w:style w:type="character" w:customStyle="1" w:styleId="FooterChar">
    <w:name w:val="Footer Char"/>
    <w:basedOn w:val="DefaultParagraphFont"/>
    <w:link w:val="Footer"/>
    <w:uiPriority w:val="99"/>
    <w:rsid w:val="00787111"/>
  </w:style>
  <w:style w:type="table" w:styleId="TableGrid">
    <w:name w:val="Table Grid"/>
    <w:basedOn w:val="TableNormal"/>
    <w:uiPriority w:val="59"/>
    <w:rsid w:val="00787111"/>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Legend">
    <w:name w:val="Figure Legend"/>
    <w:basedOn w:val="Normal"/>
    <w:link w:val="FigureLegendChar"/>
    <w:qFormat/>
    <w:rsid w:val="00787111"/>
    <w:pPr>
      <w:jc w:val="center"/>
    </w:pPr>
    <w:rPr>
      <w:sz w:val="16"/>
      <w:szCs w:val="16"/>
    </w:rPr>
  </w:style>
  <w:style w:type="character" w:customStyle="1" w:styleId="FigureLegendChar">
    <w:name w:val="Figure Legend Char"/>
    <w:basedOn w:val="DefaultParagraphFont"/>
    <w:link w:val="FigureLegend"/>
    <w:rsid w:val="00787111"/>
    <w:rPr>
      <w:sz w:val="16"/>
      <w:szCs w:val="16"/>
    </w:rPr>
  </w:style>
  <w:style w:type="paragraph" w:styleId="BalloonText">
    <w:name w:val="Balloon Text"/>
    <w:basedOn w:val="Normal"/>
    <w:link w:val="BalloonTextChar"/>
    <w:uiPriority w:val="99"/>
    <w:semiHidden/>
    <w:unhideWhenUsed/>
    <w:rsid w:val="00787111"/>
    <w:rPr>
      <w:rFonts w:ascii="Tahoma" w:hAnsi="Tahoma" w:cs="Tahoma"/>
      <w:sz w:val="16"/>
      <w:szCs w:val="16"/>
    </w:rPr>
  </w:style>
  <w:style w:type="character" w:customStyle="1" w:styleId="BalloonTextChar">
    <w:name w:val="Balloon Text Char"/>
    <w:basedOn w:val="DefaultParagraphFont"/>
    <w:link w:val="BalloonText"/>
    <w:uiPriority w:val="99"/>
    <w:semiHidden/>
    <w:rsid w:val="00787111"/>
    <w:rPr>
      <w:rFonts w:ascii="Tahoma" w:hAnsi="Tahoma" w:cs="Tahoma"/>
      <w:sz w:val="16"/>
      <w:szCs w:val="16"/>
    </w:rPr>
  </w:style>
  <w:style w:type="character" w:styleId="LineNumber">
    <w:name w:val="line number"/>
    <w:basedOn w:val="DefaultParagraphFont"/>
    <w:uiPriority w:val="99"/>
    <w:semiHidden/>
    <w:unhideWhenUsed/>
    <w:rsid w:val="00787111"/>
  </w:style>
  <w:style w:type="paragraph" w:styleId="Title">
    <w:name w:val="Title"/>
    <w:basedOn w:val="Normal"/>
    <w:next w:val="Normal"/>
    <w:link w:val="TitleChar"/>
    <w:uiPriority w:val="10"/>
    <w:qFormat/>
    <w:rsid w:val="00636BF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36BF6"/>
    <w:rPr>
      <w:rFonts w:asciiTheme="majorHAnsi" w:eastAsiaTheme="majorEastAsia" w:hAnsiTheme="majorHAnsi" w:cstheme="majorBidi"/>
      <w:b/>
      <w:bCs/>
      <w:kern w:val="28"/>
      <w:sz w:val="32"/>
      <w:szCs w:val="32"/>
    </w:rPr>
  </w:style>
  <w:style w:type="paragraph" w:styleId="NormalWeb">
    <w:name w:val="Normal (Web)"/>
    <w:basedOn w:val="Normal"/>
    <w:uiPriority w:val="99"/>
    <w:unhideWhenUsed/>
    <w:rsid w:val="009F7186"/>
    <w:pPr>
      <w:spacing w:before="100" w:beforeAutospacing="1" w:after="100" w:afterAutospacing="1"/>
    </w:pPr>
    <w:rPr>
      <w:rFonts w:ascii="Times New Roman" w:hAnsi="Times New Roman"/>
    </w:rPr>
  </w:style>
  <w:style w:type="paragraph" w:styleId="Subtitle">
    <w:name w:val="Subtitle"/>
    <w:basedOn w:val="Normal"/>
    <w:next w:val="Normal"/>
    <w:link w:val="SubtitleChar"/>
    <w:uiPriority w:val="11"/>
    <w:qFormat/>
    <w:rsid w:val="00636BF6"/>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36BF6"/>
    <w:rPr>
      <w:rFonts w:asciiTheme="majorHAnsi" w:eastAsiaTheme="majorEastAsia" w:hAnsiTheme="majorHAnsi" w:cstheme="majorBidi"/>
      <w:sz w:val="24"/>
      <w:szCs w:val="24"/>
    </w:rPr>
  </w:style>
  <w:style w:type="character" w:styleId="Strong">
    <w:name w:val="Strong"/>
    <w:basedOn w:val="DefaultParagraphFont"/>
    <w:uiPriority w:val="22"/>
    <w:qFormat/>
    <w:rsid w:val="00636BF6"/>
    <w:rPr>
      <w:b/>
      <w:bCs/>
    </w:rPr>
  </w:style>
  <w:style w:type="character" w:styleId="Emphasis">
    <w:name w:val="Emphasis"/>
    <w:basedOn w:val="DefaultParagraphFont"/>
    <w:uiPriority w:val="20"/>
    <w:qFormat/>
    <w:rsid w:val="00636BF6"/>
    <w:rPr>
      <w:rFonts w:asciiTheme="minorHAnsi" w:hAnsiTheme="minorHAnsi"/>
      <w:b/>
      <w:i/>
      <w:iCs/>
    </w:rPr>
  </w:style>
  <w:style w:type="paragraph" w:styleId="NoSpacing">
    <w:name w:val="No Spacing"/>
    <w:basedOn w:val="Normal"/>
    <w:uiPriority w:val="1"/>
    <w:qFormat/>
    <w:rsid w:val="00636BF6"/>
    <w:rPr>
      <w:szCs w:val="32"/>
    </w:rPr>
  </w:style>
  <w:style w:type="paragraph" w:styleId="ListParagraph">
    <w:name w:val="List Paragraph"/>
    <w:basedOn w:val="Normal"/>
    <w:uiPriority w:val="34"/>
    <w:qFormat/>
    <w:rsid w:val="00636BF6"/>
    <w:pPr>
      <w:ind w:left="720"/>
      <w:contextualSpacing/>
    </w:pPr>
  </w:style>
  <w:style w:type="paragraph" w:styleId="Quote">
    <w:name w:val="Quote"/>
    <w:basedOn w:val="Normal"/>
    <w:next w:val="Normal"/>
    <w:link w:val="QuoteChar"/>
    <w:uiPriority w:val="29"/>
    <w:qFormat/>
    <w:rsid w:val="00636BF6"/>
    <w:rPr>
      <w:i/>
    </w:rPr>
  </w:style>
  <w:style w:type="character" w:customStyle="1" w:styleId="QuoteChar">
    <w:name w:val="Quote Char"/>
    <w:basedOn w:val="DefaultParagraphFont"/>
    <w:link w:val="Quote"/>
    <w:uiPriority w:val="29"/>
    <w:rsid w:val="00636BF6"/>
    <w:rPr>
      <w:i/>
      <w:sz w:val="24"/>
      <w:szCs w:val="24"/>
    </w:rPr>
  </w:style>
  <w:style w:type="paragraph" w:styleId="IntenseQuote">
    <w:name w:val="Intense Quote"/>
    <w:basedOn w:val="Normal"/>
    <w:next w:val="Normal"/>
    <w:link w:val="IntenseQuoteChar"/>
    <w:uiPriority w:val="30"/>
    <w:qFormat/>
    <w:rsid w:val="00636BF6"/>
    <w:pPr>
      <w:ind w:left="720" w:right="720"/>
    </w:pPr>
    <w:rPr>
      <w:b/>
      <w:i/>
      <w:szCs w:val="22"/>
    </w:rPr>
  </w:style>
  <w:style w:type="character" w:customStyle="1" w:styleId="IntenseQuoteChar">
    <w:name w:val="Intense Quote Char"/>
    <w:basedOn w:val="DefaultParagraphFont"/>
    <w:link w:val="IntenseQuote"/>
    <w:uiPriority w:val="30"/>
    <w:rsid w:val="00636BF6"/>
    <w:rPr>
      <w:b/>
      <w:i/>
      <w:sz w:val="24"/>
    </w:rPr>
  </w:style>
  <w:style w:type="character" w:styleId="SubtleEmphasis">
    <w:name w:val="Subtle Emphasis"/>
    <w:uiPriority w:val="19"/>
    <w:qFormat/>
    <w:rsid w:val="00636BF6"/>
    <w:rPr>
      <w:i/>
      <w:color w:val="5A5A5A" w:themeColor="text1" w:themeTint="A5"/>
    </w:rPr>
  </w:style>
  <w:style w:type="character" w:styleId="IntenseEmphasis">
    <w:name w:val="Intense Emphasis"/>
    <w:basedOn w:val="DefaultParagraphFont"/>
    <w:uiPriority w:val="21"/>
    <w:qFormat/>
    <w:rsid w:val="00636BF6"/>
    <w:rPr>
      <w:b/>
      <w:i/>
      <w:sz w:val="24"/>
      <w:szCs w:val="24"/>
      <w:u w:val="single"/>
    </w:rPr>
  </w:style>
  <w:style w:type="character" w:styleId="SubtleReference">
    <w:name w:val="Subtle Reference"/>
    <w:basedOn w:val="DefaultParagraphFont"/>
    <w:uiPriority w:val="31"/>
    <w:qFormat/>
    <w:rsid w:val="00636BF6"/>
    <w:rPr>
      <w:sz w:val="24"/>
      <w:szCs w:val="24"/>
      <w:u w:val="single"/>
    </w:rPr>
  </w:style>
  <w:style w:type="character" w:styleId="IntenseReference">
    <w:name w:val="Intense Reference"/>
    <w:basedOn w:val="DefaultParagraphFont"/>
    <w:uiPriority w:val="32"/>
    <w:qFormat/>
    <w:rsid w:val="00636BF6"/>
    <w:rPr>
      <w:b/>
      <w:sz w:val="24"/>
      <w:u w:val="single"/>
    </w:rPr>
  </w:style>
  <w:style w:type="character" w:styleId="BookTitle">
    <w:name w:val="Book Title"/>
    <w:basedOn w:val="DefaultParagraphFont"/>
    <w:uiPriority w:val="33"/>
    <w:qFormat/>
    <w:rsid w:val="00636BF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36BF6"/>
    <w:pPr>
      <w:outlineLvl w:val="9"/>
    </w:pPr>
  </w:style>
  <w:style w:type="paragraph" w:styleId="Header">
    <w:name w:val="header"/>
    <w:basedOn w:val="Normal"/>
    <w:link w:val="HeaderChar"/>
    <w:uiPriority w:val="99"/>
    <w:unhideWhenUsed/>
    <w:rsid w:val="000E71D5"/>
    <w:pPr>
      <w:tabs>
        <w:tab w:val="center" w:pos="4153"/>
        <w:tab w:val="right" w:pos="8306"/>
      </w:tabs>
    </w:pPr>
  </w:style>
  <w:style w:type="character" w:customStyle="1" w:styleId="HeaderChar">
    <w:name w:val="Header Char"/>
    <w:basedOn w:val="DefaultParagraphFont"/>
    <w:link w:val="Header"/>
    <w:uiPriority w:val="99"/>
    <w:rsid w:val="000E71D5"/>
    <w:rPr>
      <w:sz w:val="24"/>
      <w:szCs w:val="24"/>
    </w:rPr>
  </w:style>
  <w:style w:type="character" w:styleId="PlaceholderText">
    <w:name w:val="Placeholder Text"/>
    <w:basedOn w:val="DefaultParagraphFont"/>
    <w:uiPriority w:val="99"/>
    <w:semiHidden/>
    <w:rsid w:val="00747917"/>
    <w:rPr>
      <w:color w:val="808080"/>
    </w:rPr>
  </w:style>
  <w:style w:type="paragraph" w:styleId="Caption">
    <w:name w:val="caption"/>
    <w:basedOn w:val="Normal"/>
    <w:next w:val="Normal"/>
    <w:uiPriority w:val="35"/>
    <w:unhideWhenUsed/>
    <w:qFormat/>
    <w:rsid w:val="0013483B"/>
    <w:pPr>
      <w:spacing w:after="180"/>
    </w:pPr>
    <w:rPr>
      <w:rFonts w:cstheme="minorBidi"/>
      <w:b/>
      <w:bCs/>
      <w:smallCaps/>
      <w:color w:val="1F497D" w:themeColor="text2"/>
      <w:spacing w:val="6"/>
      <w:sz w:val="22"/>
      <w:szCs w:val="18"/>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5130433">
      <w:bodyDiv w:val="1"/>
      <w:marLeft w:val="0"/>
      <w:marRight w:val="0"/>
      <w:marTop w:val="0"/>
      <w:marBottom w:val="0"/>
      <w:divBdr>
        <w:top w:val="none" w:sz="0" w:space="0" w:color="auto"/>
        <w:left w:val="none" w:sz="0" w:space="0" w:color="auto"/>
        <w:bottom w:val="none" w:sz="0" w:space="0" w:color="auto"/>
        <w:right w:val="none" w:sz="0" w:space="0" w:color="auto"/>
      </w:divBdr>
      <w:divsChild>
        <w:div w:id="566765207">
          <w:marLeft w:val="0"/>
          <w:marRight w:val="0"/>
          <w:marTop w:val="0"/>
          <w:marBottom w:val="0"/>
          <w:divBdr>
            <w:top w:val="none" w:sz="0" w:space="0" w:color="auto"/>
            <w:left w:val="none" w:sz="0" w:space="0" w:color="auto"/>
            <w:bottom w:val="none" w:sz="0" w:space="0" w:color="auto"/>
            <w:right w:val="none" w:sz="0" w:space="0" w:color="auto"/>
          </w:divBdr>
          <w:divsChild>
            <w:div w:id="234247077">
              <w:marLeft w:val="0"/>
              <w:marRight w:val="0"/>
              <w:marTop w:val="0"/>
              <w:marBottom w:val="0"/>
              <w:divBdr>
                <w:top w:val="none" w:sz="0" w:space="0" w:color="auto"/>
                <w:left w:val="none" w:sz="0" w:space="0" w:color="auto"/>
                <w:bottom w:val="none" w:sz="0" w:space="0" w:color="auto"/>
                <w:right w:val="none" w:sz="0" w:space="0" w:color="auto"/>
              </w:divBdr>
              <w:divsChild>
                <w:div w:id="825053723">
                  <w:marLeft w:val="0"/>
                  <w:marRight w:val="0"/>
                  <w:marTop w:val="0"/>
                  <w:marBottom w:val="0"/>
                  <w:divBdr>
                    <w:top w:val="none" w:sz="0" w:space="0" w:color="auto"/>
                    <w:left w:val="none" w:sz="0" w:space="0" w:color="auto"/>
                    <w:bottom w:val="none" w:sz="0" w:space="0" w:color="auto"/>
                    <w:right w:val="none" w:sz="0" w:space="0" w:color="auto"/>
                  </w:divBdr>
                  <w:divsChild>
                    <w:div w:id="519009923">
                      <w:marLeft w:val="0"/>
                      <w:marRight w:val="0"/>
                      <w:marTop w:val="0"/>
                      <w:marBottom w:val="0"/>
                      <w:divBdr>
                        <w:top w:val="none" w:sz="0" w:space="0" w:color="auto"/>
                        <w:left w:val="none" w:sz="0" w:space="0" w:color="auto"/>
                        <w:bottom w:val="none" w:sz="0" w:space="0" w:color="auto"/>
                        <w:right w:val="none" w:sz="0" w:space="0" w:color="auto"/>
                      </w:divBdr>
                      <w:divsChild>
                        <w:div w:id="1789618422">
                          <w:marLeft w:val="0"/>
                          <w:marRight w:val="0"/>
                          <w:marTop w:val="0"/>
                          <w:marBottom w:val="0"/>
                          <w:divBdr>
                            <w:top w:val="none" w:sz="0" w:space="0" w:color="auto"/>
                            <w:left w:val="none" w:sz="0" w:space="0" w:color="auto"/>
                            <w:bottom w:val="none" w:sz="0" w:space="0" w:color="auto"/>
                            <w:right w:val="none" w:sz="0" w:space="0" w:color="auto"/>
                          </w:divBdr>
                          <w:divsChild>
                            <w:div w:id="1234659740">
                              <w:marLeft w:val="0"/>
                              <w:marRight w:val="0"/>
                              <w:marTop w:val="0"/>
                              <w:marBottom w:val="0"/>
                              <w:divBdr>
                                <w:top w:val="none" w:sz="0" w:space="0" w:color="auto"/>
                                <w:left w:val="none" w:sz="0" w:space="0" w:color="auto"/>
                                <w:bottom w:val="none" w:sz="0" w:space="0" w:color="auto"/>
                                <w:right w:val="none" w:sz="0" w:space="0" w:color="auto"/>
                              </w:divBdr>
                              <w:divsChild>
                                <w:div w:id="1463576792">
                                  <w:marLeft w:val="0"/>
                                  <w:marRight w:val="0"/>
                                  <w:marTop w:val="0"/>
                                  <w:marBottom w:val="0"/>
                                  <w:divBdr>
                                    <w:top w:val="none" w:sz="0" w:space="0" w:color="auto"/>
                                    <w:left w:val="none" w:sz="0" w:space="0" w:color="auto"/>
                                    <w:bottom w:val="none" w:sz="0" w:space="0" w:color="auto"/>
                                    <w:right w:val="none" w:sz="0" w:space="0" w:color="auto"/>
                                  </w:divBdr>
                                  <w:divsChild>
                                    <w:div w:id="113450189">
                                      <w:marLeft w:val="0"/>
                                      <w:marRight w:val="0"/>
                                      <w:marTop w:val="0"/>
                                      <w:marBottom w:val="0"/>
                                      <w:divBdr>
                                        <w:top w:val="none" w:sz="0" w:space="0" w:color="auto"/>
                                        <w:left w:val="none" w:sz="0" w:space="0" w:color="auto"/>
                                        <w:bottom w:val="none" w:sz="0" w:space="0" w:color="auto"/>
                                        <w:right w:val="none" w:sz="0" w:space="0" w:color="auto"/>
                                      </w:divBdr>
                                      <w:divsChild>
                                        <w:div w:id="1067337635">
                                          <w:marLeft w:val="0"/>
                                          <w:marRight w:val="0"/>
                                          <w:marTop w:val="0"/>
                                          <w:marBottom w:val="0"/>
                                          <w:divBdr>
                                            <w:top w:val="none" w:sz="0" w:space="0" w:color="auto"/>
                                            <w:left w:val="none" w:sz="0" w:space="0" w:color="auto"/>
                                            <w:bottom w:val="none" w:sz="0" w:space="0" w:color="auto"/>
                                            <w:right w:val="none" w:sz="0" w:space="0" w:color="auto"/>
                                          </w:divBdr>
                                          <w:divsChild>
                                            <w:div w:id="340670201">
                                              <w:marLeft w:val="0"/>
                                              <w:marRight w:val="0"/>
                                              <w:marTop w:val="0"/>
                                              <w:marBottom w:val="0"/>
                                              <w:divBdr>
                                                <w:top w:val="none" w:sz="0" w:space="0" w:color="auto"/>
                                                <w:left w:val="none" w:sz="0" w:space="0" w:color="auto"/>
                                                <w:bottom w:val="none" w:sz="0" w:space="0" w:color="auto"/>
                                                <w:right w:val="none" w:sz="0" w:space="0" w:color="auto"/>
                                              </w:divBdr>
                                              <w:divsChild>
                                                <w:div w:id="433281255">
                                                  <w:marLeft w:val="0"/>
                                                  <w:marRight w:val="0"/>
                                                  <w:marTop w:val="0"/>
                                                  <w:marBottom w:val="0"/>
                                                  <w:divBdr>
                                                    <w:top w:val="none" w:sz="0" w:space="0" w:color="auto"/>
                                                    <w:left w:val="none" w:sz="0" w:space="0" w:color="auto"/>
                                                    <w:bottom w:val="none" w:sz="0" w:space="0" w:color="auto"/>
                                                    <w:right w:val="none" w:sz="0" w:space="0" w:color="auto"/>
                                                  </w:divBdr>
                                                  <w:divsChild>
                                                    <w:div w:id="400177466">
                                                      <w:marLeft w:val="0"/>
                                                      <w:marRight w:val="0"/>
                                                      <w:marTop w:val="0"/>
                                                      <w:marBottom w:val="0"/>
                                                      <w:divBdr>
                                                        <w:top w:val="none" w:sz="0" w:space="0" w:color="auto"/>
                                                        <w:left w:val="none" w:sz="0" w:space="0" w:color="auto"/>
                                                        <w:bottom w:val="none" w:sz="0" w:space="0" w:color="auto"/>
                                                        <w:right w:val="none" w:sz="0" w:space="0" w:color="auto"/>
                                                      </w:divBdr>
                                                      <w:divsChild>
                                                        <w:div w:id="608589236">
                                                          <w:marLeft w:val="0"/>
                                                          <w:marRight w:val="0"/>
                                                          <w:marTop w:val="0"/>
                                                          <w:marBottom w:val="0"/>
                                                          <w:divBdr>
                                                            <w:top w:val="none" w:sz="0" w:space="0" w:color="auto"/>
                                                            <w:left w:val="none" w:sz="0" w:space="0" w:color="auto"/>
                                                            <w:bottom w:val="none" w:sz="0" w:space="0" w:color="auto"/>
                                                            <w:right w:val="none" w:sz="0" w:space="0" w:color="auto"/>
                                                          </w:divBdr>
                                                          <w:divsChild>
                                                            <w:div w:id="1736124568">
                                                              <w:marLeft w:val="0"/>
                                                              <w:marRight w:val="0"/>
                                                              <w:marTop w:val="0"/>
                                                              <w:marBottom w:val="0"/>
                                                              <w:divBdr>
                                                                <w:top w:val="none" w:sz="0" w:space="0" w:color="auto"/>
                                                                <w:left w:val="none" w:sz="0" w:space="0" w:color="auto"/>
                                                                <w:bottom w:val="none" w:sz="0" w:space="0" w:color="auto"/>
                                                                <w:right w:val="none" w:sz="0" w:space="0" w:color="auto"/>
                                                              </w:divBdr>
                                                              <w:divsChild>
                                                                <w:div w:id="2090803377">
                                                                  <w:marLeft w:val="0"/>
                                                                  <w:marRight w:val="0"/>
                                                                  <w:marTop w:val="0"/>
                                                                  <w:marBottom w:val="0"/>
                                                                  <w:divBdr>
                                                                    <w:top w:val="none" w:sz="0" w:space="0" w:color="auto"/>
                                                                    <w:left w:val="none" w:sz="0" w:space="0" w:color="auto"/>
                                                                    <w:bottom w:val="none" w:sz="0" w:space="0" w:color="auto"/>
                                                                    <w:right w:val="none" w:sz="0" w:space="0" w:color="auto"/>
                                                                  </w:divBdr>
                                                                  <w:divsChild>
                                                                    <w:div w:id="1828932578">
                                                                      <w:marLeft w:val="0"/>
                                                                      <w:marRight w:val="0"/>
                                                                      <w:marTop w:val="0"/>
                                                                      <w:marBottom w:val="0"/>
                                                                      <w:divBdr>
                                                                        <w:top w:val="none" w:sz="0" w:space="0" w:color="auto"/>
                                                                        <w:left w:val="none" w:sz="0" w:space="0" w:color="auto"/>
                                                                        <w:bottom w:val="none" w:sz="0" w:space="0" w:color="auto"/>
                                                                        <w:right w:val="none" w:sz="0" w:space="0" w:color="auto"/>
                                                                      </w:divBdr>
                                                                      <w:divsChild>
                                                                        <w:div w:id="1354575480">
                                                                          <w:marLeft w:val="0"/>
                                                                          <w:marRight w:val="0"/>
                                                                          <w:marTop w:val="0"/>
                                                                          <w:marBottom w:val="0"/>
                                                                          <w:divBdr>
                                                                            <w:top w:val="none" w:sz="0" w:space="0" w:color="auto"/>
                                                                            <w:left w:val="none" w:sz="0" w:space="0" w:color="auto"/>
                                                                            <w:bottom w:val="none" w:sz="0" w:space="0" w:color="auto"/>
                                                                            <w:right w:val="none" w:sz="0" w:space="0" w:color="auto"/>
                                                                          </w:divBdr>
                                                                          <w:divsChild>
                                                                            <w:div w:id="648167837">
                                                                              <w:marLeft w:val="0"/>
                                                                              <w:marRight w:val="0"/>
                                                                              <w:marTop w:val="0"/>
                                                                              <w:marBottom w:val="0"/>
                                                                              <w:divBdr>
                                                                                <w:top w:val="none" w:sz="0" w:space="0" w:color="auto"/>
                                                                                <w:left w:val="none" w:sz="0" w:space="0" w:color="auto"/>
                                                                                <w:bottom w:val="none" w:sz="0" w:space="0" w:color="auto"/>
                                                                                <w:right w:val="none" w:sz="0" w:space="0" w:color="auto"/>
                                                                              </w:divBdr>
                                                                              <w:divsChild>
                                                                                <w:div w:id="861358958">
                                                                                  <w:marLeft w:val="0"/>
                                                                                  <w:marRight w:val="0"/>
                                                                                  <w:marTop w:val="0"/>
                                                                                  <w:marBottom w:val="0"/>
                                                                                  <w:divBdr>
                                                                                    <w:top w:val="none" w:sz="0" w:space="0" w:color="auto"/>
                                                                                    <w:left w:val="none" w:sz="0" w:space="0" w:color="auto"/>
                                                                                    <w:bottom w:val="none" w:sz="0" w:space="0" w:color="auto"/>
                                                                                    <w:right w:val="none" w:sz="0" w:space="0" w:color="auto"/>
                                                                                  </w:divBdr>
                                                                                  <w:divsChild>
                                                                                    <w:div w:id="800348183">
                                                                                      <w:marLeft w:val="0"/>
                                                                                      <w:marRight w:val="0"/>
                                                                                      <w:marTop w:val="0"/>
                                                                                      <w:marBottom w:val="0"/>
                                                                                      <w:divBdr>
                                                                                        <w:top w:val="none" w:sz="0" w:space="0" w:color="auto"/>
                                                                                        <w:left w:val="none" w:sz="0" w:space="0" w:color="auto"/>
                                                                                        <w:bottom w:val="none" w:sz="0" w:space="0" w:color="auto"/>
                                                                                        <w:right w:val="none" w:sz="0" w:space="0" w:color="auto"/>
                                                                                      </w:divBdr>
                                                                                      <w:divsChild>
                                                                                        <w:div w:id="1779524519">
                                                                                          <w:marLeft w:val="0"/>
                                                                                          <w:marRight w:val="0"/>
                                                                                          <w:marTop w:val="0"/>
                                                                                          <w:marBottom w:val="0"/>
                                                                                          <w:divBdr>
                                                                                            <w:top w:val="none" w:sz="0" w:space="0" w:color="auto"/>
                                                                                            <w:left w:val="none" w:sz="0" w:space="0" w:color="auto"/>
                                                                                            <w:bottom w:val="none" w:sz="0" w:space="0" w:color="auto"/>
                                                                                            <w:right w:val="none" w:sz="0" w:space="0" w:color="auto"/>
                                                                                          </w:divBdr>
                                                                                          <w:divsChild>
                                                                                            <w:div w:id="1062680519">
                                                                                              <w:marLeft w:val="0"/>
                                                                                              <w:marRight w:val="0"/>
                                                                                              <w:marTop w:val="0"/>
                                                                                              <w:marBottom w:val="0"/>
                                                                                              <w:divBdr>
                                                                                                <w:top w:val="none" w:sz="0" w:space="0" w:color="auto"/>
                                                                                                <w:left w:val="none" w:sz="0" w:space="0" w:color="auto"/>
                                                                                                <w:bottom w:val="none" w:sz="0" w:space="0" w:color="auto"/>
                                                                                                <w:right w:val="none" w:sz="0" w:space="0" w:color="auto"/>
                                                                                              </w:divBdr>
                                                                                              <w:divsChild>
                                                                                                <w:div w:id="1983844525">
                                                                                                  <w:marLeft w:val="0"/>
                                                                                                  <w:marRight w:val="0"/>
                                                                                                  <w:marTop w:val="0"/>
                                                                                                  <w:marBottom w:val="0"/>
                                                                                                  <w:divBdr>
                                                                                                    <w:top w:val="none" w:sz="0" w:space="0" w:color="auto"/>
                                                                                                    <w:left w:val="none" w:sz="0" w:space="0" w:color="auto"/>
                                                                                                    <w:bottom w:val="none" w:sz="0" w:space="0" w:color="auto"/>
                                                                                                    <w:right w:val="none" w:sz="0" w:space="0" w:color="auto"/>
                                                                                                  </w:divBdr>
                                                                                                  <w:divsChild>
                                                                                                    <w:div w:id="30004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ipython.or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3621F1-08D1-4F37-8CDD-1540EC1F0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13</Pages>
  <Words>6099</Words>
  <Characters>30498</Characters>
  <Application>Microsoft Office Word</Application>
  <DocSecurity>0</DocSecurity>
  <Lines>254</Lines>
  <Paragraphs>73</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36524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Yoav Ram</dc:creator>
  <cp:lastModifiedBy>Yoav Ram</cp:lastModifiedBy>
  <cp:revision>24</cp:revision>
  <cp:lastPrinted>2014-03-30T10:10:00Z</cp:lastPrinted>
  <dcterms:created xsi:type="dcterms:W3CDTF">2014-03-30T05:08:00Z</dcterms:created>
  <dcterms:modified xsi:type="dcterms:W3CDTF">2014-07-15T11:54:00Z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http://www.zotero.org/styles/proceedings-of-the-royal-society-b</vt:lpwstr>
  </property>
  <property fmtid="{D5CDD505-2E9C-101B-9397-08002B2CF9AE}" pid="3" name="Mendeley Document_1">
    <vt:lpwstr>True</vt:lpwstr>
  </property>
  <property fmtid="{D5CDD505-2E9C-101B-9397-08002B2CF9AE}" pid="4" name="Mendeley User Name_1">
    <vt:lpwstr>yoavram@post.tau.ac.il@www.mendeley.com</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http://www.zotero.org/styles/bmc-evolutionary-biology</vt:lpwstr>
  </property>
  <property fmtid="{D5CDD505-2E9C-101B-9397-08002B2CF9AE}" pid="8" name="Mendeley Recent Style Name 1_1">
    <vt:lpwstr>BMC Evolutionary Biology</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16th edition (author-date)</vt:lpwstr>
  </property>
  <property fmtid="{D5CDD505-2E9C-101B-9397-08002B2CF9AE}" pid="11" name="Mendeley Recent Style Id 3_1">
    <vt:lpwstr>http://www.zotero.org/styles/evolution</vt:lpwstr>
  </property>
  <property fmtid="{D5CDD505-2E9C-101B-9397-08002B2CF9AE}" pid="12" name="Mendeley Recent Style Name 3_1">
    <vt:lpwstr>Evolution</vt:lpwstr>
  </property>
  <property fmtid="{D5CDD505-2E9C-101B-9397-08002B2CF9AE}" pid="13" name="Mendeley Recent Style Id 4_1">
    <vt:lpwstr>http://www.zotero.org/styles/evolutionary-biology</vt:lpwstr>
  </property>
  <property fmtid="{D5CDD505-2E9C-101B-9397-08002B2CF9AE}" pid="14" name="Mendeley Recent Style Name 4_1">
    <vt:lpwstr>Evolutionary Biology</vt:lpwstr>
  </property>
  <property fmtid="{D5CDD505-2E9C-101B-9397-08002B2CF9AE}" pid="15" name="Mendeley Recent Style Id 5_1">
    <vt:lpwstr>http://www.zotero.org/styles/frontiers-in-evolutionary-and-population-genetics</vt:lpwstr>
  </property>
  <property fmtid="{D5CDD505-2E9C-101B-9397-08002B2CF9AE}" pid="16" name="Mendeley Recent Style Name 5_1">
    <vt:lpwstr>Frontiers in Evolutionary and Population Genetics</vt:lpwstr>
  </property>
  <property fmtid="{D5CDD505-2E9C-101B-9397-08002B2CF9AE}" pid="17" name="Mendeley Recent Style Id 6_1">
    <vt:lpwstr>http://www.zotero.org/styles/genome-biology-and-evolution</vt:lpwstr>
  </property>
  <property fmtid="{D5CDD505-2E9C-101B-9397-08002B2CF9AE}" pid="18" name="Mendeley Recent Style Name 6_1">
    <vt:lpwstr>Genome Biology and Evolution</vt:lpwstr>
  </property>
  <property fmtid="{D5CDD505-2E9C-101B-9397-08002B2CF9AE}" pid="19" name="Mendeley Recent Style Id 7_1">
    <vt:lpwstr>http://www.zotero.org/styles/proceedings-of-the-royal-society-b</vt:lpwstr>
  </property>
  <property fmtid="{D5CDD505-2E9C-101B-9397-08002B2CF9AE}" pid="20" name="Mendeley Recent Style Name 7_1">
    <vt:lpwstr>Proceedings of the Royal Society B</vt:lpwstr>
  </property>
  <property fmtid="{D5CDD505-2E9C-101B-9397-08002B2CF9AE}" pid="21" name="Mendeley Recent Style Id 8_1">
    <vt:lpwstr>http://www.zotero.org/styles/the-american-naturalist</vt:lpwstr>
  </property>
  <property fmtid="{D5CDD505-2E9C-101B-9397-08002B2CF9AE}" pid="22" name="Mendeley Recent Style Name 8_1">
    <vt:lpwstr>The American Naturalist</vt:lpwstr>
  </property>
  <property fmtid="{D5CDD505-2E9C-101B-9397-08002B2CF9AE}" pid="23" name="Mendeley Recent Style Id 9_1">
    <vt:lpwstr>http://www.zotero.org/styles/theoretical-population-biology</vt:lpwstr>
  </property>
  <property fmtid="{D5CDD505-2E9C-101B-9397-08002B2CF9AE}" pid="24" name="Mendeley Recent Style Name 9_1">
    <vt:lpwstr>Theoretical Population Biology</vt:lpwstr>
  </property>
</Properties>
</file>