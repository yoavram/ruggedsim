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5AB" w:rsidRPr="0038310A" w:rsidRDefault="00800DD3" w:rsidP="008D0078">
      <w:pPr>
        <w:pStyle w:val="Title"/>
        <w:spacing w:line="480" w:lineRule="auto"/>
        <w:ind w:firstLine="284"/>
        <w:jc w:val="center"/>
        <w:rPr>
          <w:sz w:val="32"/>
          <w:szCs w:val="24"/>
        </w:rPr>
      </w:pPr>
      <w:ins w:id="0" w:author="Yoav Ram" w:date="2014-04-27T13:57:00Z">
        <w:r>
          <w:rPr>
            <w:sz w:val="32"/>
            <w:szCs w:val="24"/>
          </w:rPr>
          <w:t xml:space="preserve">Complex Adaptation with </w:t>
        </w:r>
      </w:ins>
      <w:r w:rsidR="00C87978" w:rsidRPr="0038310A">
        <w:rPr>
          <w:sz w:val="32"/>
          <w:szCs w:val="24"/>
        </w:rPr>
        <w:softHyphen/>
      </w:r>
      <w:r w:rsidR="002630C5" w:rsidRPr="0038310A">
        <w:rPr>
          <w:sz w:val="32"/>
          <w:szCs w:val="24"/>
        </w:rPr>
        <w:t>Stress</w:t>
      </w:r>
      <w:r w:rsidR="0038310A" w:rsidRPr="0038310A">
        <w:rPr>
          <w:sz w:val="32"/>
          <w:szCs w:val="24"/>
        </w:rPr>
        <w:t xml:space="preserve">-Induced Mutagenesis </w:t>
      </w:r>
      <w:del w:id="1" w:author="Yoav Ram" w:date="2014-04-27T13:58:00Z">
        <w:r w:rsidR="0038310A" w:rsidRPr="0038310A" w:rsidDel="00800DD3">
          <w:rPr>
            <w:sz w:val="32"/>
            <w:szCs w:val="24"/>
          </w:rPr>
          <w:delText xml:space="preserve">Breaks </w:delText>
        </w:r>
        <w:r w:rsidR="00531CC2" w:rsidDel="00800DD3">
          <w:rPr>
            <w:sz w:val="32"/>
            <w:szCs w:val="24"/>
          </w:rPr>
          <w:delText>t</w:delText>
        </w:r>
        <w:r w:rsidR="0038310A" w:rsidRPr="0038310A" w:rsidDel="00800DD3">
          <w:rPr>
            <w:sz w:val="32"/>
            <w:szCs w:val="24"/>
          </w:rPr>
          <w:delText xml:space="preserve">he Trade-Off Between Adaptability </w:delText>
        </w:r>
        <w:r w:rsidR="00531CC2" w:rsidDel="00800DD3">
          <w:rPr>
            <w:sz w:val="32"/>
            <w:szCs w:val="24"/>
          </w:rPr>
          <w:delText>a</w:delText>
        </w:r>
        <w:r w:rsidR="0038310A" w:rsidRPr="0038310A" w:rsidDel="00800DD3">
          <w:rPr>
            <w:sz w:val="32"/>
            <w:szCs w:val="24"/>
          </w:rPr>
          <w:delText>nd Adaptedness</w:delText>
        </w:r>
      </w:del>
    </w:p>
    <w:p w:rsidR="002630C5" w:rsidRDefault="002630C5" w:rsidP="008D0078">
      <w:pPr>
        <w:pStyle w:val="Subtitle"/>
        <w:spacing w:line="480" w:lineRule="auto"/>
        <w:ind w:firstLine="284"/>
      </w:pPr>
    </w:p>
    <w:p w:rsidR="002630C5" w:rsidRPr="0038310A" w:rsidRDefault="002630C5" w:rsidP="008D0078">
      <w:pPr>
        <w:pStyle w:val="Subtitle"/>
        <w:spacing w:line="480" w:lineRule="auto"/>
        <w:ind w:firstLine="284"/>
        <w:jc w:val="center"/>
        <w:rPr>
          <w:sz w:val="28"/>
          <w:szCs w:val="22"/>
        </w:rPr>
      </w:pPr>
      <w:proofErr w:type="spellStart"/>
      <w:r w:rsidRPr="0038310A">
        <w:rPr>
          <w:sz w:val="28"/>
          <w:szCs w:val="22"/>
        </w:rPr>
        <w:t>Yoav</w:t>
      </w:r>
      <w:proofErr w:type="spellEnd"/>
      <w:r w:rsidRPr="0038310A">
        <w:rPr>
          <w:sz w:val="28"/>
          <w:szCs w:val="22"/>
        </w:rPr>
        <w:t xml:space="preserve"> Ram and </w:t>
      </w:r>
      <w:proofErr w:type="spellStart"/>
      <w:r w:rsidRPr="0038310A">
        <w:rPr>
          <w:sz w:val="28"/>
          <w:szCs w:val="22"/>
        </w:rPr>
        <w:t>Lilach</w:t>
      </w:r>
      <w:proofErr w:type="spellEnd"/>
      <w:r w:rsidRPr="0038310A">
        <w:rPr>
          <w:sz w:val="28"/>
          <w:szCs w:val="22"/>
        </w:rPr>
        <w:t xml:space="preserve"> </w:t>
      </w:r>
      <w:proofErr w:type="spellStart"/>
      <w:r w:rsidRPr="0038310A">
        <w:rPr>
          <w:sz w:val="28"/>
          <w:szCs w:val="22"/>
        </w:rPr>
        <w:t>Hadany</w:t>
      </w:r>
      <w:proofErr w:type="spellEnd"/>
    </w:p>
    <w:p w:rsidR="0038310A" w:rsidRDefault="0038310A" w:rsidP="008D0078">
      <w:pPr>
        <w:spacing w:line="480" w:lineRule="auto"/>
        <w:ind w:firstLine="284"/>
        <w:rPr>
          <w:rFonts w:ascii="Times New Roman" w:hAnsi="Times New Roman" w:cs="Times New Roman"/>
        </w:rPr>
      </w:pPr>
    </w:p>
    <w:p w:rsidR="002630C5" w:rsidRDefault="0038310A" w:rsidP="008D0078">
      <w:pPr>
        <w:spacing w:line="480" w:lineRule="auto"/>
        <w:ind w:firstLine="284"/>
        <w:rPr>
          <w:lang w:bidi="hi-IN"/>
        </w:rPr>
      </w:pPr>
      <w:r w:rsidRPr="0038310A">
        <w:rPr>
          <w:rFonts w:ascii="Times New Roman" w:hAnsi="Times New Roman" w:cs="Times New Roman"/>
          <w:b/>
          <w:bCs/>
        </w:rPr>
        <w:t>Email</w:t>
      </w:r>
      <w:r>
        <w:rPr>
          <w:rFonts w:ascii="Times New Roman" w:hAnsi="Times New Roman" w:cs="Times New Roman"/>
        </w:rPr>
        <w:t>: YR</w:t>
      </w:r>
      <w:r>
        <w:rPr>
          <w:lang w:bidi="hi-IN"/>
        </w:rPr>
        <w:t xml:space="preserve"> - </w:t>
      </w:r>
      <w:hyperlink r:id="rId9" w:history="1">
        <w:r w:rsidRPr="00823689">
          <w:rPr>
            <w:rStyle w:val="Hyperlink"/>
            <w:lang w:bidi="hi-IN"/>
          </w:rPr>
          <w:t>yoavram@post.tau.ac.il</w:t>
        </w:r>
      </w:hyperlink>
      <w:r>
        <w:rPr>
          <w:lang w:bidi="hi-IN"/>
        </w:rPr>
        <w:t xml:space="preserve">, LH - </w:t>
      </w:r>
      <w:hyperlink r:id="rId10" w:history="1">
        <w:r w:rsidR="00B8554B">
          <w:rPr>
            <w:rStyle w:val="Hyperlink"/>
            <w:lang w:bidi="hi-IN"/>
          </w:rPr>
          <w:t>lilach.hadany@gmail.com</w:t>
        </w:r>
      </w:hyperlink>
    </w:p>
    <w:p w:rsidR="002630C5" w:rsidRDefault="0038310A" w:rsidP="008D0078">
      <w:pPr>
        <w:spacing w:line="480" w:lineRule="auto"/>
        <w:ind w:firstLine="284"/>
        <w:rPr>
          <w:lang w:bidi="hi-IN"/>
        </w:rPr>
      </w:pPr>
      <w:r w:rsidRPr="0038310A">
        <w:rPr>
          <w:rFonts w:ascii="Times New Roman" w:hAnsi="Times New Roman" w:cs="Times New Roman"/>
          <w:b/>
          <w:bCs/>
          <w:lang w:bidi="hi-IN"/>
        </w:rPr>
        <w:t>Address</w:t>
      </w:r>
      <w:r>
        <w:rPr>
          <w:rFonts w:ascii="Times New Roman" w:hAnsi="Times New Roman" w:cs="Times New Roman"/>
          <w:lang w:bidi="hi-IN"/>
        </w:rPr>
        <w:t xml:space="preserve">: </w:t>
      </w:r>
      <w:r w:rsidR="002630C5">
        <w:rPr>
          <w:lang w:bidi="hi-IN"/>
        </w:rPr>
        <w:t>Dept. of Molecular Biology and Ecology of Plants, Tel Aviv University</w:t>
      </w:r>
    </w:p>
    <w:p w:rsidR="002630C5" w:rsidRDefault="002630C5" w:rsidP="008D0078">
      <w:pPr>
        <w:spacing w:line="480" w:lineRule="auto"/>
        <w:ind w:firstLine="284"/>
        <w:rPr>
          <w:lang w:bidi="hi-IN"/>
        </w:rPr>
      </w:pPr>
      <w:r>
        <w:rPr>
          <w:lang w:bidi="hi-IN"/>
        </w:rPr>
        <w:t>Tel-Aviv 69978, Israel</w:t>
      </w:r>
      <w:r w:rsidR="0038310A">
        <w:rPr>
          <w:lang w:bidi="hi-IN"/>
        </w:rPr>
        <w:t>. Tel. +972.3.640.6886</w:t>
      </w:r>
    </w:p>
    <w:p w:rsidR="002630C5" w:rsidRDefault="004E278A" w:rsidP="008D0078">
      <w:pPr>
        <w:spacing w:line="480" w:lineRule="auto"/>
        <w:ind w:firstLine="284"/>
        <w:rPr>
          <w:lang w:bidi="hi-IN"/>
        </w:rPr>
      </w:pPr>
      <w:r w:rsidRPr="0038310A">
        <w:rPr>
          <w:b/>
          <w:bCs/>
          <w:lang w:bidi="hi-IN"/>
        </w:rPr>
        <w:t>Running title:</w:t>
      </w:r>
      <w:r>
        <w:rPr>
          <w:lang w:bidi="hi-IN"/>
        </w:rPr>
        <w:t xml:space="preserve"> </w:t>
      </w:r>
      <w:r w:rsidRPr="004E278A">
        <w:rPr>
          <w:lang w:bidi="hi-IN"/>
        </w:rPr>
        <w:t>SIM, adaptability</w:t>
      </w:r>
      <w:r w:rsidR="0098051F">
        <w:rPr>
          <w:lang w:bidi="hi-IN"/>
        </w:rPr>
        <w:t>,</w:t>
      </w:r>
      <w:r w:rsidRPr="004E278A">
        <w:rPr>
          <w:lang w:bidi="hi-IN"/>
        </w:rPr>
        <w:t xml:space="preserve"> and adaptedness</w:t>
      </w:r>
    </w:p>
    <w:p w:rsidR="00347C94" w:rsidRDefault="00347C94" w:rsidP="008D0078">
      <w:pPr>
        <w:spacing w:line="480" w:lineRule="auto"/>
        <w:ind w:firstLine="284"/>
        <w:rPr>
          <w:lang w:bidi="hi-IN"/>
        </w:rPr>
      </w:pPr>
      <w:r w:rsidRPr="0038310A">
        <w:rPr>
          <w:b/>
          <w:bCs/>
          <w:lang w:bidi="hi-IN"/>
        </w:rPr>
        <w:t>Keywords</w:t>
      </w:r>
      <w:r>
        <w:rPr>
          <w:lang w:bidi="hi-IN"/>
        </w:rPr>
        <w:t>: adaptation, fitness, models/simulations, mutations, population genetics, trade-offs</w:t>
      </w:r>
    </w:p>
    <w:p w:rsidR="00961941" w:rsidRDefault="00961941" w:rsidP="008D0078">
      <w:pPr>
        <w:spacing w:line="480" w:lineRule="auto"/>
        <w:ind w:firstLine="284"/>
        <w:rPr>
          <w:lang w:bidi="hi-IN"/>
        </w:rPr>
      </w:pPr>
      <w:r w:rsidRPr="00961941">
        <w:rPr>
          <w:b/>
          <w:bCs/>
          <w:lang w:bidi="hi-IN"/>
        </w:rPr>
        <w:t>Online elements:</w:t>
      </w:r>
      <w:r>
        <w:rPr>
          <w:b/>
          <w:bCs/>
          <w:lang w:bidi="hi-IN"/>
        </w:rPr>
        <w:t xml:space="preserve"> </w:t>
      </w:r>
      <w:r>
        <w:rPr>
          <w:lang w:bidi="hi-IN"/>
        </w:rPr>
        <w:t xml:space="preserve">Supporting Text, Figure S1, Figure S2, Figure </w:t>
      </w:r>
      <w:r w:rsidR="00762F19">
        <w:rPr>
          <w:lang w:bidi="hi-IN"/>
        </w:rPr>
        <w:t>D1</w:t>
      </w:r>
      <w:r>
        <w:rPr>
          <w:lang w:bidi="hi-IN"/>
        </w:rPr>
        <w:t xml:space="preserve">, Figure </w:t>
      </w:r>
      <w:r w:rsidR="00762F19">
        <w:rPr>
          <w:lang w:bidi="hi-IN"/>
        </w:rPr>
        <w:t>E1, Figure E2</w:t>
      </w:r>
      <w:r>
        <w:rPr>
          <w:lang w:bidi="hi-IN"/>
        </w:rPr>
        <w:t xml:space="preserve">, Figure </w:t>
      </w:r>
      <w:r w:rsidR="00762F19">
        <w:rPr>
          <w:lang w:bidi="hi-IN"/>
        </w:rPr>
        <w:t>F</w:t>
      </w:r>
      <w:r>
        <w:rPr>
          <w:lang w:bidi="hi-IN"/>
        </w:rPr>
        <w:t xml:space="preserve">, color version of figure 2, color version of figure 3, color version of figure 4, </w:t>
      </w:r>
      <w:proofErr w:type="spellStart"/>
      <w:r>
        <w:rPr>
          <w:lang w:bidi="hi-IN"/>
        </w:rPr>
        <w:t>IPython</w:t>
      </w:r>
      <w:proofErr w:type="spellEnd"/>
      <w:r>
        <w:rPr>
          <w:lang w:bidi="hi-IN"/>
        </w:rPr>
        <w:t xml:space="preserve"> notebook for figure reproduction.</w:t>
      </w:r>
    </w:p>
    <w:p w:rsidR="00961941" w:rsidRPr="00961941" w:rsidRDefault="00394532" w:rsidP="008D0078">
      <w:pPr>
        <w:spacing w:line="480" w:lineRule="auto"/>
        <w:ind w:firstLine="284"/>
        <w:rPr>
          <w:lang w:bidi="hi-IN"/>
        </w:rPr>
      </w:pPr>
      <w:r>
        <w:rPr>
          <w:b/>
          <w:bCs/>
          <w:lang w:bidi="hi-IN"/>
        </w:rPr>
        <w:t>Manuscript type</w:t>
      </w:r>
      <w:r w:rsidR="00961941">
        <w:rPr>
          <w:b/>
          <w:bCs/>
          <w:lang w:bidi="hi-IN"/>
        </w:rPr>
        <w:t>:</w:t>
      </w:r>
      <w:r w:rsidR="00961941">
        <w:rPr>
          <w:lang w:bidi="hi-IN"/>
        </w:rPr>
        <w:t xml:space="preserve"> article</w:t>
      </w:r>
    </w:p>
    <w:p w:rsidR="0038310A" w:rsidRDefault="0038310A" w:rsidP="008D0078">
      <w:pPr>
        <w:spacing w:line="480" w:lineRule="auto"/>
        <w:rPr>
          <w:lang w:bidi="hi-IN"/>
        </w:rPr>
      </w:pPr>
      <w:r>
        <w:rPr>
          <w:lang w:bidi="hi-IN"/>
        </w:rPr>
        <w:br w:type="page"/>
      </w:r>
    </w:p>
    <w:p w:rsidR="003757EA" w:rsidRDefault="009747FC" w:rsidP="008D0078">
      <w:pPr>
        <w:pStyle w:val="Heading1"/>
        <w:keepLines w:val="0"/>
        <w:numPr>
          <w:ilvl w:val="0"/>
          <w:numId w:val="0"/>
        </w:numPr>
        <w:tabs>
          <w:tab w:val="left" w:pos="482"/>
        </w:tabs>
        <w:spacing w:after="180" w:line="480" w:lineRule="auto"/>
        <w:jc w:val="both"/>
      </w:pPr>
      <w:r>
        <w:lastRenderedPageBreak/>
        <w:softHyphen/>
      </w:r>
      <w:r>
        <w:softHyphen/>
      </w:r>
      <w:r>
        <w:softHyphen/>
      </w:r>
      <w:r>
        <w:softHyphen/>
      </w:r>
      <w:r w:rsidR="003757EA">
        <w:t>Abstract</w:t>
      </w:r>
    </w:p>
    <w:p w:rsidR="00961941" w:rsidRDefault="00C22795" w:rsidP="008D0078">
      <w:pPr>
        <w:spacing w:line="480" w:lineRule="auto"/>
      </w:pPr>
      <w:r>
        <w:t>Because m</w:t>
      </w:r>
      <w:r w:rsidR="00C27F6B">
        <w:t>u</w:t>
      </w:r>
      <w:r>
        <w:t xml:space="preserve">tations are mostly deleterious, </w:t>
      </w:r>
      <w:r w:rsidR="00C27F6B">
        <w:t xml:space="preserve">mutation rates </w:t>
      </w:r>
      <w:r w:rsidR="008518D6">
        <w:t xml:space="preserve">should be </w:t>
      </w:r>
      <w:r w:rsidR="00C27F6B">
        <w:t xml:space="preserve">reduced by </w:t>
      </w:r>
      <w:r w:rsidR="008518D6">
        <w:t xml:space="preserve">natural </w:t>
      </w:r>
      <w:r w:rsidR="00C27F6B">
        <w:t xml:space="preserve">selection. However, mutations </w:t>
      </w:r>
      <w:r>
        <w:t xml:space="preserve">also </w:t>
      </w:r>
      <w:r w:rsidR="00C27F6B">
        <w:t xml:space="preserve">provide the raw material for adaptation. </w:t>
      </w:r>
      <w:r>
        <w:t>Therefore, e</w:t>
      </w:r>
      <w:r w:rsidR="00D4102F">
        <w:t xml:space="preserve">volutionary theory suggests </w:t>
      </w:r>
      <w:r w:rsidR="00282DE0">
        <w:t xml:space="preserve">that </w:t>
      </w:r>
      <w:r w:rsidR="00D4102F">
        <w:t xml:space="preserve">the mutation rate must balance between </w:t>
      </w:r>
      <w:r w:rsidR="00D4102F" w:rsidRPr="00282DE0">
        <w:rPr>
          <w:i/>
          <w:iCs/>
        </w:rPr>
        <w:t>adaptability</w:t>
      </w:r>
      <w:r w:rsidR="00D4102F">
        <w:t xml:space="preserve"> – the ability to adapt – and </w:t>
      </w:r>
      <w:r w:rsidR="00D4102F" w:rsidRPr="00D4102F">
        <w:rPr>
          <w:i/>
          <w:iCs/>
        </w:rPr>
        <w:t>adaptedness</w:t>
      </w:r>
      <w:r w:rsidR="00D4102F">
        <w:t xml:space="preserve"> – the ability to remain adapted.</w:t>
      </w:r>
      <w:r w:rsidR="00282DE0">
        <w:t xml:space="preserve"> We model a</w:t>
      </w:r>
      <w:r w:rsidR="00EE1379">
        <w:t>n asexual</w:t>
      </w:r>
      <w:r w:rsidR="00282DE0">
        <w:t xml:space="preserve"> population crossing a fitness valley and analyze the </w:t>
      </w:r>
      <w:ins w:id="2" w:author="Yoav Ram" w:date="2014-04-27T13:58:00Z">
        <w:r w:rsidR="00800DD3">
          <w:t xml:space="preserve">rate of complex </w:t>
        </w:r>
      </w:ins>
      <w:r w:rsidR="008518D6">
        <w:t xml:space="preserve">adaptation </w:t>
      </w:r>
      <w:del w:id="3" w:author="Yoav Ram" w:date="2014-04-27T13:58:00Z">
        <w:r w:rsidR="00282DE0" w:rsidDel="00800DD3">
          <w:delText xml:space="preserve">rate </w:delText>
        </w:r>
      </w:del>
      <w:r w:rsidR="00282DE0">
        <w:t xml:space="preserve">with and without stress-induced mutagenesis </w:t>
      </w:r>
      <w:r w:rsidR="00EE1379">
        <w:t>–</w:t>
      </w:r>
      <w:r w:rsidR="00282DE0">
        <w:t xml:space="preserve"> the increase of mutation rates in </w:t>
      </w:r>
      <w:r w:rsidR="006A27C7">
        <w:t xml:space="preserve">response to </w:t>
      </w:r>
      <w:r w:rsidR="00282DE0">
        <w:t xml:space="preserve">stress or maladaptation. </w:t>
      </w:r>
      <w:r w:rsidR="00021B61">
        <w:t xml:space="preserve">We </w:t>
      </w:r>
      <w:r w:rsidR="00282DE0">
        <w:t xml:space="preserve">show that stress-induced mutagenesis </w:t>
      </w:r>
      <w:del w:id="4" w:author="Yoav Ram" w:date="2014-04-27T13:58:00Z">
        <w:r w:rsidR="00282DE0" w:rsidDel="00800DD3">
          <w:delText>breaks th</w:delText>
        </w:r>
        <w:r w:rsidR="00EE1379" w:rsidDel="00800DD3">
          <w:delText>e</w:delText>
        </w:r>
        <w:r w:rsidR="00282DE0" w:rsidDel="00800DD3">
          <w:delText xml:space="preserve"> evolutionary trade-off</w:delText>
        </w:r>
        <w:r w:rsidR="00EE1379" w:rsidDel="00800DD3">
          <w:delText xml:space="preserve"> between </w:delText>
        </w:r>
        <w:r w:rsidR="00EE1379" w:rsidDel="00800DD3">
          <w:rPr>
            <w:i/>
            <w:iCs/>
          </w:rPr>
          <w:delText>adaptability</w:delText>
        </w:r>
        <w:r w:rsidR="00EE1379" w:rsidDel="00800DD3">
          <w:delText xml:space="preserve"> and </w:delText>
        </w:r>
        <w:r w:rsidR="00EE1379" w:rsidDel="00800DD3">
          <w:rPr>
            <w:i/>
            <w:iCs/>
          </w:rPr>
          <w:delText>adaptedness</w:delText>
        </w:r>
        <w:r w:rsidR="00282DE0" w:rsidDel="00800DD3">
          <w:delText xml:space="preserve">, </w:delText>
        </w:r>
      </w:del>
      <w:r w:rsidR="00282DE0">
        <w:t>increas</w:t>
      </w:r>
      <w:ins w:id="5" w:author="Yoav Ram" w:date="2014-04-27T13:58:00Z">
        <w:r w:rsidR="00800DD3">
          <w:t>es</w:t>
        </w:r>
      </w:ins>
      <w:del w:id="6" w:author="Yoav Ram" w:date="2014-04-27T13:58:00Z">
        <w:r w:rsidR="00282DE0" w:rsidDel="00800DD3">
          <w:delText>ing</w:delText>
        </w:r>
      </w:del>
      <w:r w:rsidR="00282DE0">
        <w:t xml:space="preserve"> </w:t>
      </w:r>
      <w:ins w:id="7" w:author="Yoav Ram" w:date="2014-04-27T13:58:00Z">
        <w:r w:rsidR="00800DD3">
          <w:t xml:space="preserve">the rate of complex adaptation </w:t>
        </w:r>
      </w:ins>
      <w:del w:id="8" w:author="Yoav Ram" w:date="2014-04-27T13:59:00Z">
        <w:r w:rsidR="00EE1379" w:rsidDel="00800DD3">
          <w:delText xml:space="preserve">one </w:delText>
        </w:r>
      </w:del>
      <w:r w:rsidR="00282DE0">
        <w:t xml:space="preserve">without reducing </w:t>
      </w:r>
      <w:r w:rsidR="00EE1379">
        <w:t xml:space="preserve">the </w:t>
      </w:r>
      <w:del w:id="9" w:author="Yoav Ram" w:date="2014-04-27T13:59:00Z">
        <w:r w:rsidR="00EE1379" w:rsidDel="00800DD3">
          <w:delText>other</w:delText>
        </w:r>
      </w:del>
      <w:ins w:id="10" w:author="Yoav Ram" w:date="2014-04-27T13:59:00Z">
        <w:r w:rsidR="00800DD3">
          <w:t xml:space="preserve">population mean fitness, thus breaking the evolutionary trade-off between </w:t>
        </w:r>
        <w:r w:rsidR="00800DD3">
          <w:rPr>
            <w:i/>
            <w:iCs/>
          </w:rPr>
          <w:t>adaptability</w:t>
        </w:r>
        <w:r w:rsidR="00800DD3">
          <w:t xml:space="preserve"> and </w:t>
        </w:r>
        <w:proofErr w:type="spellStart"/>
        <w:r w:rsidR="00800DD3">
          <w:rPr>
            <w:i/>
            <w:iCs/>
          </w:rPr>
          <w:t>adaptedness</w:t>
        </w:r>
      </w:ins>
      <w:proofErr w:type="spellEnd"/>
      <w:r w:rsidR="00282DE0">
        <w:t xml:space="preserve">. </w:t>
      </w:r>
      <w:r w:rsidR="00021B61">
        <w:t xml:space="preserve">Our theoretical </w:t>
      </w:r>
      <w:r w:rsidR="00282DE0">
        <w:t xml:space="preserve">results support the hypothesis that stress-induced mutagenesis </w:t>
      </w:r>
      <w:r w:rsidR="00EE1379">
        <w:t xml:space="preserve">promotes adaptation </w:t>
      </w:r>
      <w:r w:rsidR="006D3220" w:rsidRPr="006D3220">
        <w:t xml:space="preserve">and provide quantitative predictions </w:t>
      </w:r>
      <w:r w:rsidR="005B12CD">
        <w:t>of</w:t>
      </w:r>
      <w:r w:rsidR="00EE1379">
        <w:t xml:space="preserve"> the </w:t>
      </w:r>
      <w:ins w:id="11" w:author="Yoav Ram" w:date="2014-04-27T13:59:00Z">
        <w:r w:rsidR="00800DD3">
          <w:t xml:space="preserve">rate of complex </w:t>
        </w:r>
      </w:ins>
      <w:r w:rsidR="00EE1379">
        <w:t xml:space="preserve">adaptation </w:t>
      </w:r>
      <w:del w:id="12" w:author="Yoav Ram" w:date="2014-04-27T13:59:00Z">
        <w:r w:rsidR="00EE1379" w:rsidDel="00800DD3">
          <w:delText xml:space="preserve">rate </w:delText>
        </w:r>
      </w:del>
      <w:r w:rsidR="006231EF">
        <w:t xml:space="preserve">with </w:t>
      </w:r>
      <w:r w:rsidR="006D3220" w:rsidRPr="006D3220">
        <w:t>different mutational strategies.</w:t>
      </w:r>
    </w:p>
    <w:p w:rsidR="00961941" w:rsidRDefault="00961941" w:rsidP="008D0078">
      <w:pPr>
        <w:spacing w:line="480" w:lineRule="auto"/>
      </w:pPr>
      <w:r>
        <w:br w:type="page"/>
      </w:r>
    </w:p>
    <w:p w:rsidR="00625517" w:rsidRDefault="00625517" w:rsidP="008D0078">
      <w:pPr>
        <w:pStyle w:val="Heading1"/>
        <w:keepLines w:val="0"/>
        <w:tabs>
          <w:tab w:val="left" w:pos="482"/>
        </w:tabs>
        <w:spacing w:after="180" w:line="480" w:lineRule="auto"/>
        <w:ind w:left="0" w:firstLine="0"/>
        <w:jc w:val="both"/>
      </w:pPr>
      <w:r>
        <w:lastRenderedPageBreak/>
        <w:t>Introduction</w:t>
      </w:r>
    </w:p>
    <w:p w:rsidR="00F63FED" w:rsidRDefault="001307C7" w:rsidP="008D0078">
      <w:pPr>
        <w:spacing w:line="480" w:lineRule="auto"/>
      </w:pPr>
      <w:r>
        <w:t xml:space="preserve">There is experimental, clinical and theoretical evidence that </w:t>
      </w:r>
      <w:r w:rsidR="00A725E6">
        <w:t xml:space="preserve">high </w:t>
      </w:r>
      <w:r>
        <w:t xml:space="preserve">mutation rates </w:t>
      </w:r>
      <w:r w:rsidR="00A725E6">
        <w:t>increase the rate of</w:t>
      </w:r>
      <w:r>
        <w:t xml:space="preserve"> adaptation and that during adaptive evolution</w:t>
      </w:r>
      <w:r w:rsidR="00A725E6">
        <w:t>,</w:t>
      </w:r>
      <w:r>
        <w:t xml:space="preserve"> constitutive mutators - alleles that constitutively increase the mutation rate </w:t>
      </w:r>
      <w:r w:rsidR="00A725E6">
        <w:t>-</w:t>
      </w:r>
      <w:r>
        <w:t xml:space="preserve"> can rise in frequency because of </w:t>
      </w:r>
      <w:r w:rsidR="00EE3B41">
        <w:t>the beneficial mutations</w:t>
      </w:r>
      <w:r w:rsidR="0017087D">
        <w:t xml:space="preserve"> they generate</w:t>
      </w:r>
      <w:r w:rsidR="00EE3B41">
        <w:t xml:space="preserve"> </w:t>
      </w:r>
      <w:r w:rsidR="00B04C73">
        <w:fldChar w:fldCharType="begin" w:fldLock="1"/>
      </w:r>
      <w:r w:rsidR="008D0078">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B04C73">
        <w:fldChar w:fldCharType="separate"/>
      </w:r>
      <w:r w:rsidR="00AE4609" w:rsidRPr="00AE4609">
        <w:rPr>
          <w:noProof/>
        </w:rPr>
        <w:t>(</w:t>
      </w:r>
      <w:r w:rsidR="00AE4609">
        <w:rPr>
          <w:noProof/>
        </w:rPr>
        <w:t xml:space="preserve">reviewed in </w:t>
      </w:r>
      <w:r w:rsidR="00AE4609" w:rsidRPr="00AE4609">
        <w:rPr>
          <w:noProof/>
        </w:rPr>
        <w:t>Sniegowski et al. 2000; de Visser 2002; Denamur and Matic 2006)</w:t>
      </w:r>
      <w:r w:rsidR="00B04C73">
        <w:fldChar w:fldCharType="end"/>
      </w:r>
      <w:r>
        <w:t>. However, during evol</w:t>
      </w:r>
      <w:r w:rsidR="00EE3B41">
        <w:t xml:space="preserve">ution in a </w:t>
      </w:r>
      <w:r w:rsidR="00DB6D2A">
        <w:t>stable</w:t>
      </w:r>
      <w:r w:rsidR="00EE3B41">
        <w:t xml:space="preserve"> </w:t>
      </w:r>
      <w:r w:rsidR="00EE3B41" w:rsidRPr="00FB3C6B">
        <w:t>environment,</w:t>
      </w:r>
      <w:r w:rsidRPr="00FB3C6B">
        <w:t xml:space="preserve"> </w:t>
      </w:r>
      <w:r w:rsidR="00A725E6" w:rsidRPr="00FB3C6B">
        <w:t>constitutive</w:t>
      </w:r>
      <w:r w:rsidRPr="00FB3C6B">
        <w:t xml:space="preserve"> mutators </w:t>
      </w:r>
      <w:r w:rsidR="00EE3B41" w:rsidRPr="00FB3C6B">
        <w:t xml:space="preserve">become associated with </w:t>
      </w:r>
      <w:r w:rsidR="0017087D" w:rsidRPr="00FB3C6B">
        <w:t>poor</w:t>
      </w:r>
      <w:r w:rsidR="00EE3B41" w:rsidRPr="00FB3C6B">
        <w:t xml:space="preserve"> genetic backgrounds due to increased </w:t>
      </w:r>
      <w:r w:rsidRPr="00FB3C6B">
        <w:t>accumulation of deleterious mutations</w:t>
      </w:r>
      <w:r w:rsidR="00E26B85">
        <w:t>;</w:t>
      </w:r>
      <w:r w:rsidR="00DB6D2A" w:rsidRPr="00FB3C6B">
        <w:t xml:space="preserve"> </w:t>
      </w:r>
      <w:r w:rsidR="00E26B85">
        <w:t xml:space="preserve">this was </w:t>
      </w:r>
      <w:r w:rsidR="001343A9" w:rsidRPr="00FB3C6B">
        <w:t xml:space="preserve">evidenced </w:t>
      </w:r>
      <w:r w:rsidR="00DB6D2A" w:rsidRPr="00FB3C6B">
        <w:t xml:space="preserve">both </w:t>
      </w:r>
      <w:r w:rsidR="009424F0" w:rsidRPr="00FB3C6B">
        <w:t>in the lab</w:t>
      </w:r>
      <w:r w:rsidR="001343A9" w:rsidRPr="00FB3C6B">
        <w:t xml:space="preserve"> </w:t>
      </w:r>
      <w:r w:rsidR="00B04C73" w:rsidRPr="00FB3C6B">
        <w:fldChar w:fldCharType="begin" w:fldLock="1"/>
      </w:r>
      <w:r w:rsidR="008D0078">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B04C73" w:rsidRPr="00FB3C6B">
        <w:fldChar w:fldCharType="separate"/>
      </w:r>
      <w:r w:rsidR="001343A9" w:rsidRPr="00FB3C6B">
        <w:rPr>
          <w:noProof/>
        </w:rPr>
        <w:t>(Funchain et al. 2000)</w:t>
      </w:r>
      <w:r w:rsidR="00B04C73" w:rsidRPr="00FB3C6B">
        <w:fldChar w:fldCharType="end"/>
      </w:r>
      <w:r w:rsidR="009424F0" w:rsidRPr="00FB3C6B">
        <w:t xml:space="preserve"> and </w:t>
      </w:r>
      <w:r w:rsidR="00DB6D2A" w:rsidRPr="00FB3C6B">
        <w:t xml:space="preserve">in </w:t>
      </w:r>
      <w:r w:rsidR="009424F0" w:rsidRPr="00FB3C6B">
        <w:t>the clinic</w:t>
      </w:r>
      <w:r w:rsidR="001343A9" w:rsidRPr="00FB3C6B">
        <w:t xml:space="preserve"> </w:t>
      </w:r>
      <w:r w:rsidR="00B04C73" w:rsidRPr="00FB3C6B">
        <w:fldChar w:fldCharType="begin" w:fldLock="1"/>
      </w:r>
      <w:r w:rsidR="008D0078">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B04C73" w:rsidRPr="00FB3C6B">
        <w:fldChar w:fldCharType="separate"/>
      </w:r>
      <w:r w:rsidR="001343A9" w:rsidRPr="00FB3C6B">
        <w:rPr>
          <w:noProof/>
        </w:rPr>
        <w:t>(Montanari et al. 2007)</w:t>
      </w:r>
      <w:r w:rsidR="00B04C73" w:rsidRPr="00FB3C6B">
        <w:fldChar w:fldCharType="end"/>
      </w:r>
      <w:r w:rsidR="009424F0" w:rsidRPr="00FB3C6B">
        <w:t xml:space="preserve">. </w:t>
      </w:r>
      <w:r w:rsidR="0022140B" w:rsidRPr="00FB3C6B">
        <w:t>Classical m</w:t>
      </w:r>
      <w:r w:rsidR="005B12CD">
        <w:t>odels</w:t>
      </w:r>
      <w:r w:rsidR="001343A9" w:rsidRPr="00FB3C6B">
        <w:t xml:space="preserve"> </w:t>
      </w:r>
      <w:r w:rsidR="0022140B" w:rsidRPr="00FB3C6B">
        <w:t xml:space="preserve">suggest </w:t>
      </w:r>
      <w:r w:rsidR="005B12CD" w:rsidRPr="00FB3C6B">
        <w:t>the "reduction principle"</w:t>
      </w:r>
      <w:r w:rsidR="00E26B85">
        <w:t>, which states that</w:t>
      </w:r>
      <w:r w:rsidR="005B12CD">
        <w:t xml:space="preserve"> </w:t>
      </w:r>
      <w:r w:rsidR="0022140B" w:rsidRPr="00FB3C6B">
        <w:t>natural selection reduces the mutati</w:t>
      </w:r>
      <w:r w:rsidR="005B12CD">
        <w:t>on rate in a stable environment</w:t>
      </w:r>
      <w:r w:rsidR="0022140B" w:rsidRPr="00FB3C6B">
        <w:t xml:space="preserve"> </w:t>
      </w:r>
      <w:r w:rsidR="00B04C73" w:rsidRPr="00FB3C6B">
        <w:fldChar w:fldCharType="begin" w:fldLock="1"/>
      </w:r>
      <w:r w:rsidR="008D0078">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"ITEM-2", "issue" : "1", "issued" : { "date-parts" : [ [ "1986", "8" ] ] }, "page" : "125-42", "title" : "Modifiers of mutation rate: a general reduction principle.", "type" : "article-journal", "volume" : "30" }, "uris" : [ "http://www.mendeley.com/documents/?uuid=7a6ab2cd-e32b-418b-96bb-eac9164f9fd6" ] } ], "mendeley" : { "previouslyFormattedCitation" : "(Kimura 1967; Liberman and Feldman 1986)" }, "properties" : { "noteIndex" : 0 }, "schema" : "https://github.com/citation-style-language/schema/raw/master/csl-citation.json" }</w:instrText>
      </w:r>
      <w:r w:rsidR="00B04C73" w:rsidRPr="00FB3C6B">
        <w:fldChar w:fldCharType="separate"/>
      </w:r>
      <w:r w:rsidR="0022140B" w:rsidRPr="00FB3C6B">
        <w:rPr>
          <w:noProof/>
        </w:rPr>
        <w:t>(Kimura 1967; Liberman and Feldman 1986)</w:t>
      </w:r>
      <w:r w:rsidR="00B04C73" w:rsidRPr="00FB3C6B">
        <w:fldChar w:fldCharType="end"/>
      </w:r>
      <w:r w:rsidR="0022140B" w:rsidRPr="00FB3C6B">
        <w:t>.</w:t>
      </w:r>
      <w:r w:rsidR="009424F0" w:rsidRPr="00FB3C6B">
        <w:t xml:space="preserve"> But </w:t>
      </w:r>
      <w:r w:rsidR="00F63FED" w:rsidRPr="00FB3C6B">
        <w:t xml:space="preserve">many </w:t>
      </w:r>
      <w:r w:rsidR="009424F0" w:rsidRPr="00FB3C6B">
        <w:t>adaptation</w:t>
      </w:r>
      <w:r w:rsidR="00F63FED" w:rsidRPr="00FB3C6B">
        <w:t>s require</w:t>
      </w:r>
      <w:r w:rsidR="009424F0" w:rsidRPr="00FB3C6B">
        <w:t xml:space="preserve"> new </w:t>
      </w:r>
      <w:r w:rsidR="00F63FED" w:rsidRPr="00FB3C6B">
        <w:t xml:space="preserve">beneficial </w:t>
      </w:r>
      <w:r w:rsidR="009424F0" w:rsidRPr="00FB3C6B">
        <w:t xml:space="preserve">mutations, especially in asexual populations. </w:t>
      </w:r>
      <w:r w:rsidR="00BC5CD5" w:rsidRPr="00FB3C6B">
        <w:t>This tension between the effects of beneficial and deleterious mutations leads</w:t>
      </w:r>
      <w:r w:rsidRPr="00FB3C6B">
        <w:t xml:space="preserve"> to "the rise and fall of the mutator allele"</w:t>
      </w:r>
      <w:r w:rsidR="005B12CD">
        <w:t xml:space="preserve"> </w:t>
      </w:r>
      <w:r w:rsidR="00B04C73">
        <w:fldChar w:fldCharType="begin" w:fldLock="1"/>
      </w:r>
      <w:r w:rsidR="008D0078">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references\n\n      ", "page" : "582-585", "title" : "The rise and fall of mutator bacteria", "type" : "article-journal", "volume" : "4" }, "uris" : [ "http://www.mendeley.com/documents/?uuid=900f5892-c71a-43b4-b2d7-d143522f05cd" ] } ], "mendeley" : { "previouslyFormattedCitation" : "(Giraud et al. 2001b)" }, "properties" : { "noteIndex" : 0 }, "schema" : "https://github.com/citation-style-language/schema/raw/master/csl-citation.json" }</w:instrText>
      </w:r>
      <w:r w:rsidR="00B04C73">
        <w:fldChar w:fldCharType="separate"/>
      </w:r>
      <w:r w:rsidR="005B12CD" w:rsidRPr="005B12CD">
        <w:rPr>
          <w:noProof/>
        </w:rPr>
        <w:t>(Giraud et al. 2001b)</w:t>
      </w:r>
      <w:r w:rsidR="00B04C73">
        <w:fldChar w:fldCharType="end"/>
      </w:r>
      <w:r w:rsidR="00E1760D" w:rsidRPr="00FB3C6B">
        <w:t>,</w:t>
      </w:r>
      <w:r w:rsidR="009424F0" w:rsidRPr="00FB3C6B">
        <w:t xml:space="preserve"> where mutator alleles increase in frequency </w:t>
      </w:r>
      <w:r w:rsidR="00F63FED" w:rsidRPr="00FB3C6B">
        <w:t xml:space="preserve">in a maladapted population, </w:t>
      </w:r>
      <w:r w:rsidR="009424F0" w:rsidRPr="00FB3C6B">
        <w:t xml:space="preserve">only to be eliminated by </w:t>
      </w:r>
      <w:r w:rsidR="00E26B85">
        <w:t xml:space="preserve">natural </w:t>
      </w:r>
      <w:r w:rsidR="009424F0" w:rsidRPr="00FB3C6B">
        <w:t xml:space="preserve">selection </w:t>
      </w:r>
      <w:r w:rsidR="00F63FED" w:rsidRPr="00FB3C6B">
        <w:t>when the population is well-adapted</w:t>
      </w:r>
      <w:r w:rsidR="009424F0" w:rsidRPr="00FB3C6B">
        <w:t>. This</w:t>
      </w:r>
      <w:r w:rsidR="00E1760D" w:rsidRPr="00FB3C6B">
        <w:t xml:space="preserve"> </w:t>
      </w:r>
      <w:r w:rsidR="009424F0" w:rsidRPr="00FB3C6B">
        <w:t xml:space="preserve">dynamic </w:t>
      </w:r>
      <w:r w:rsidR="00E1760D" w:rsidRPr="00FB3C6B">
        <w:t xml:space="preserve">was studied using experimental evolution </w:t>
      </w:r>
      <w:r w:rsidR="00B04C73" w:rsidRPr="00FB3C6B">
        <w:fldChar w:fldCharType="begin" w:fldLock="1"/>
      </w:r>
      <w:r w:rsidR="008D0078">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B04C73" w:rsidRPr="00FB3C6B">
        <w:fldChar w:fldCharType="separate"/>
      </w:r>
      <w:r w:rsidR="00E1760D" w:rsidRPr="00FB3C6B">
        <w:rPr>
          <w:noProof/>
        </w:rPr>
        <w:t>(Sniegowski et al. 1997; Wielgoss et al. 2012)</w:t>
      </w:r>
      <w:r w:rsidR="00B04C73" w:rsidRPr="00FB3C6B">
        <w:fldChar w:fldCharType="end"/>
      </w:r>
      <w:r w:rsidR="00E1760D">
        <w:t>,</w:t>
      </w:r>
      <w:r w:rsidR="003E2958">
        <w:t xml:space="preserve"> mathematical analysis, and</w:t>
      </w:r>
      <w:r w:rsidR="00E1760D">
        <w:t xml:space="preserve"> simulations </w:t>
      </w:r>
      <w:r w:rsidR="00B04C73">
        <w:fldChar w:fldCharType="begin" w:fldLock="1"/>
      </w:r>
      <w:r w:rsidR="008D0078">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B04C73">
        <w:fldChar w:fldCharType="separate"/>
      </w:r>
      <w:r w:rsidR="003E2958" w:rsidRPr="003E2958">
        <w:rPr>
          <w:noProof/>
        </w:rPr>
        <w:t>(Taddei et al. 1997; Kessler and Levine 1998; Tenaillon et al. 1999)</w:t>
      </w:r>
      <w:r w:rsidR="00B04C73">
        <w:fldChar w:fldCharType="end"/>
      </w:r>
      <w:r w:rsidR="00E1760D">
        <w:t>.</w:t>
      </w:r>
      <w:r w:rsidR="003E2958">
        <w:t xml:space="preserve"> </w:t>
      </w:r>
    </w:p>
    <w:p w:rsidR="00625517" w:rsidRPr="00F4470C" w:rsidRDefault="00E26B85" w:rsidP="008D0078">
      <w:pPr>
        <w:spacing w:line="480" w:lineRule="auto"/>
      </w:pPr>
      <w:r>
        <w:t xml:space="preserve">Thus, the mutation rate </w:t>
      </w:r>
      <w:r w:rsidR="001307C7">
        <w:t xml:space="preserve">must balance </w:t>
      </w:r>
      <w:r w:rsidR="00EE3B41">
        <w:t xml:space="preserve">between two </w:t>
      </w:r>
      <w:r w:rsidR="009770F6">
        <w:t>evolutionary traits</w:t>
      </w:r>
      <w:r>
        <w:t xml:space="preserve">, as Leigh </w:t>
      </w:r>
      <w:r w:rsidR="00B04C73">
        <w:fldChar w:fldCharType="begin" w:fldLock="1"/>
      </w:r>
      <w:r w:rsidR="008D0078">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00B04C73">
        <w:fldChar w:fldCharType="separate"/>
      </w:r>
      <w:r w:rsidRPr="00663378">
        <w:rPr>
          <w:noProof/>
        </w:rPr>
        <w:t>(1970)</w:t>
      </w:r>
      <w:r w:rsidR="00B04C73">
        <w:fldChar w:fldCharType="end"/>
      </w:r>
      <w:r>
        <w:t xml:space="preserve"> suggested</w:t>
      </w:r>
      <w:r w:rsidR="00EE3B41">
        <w:t>:</w:t>
      </w:r>
      <w:r w:rsidR="001307C7">
        <w:t xml:space="preserve"> </w:t>
      </w:r>
      <w:r w:rsidR="001307C7" w:rsidRPr="00A725E6">
        <w:rPr>
          <w:i/>
          <w:iCs/>
        </w:rPr>
        <w:t>adaptability</w:t>
      </w:r>
      <w:r w:rsidR="001307C7">
        <w:t xml:space="preserve"> </w:t>
      </w:r>
      <w:r w:rsidR="00EE3B41">
        <w:t xml:space="preserve">– the capacity to adapt to new environmental conditions </w:t>
      </w:r>
      <w:r w:rsidR="001B2273">
        <w:t>–</w:t>
      </w:r>
      <w:r w:rsidR="00EE3B41">
        <w:t xml:space="preserve"> </w:t>
      </w:r>
      <w:r w:rsidR="001307C7">
        <w:t xml:space="preserve">and </w:t>
      </w:r>
      <w:r w:rsidR="001307C7" w:rsidRPr="00A725E6">
        <w:rPr>
          <w:i/>
          <w:iCs/>
        </w:rPr>
        <w:t>adaptedness</w:t>
      </w:r>
      <w:r w:rsidR="00EE3B41">
        <w:t xml:space="preserve"> – the capacity to remain adapted to existing conditions</w:t>
      </w:r>
      <w:r w:rsidR="001307C7">
        <w:t>.</w:t>
      </w:r>
      <w:r w:rsidR="009747FC">
        <w:t xml:space="preserve"> </w:t>
      </w:r>
    </w:p>
    <w:p w:rsidR="00F12058" w:rsidRDefault="00A725E6" w:rsidP="008D0078">
      <w:pPr>
        <w:spacing w:line="480" w:lineRule="auto"/>
      </w:pPr>
      <w:r>
        <w:lastRenderedPageBreak/>
        <w:t>Stress-induced mutagenesis (SIM)</w:t>
      </w:r>
      <w:r w:rsidR="00E26B85">
        <w:t xml:space="preserve"> -</w:t>
      </w:r>
      <w:r>
        <w:t xml:space="preserve"> the increase of mutation rate</w:t>
      </w:r>
      <w:r w:rsidR="00C2015F">
        <w:t>s</w:t>
      </w:r>
      <w:r>
        <w:t xml:space="preserve"> in stre</w:t>
      </w:r>
      <w:r w:rsidR="00E26B85">
        <w:t>ssed or maladapted individuals -</w:t>
      </w:r>
      <w:r>
        <w:t xml:space="preserve"> </w:t>
      </w:r>
      <w:r w:rsidR="00B87664">
        <w:t>has been</w:t>
      </w:r>
      <w:r>
        <w:t xml:space="preserve"> demonstrated in </w:t>
      </w:r>
      <w:r w:rsidR="001B2273">
        <w:t>several</w:t>
      </w:r>
      <w:r>
        <w:t xml:space="preserve"> species, </w:t>
      </w:r>
      <w:r w:rsidR="00B87664">
        <w:t xml:space="preserve">including </w:t>
      </w:r>
      <w:r>
        <w:t>both prokaryote</w:t>
      </w:r>
      <w:r w:rsidR="00E26B85">
        <w:t>s</w:t>
      </w:r>
      <w:r>
        <w:t xml:space="preserve"> and eukaryote</w:t>
      </w:r>
      <w:r w:rsidR="00E26B85">
        <w:t>s</w:t>
      </w:r>
      <w:r w:rsidR="00AE4609">
        <w:t xml:space="preserve"> </w:t>
      </w:r>
      <w:r w:rsidR="00B04C73">
        <w:fldChar w:fldCharType="begin" w:fldLock="1"/>
      </w:r>
      <w:r w:rsidR="008D0078">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"previouslyFormattedCitation" : "(Galhardo et al. 2007)" }, "properties" : { "noteIndex" : 0 }, "schema" : "https://github.com/citation-style-language/schema/raw/master/csl-citation.json" }</w:instrText>
      </w:r>
      <w:r w:rsidR="00B04C73">
        <w:fldChar w:fldCharType="separate"/>
      </w:r>
      <w:r w:rsidR="00AE4609" w:rsidRPr="00AE4609">
        <w:rPr>
          <w:noProof/>
        </w:rPr>
        <w:t>(Galhardo et al. 2007)</w:t>
      </w:r>
      <w:r w:rsidR="00B04C73">
        <w:fldChar w:fldCharType="end"/>
      </w:r>
      <w:r w:rsidR="001B2273">
        <w:t xml:space="preserve">. SIM </w:t>
      </w:r>
      <w:r w:rsidR="00A70BE8">
        <w:t>has been</w:t>
      </w:r>
      <w:r w:rsidR="00AE4609">
        <w:t xml:space="preserve"> observed </w:t>
      </w:r>
      <w:r w:rsidR="001B2273">
        <w:t xml:space="preserve">in lab strains </w:t>
      </w:r>
      <w:r w:rsidR="00B04C73">
        <w:rPr>
          <w:i/>
          <w:iCs/>
        </w:rPr>
        <w:fldChar w:fldCharType="begin" w:fldLock="1"/>
      </w:r>
      <w:r w:rsidR="008D0078">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B04C73">
        <w:rPr>
          <w:i/>
          <w:iCs/>
        </w:rPr>
        <w:fldChar w:fldCharType="separate"/>
      </w:r>
      <w:r w:rsidR="00C53C8F" w:rsidRPr="00C53C8F">
        <w:rPr>
          <w:iCs/>
          <w:noProof/>
        </w:rPr>
        <w:t>(Foster 2007; Rosenberg et al. 2012)</w:t>
      </w:r>
      <w:r w:rsidR="00B04C73">
        <w:rPr>
          <w:i/>
          <w:iCs/>
        </w:rPr>
        <w:fldChar w:fldCharType="end"/>
      </w:r>
      <w:r w:rsidR="005B12CD">
        <w:t xml:space="preserve"> and</w:t>
      </w:r>
      <w:r w:rsidR="00AE4609">
        <w:t xml:space="preserve"> natural populations</w:t>
      </w:r>
      <w:r w:rsidR="001B2273">
        <w:t xml:space="preserve"> of </w:t>
      </w:r>
      <w:r w:rsidR="001B2273" w:rsidRPr="00FB3C6B">
        <w:rPr>
          <w:i/>
          <w:iCs/>
        </w:rPr>
        <w:t>Escherichia coli</w:t>
      </w:r>
      <w:r w:rsidR="00AE4609" w:rsidRPr="00FB3C6B">
        <w:t xml:space="preserve"> </w:t>
      </w:r>
      <w:r w:rsidR="00B04C73" w:rsidRPr="00FB3C6B">
        <w:fldChar w:fldCharType="begin" w:fldLock="1"/>
      </w:r>
      <w:r w:rsidR="008D0078">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"id" : "ITEM-2", "itemData" : { "DOI" : "10.1371/journal.pgen.1003968", "ISSN" : "1553-7404", "PMID" : "24244205", "abstract" : "The frequency of mutants resistant to the antibiotic rifampicin has been shown to increase in aging (starved), compared to young colonies of Escherichia coli. These increases in resistance frequency occur in the absence of any antibiotic exposure, and similar increases have also been observed in response to additional growth limiting conditions. Understanding the causes of such increases in the frequency of resistance is important for understanding the dynamics of antibiotic resistance emergence and spread. Increased frequency of rifampicin resistant mutants in aging colonies is cited widely as evidence of stress-induced mutagenesis (SIM), a mechanism thought to allow bacteria to increase mutation rates upon exposure to growth-limiting stresses. At the same time it has been demonstrated that some rifampicin resistant mutants are relatively fitter in aging compared to young colonies, indicating that natural selection may also contribute to increased frequency of rifampicin resistance in aging colonies. Here, we demonstrate that the frequency of mutants resistant to both rifampicin and an additional antibiotic (nalidixic-acid) significantly increases in aging compared to young colonies of a lab strain of Escherichia coli. We then use whole genome sequencing to demonstrate conclusively that SIM cannot explain the observed magnitude of increased frequency of resistance to these two antibiotics. We further demonstrate that, as was previously shown for rifampicin resistance mutations, mutations conferring nalidixic acid resistance can also increase fitness in aging compared to young colonies. Our results show that increases in the frequency of antibiotic resistant mutants in aging colonies cannot be seen as evidence of SIM. Furthermore, they demonstrate that natural selection likely contributes to increases in the frequency of certain antibiotic resistance mutations, even when no selection is exerted due to the presence of antibiotics.", "author" : [ { "dropping-particle" : "", "family" : "Katz", "given" : "Sophia", "non-dropping-particle" : "", "parse-names" : false, "suffix" : "" }, { "dropping-particle" : "", "family" : "Hershberg", "given" : "Ruth", "non-dropping-particle" : "", "parse-names" : false, "suffix" : "" } ], "container-title" : "PLoS genetics", "id" : "ITEM-2", "issue" : "11", "issued" : { "date-parts" : [ [ "2013", "11", "14" ] ] }, "note" : "Evidence against Bjedov et al. 2003", "page" : "e1003968", "title" : "Elevated mutagenesis does not explain the increased frequency of antibiotic resistant mutants in starved aging colonies.", "type" : "article-journal", "volume" : "9" }, "uris" : [ "http://www.mendeley.com/documents/?uuid=9be67309-5114-4219-839f-3b0ee05db426" ] } ], "mendeley" : { "manualFormatting" : "(Bjedov et al. 2003; but also see Katz and Hershberg 2013)", "previouslyFormattedCitation" : "(Bjedov et al. 2003; Katz and Hershberg 2013)" }, "properties" : { "noteIndex" : 0 }, "schema" : "https://github.com/citation-style-language/schema/raw/master/csl-citation.json" }</w:instrText>
      </w:r>
      <w:r w:rsidR="00B04C73" w:rsidRPr="00FB3C6B">
        <w:fldChar w:fldCharType="separate"/>
      </w:r>
      <w:r w:rsidR="00F428C4" w:rsidRPr="00F428C4">
        <w:rPr>
          <w:noProof/>
        </w:rPr>
        <w:t>(Bjedov et al. 2003;</w:t>
      </w:r>
      <w:r w:rsidR="00F428C4">
        <w:rPr>
          <w:noProof/>
        </w:rPr>
        <w:t xml:space="preserve"> but also see</w:t>
      </w:r>
      <w:r w:rsidR="00F428C4" w:rsidRPr="00F428C4">
        <w:rPr>
          <w:noProof/>
        </w:rPr>
        <w:t xml:space="preserve"> Katz and Hershberg 2013)</w:t>
      </w:r>
      <w:r w:rsidR="00B04C73" w:rsidRPr="00FB3C6B">
        <w:fldChar w:fldCharType="end"/>
      </w:r>
      <w:r w:rsidR="001B2273" w:rsidRPr="00FB3C6B">
        <w:t>, and in</w:t>
      </w:r>
      <w:r w:rsidR="00AE4609" w:rsidRPr="00FB3C6B">
        <w:t xml:space="preserve"> other species of bacteria</w:t>
      </w:r>
      <w:r w:rsidR="001B2273" w:rsidRPr="00FB3C6B">
        <w:t xml:space="preserve"> such as</w:t>
      </w:r>
      <w:r w:rsidR="00AE4609" w:rsidRPr="00FB3C6B">
        <w:t xml:space="preserve"> Pseudomonads </w:t>
      </w:r>
      <w:r w:rsidR="00B04C73" w:rsidRPr="00FB3C6B">
        <w:fldChar w:fldCharType="begin" w:fldLock="1"/>
      </w:r>
      <w:r w:rsidR="008D0078">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B04C73" w:rsidRPr="00FB3C6B">
        <w:fldChar w:fldCharType="separate"/>
      </w:r>
      <w:r w:rsidR="00AE4609" w:rsidRPr="00FB3C6B">
        <w:rPr>
          <w:noProof/>
        </w:rPr>
        <w:t>(Kivisaar 2010)</w:t>
      </w:r>
      <w:r w:rsidR="00B04C73" w:rsidRPr="00FB3C6B">
        <w:fldChar w:fldCharType="end"/>
      </w:r>
      <w:r w:rsidR="00C53C8F" w:rsidRPr="00FB3C6B">
        <w:t xml:space="preserve">, </w:t>
      </w:r>
      <w:r w:rsidR="00C53C8F" w:rsidRPr="00FB3C6B">
        <w:rPr>
          <w:i/>
          <w:iCs/>
        </w:rPr>
        <w:t xml:space="preserve">Helicobacter pylori </w:t>
      </w:r>
      <w:r w:rsidR="00B04C73" w:rsidRPr="00FB3C6B">
        <w:rPr>
          <w:i/>
          <w:iCs/>
        </w:rPr>
        <w:fldChar w:fldCharType="begin" w:fldLock="1"/>
      </w:r>
      <w:r w:rsidR="008D0078">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B04C73" w:rsidRPr="00FB3C6B">
        <w:rPr>
          <w:i/>
          <w:iCs/>
        </w:rPr>
        <w:fldChar w:fldCharType="separate"/>
      </w:r>
      <w:r w:rsidR="00C53C8F" w:rsidRPr="00FB3C6B">
        <w:rPr>
          <w:iCs/>
          <w:noProof/>
        </w:rPr>
        <w:t>(Kang et al. 2006)</w:t>
      </w:r>
      <w:r w:rsidR="00B04C73" w:rsidRPr="00FB3C6B">
        <w:rPr>
          <w:i/>
          <w:iCs/>
        </w:rPr>
        <w:fldChar w:fldCharType="end"/>
      </w:r>
      <w:r w:rsidR="00C53C8F" w:rsidRPr="00FB3C6B">
        <w:t>,</w:t>
      </w:r>
      <w:r w:rsidR="00E26B85">
        <w:t xml:space="preserve"> </w:t>
      </w:r>
      <w:r w:rsidR="00E26B85">
        <w:rPr>
          <w:i/>
          <w:iCs/>
        </w:rPr>
        <w:t xml:space="preserve">Vibrio cholera </w:t>
      </w:r>
      <w:r w:rsidR="00B04C73">
        <w:rPr>
          <w:i/>
          <w:iCs/>
        </w:rPr>
        <w:fldChar w:fldCharType="begin" w:fldLock="1"/>
      </w:r>
      <w:r w:rsidR="008D0078">
        <w:rPr>
          <w:i/>
          <w:iCs/>
        </w:rPr>
        <w:instrText>ADDIN CSL_CITATION { "citationItems" : [ { "id" : "ITEM-1", "itemData" : { "DOI" : "10.1128/AAC.01549-10", "ISSN" : "1098-6596", "PMID" : "21300836", "abstract" : "Antibiotic resistance development has been linked to the bacterial SOS stress response. In Escherichia coli, fluoroquinolones are known to induce SOS, whereas other antibiotics, such as aminoglycosides, tetracycline, and chloramphenicol, do not. Here we address whether various antibiotics induce SOS in Vibrio cholerae. Reporter green fluorescent protein (GFP) fusions were used to measure the response of SOS-regulated promoters to subinhibitory concentrations of antibiotics. We show that unlike the situation with E. coli, all these antibiotics induce SOS in V. cholerae.", "author" : [ { "dropping-particle" : "", "family" : "Baharoglu", "given" : "Zeynep", "non-dropping-particle" : "", "parse-names" : false, "suffix" : "" }, { "dropping-particle" : "", "family" : "Mazel", "given" : "Didier", "non-dropping-particle" : "", "parse-names" : false, "suffix" : "" } ], "container-title" : "Antimicrobial agents and chemotherapy", "id" : "ITEM-1", "issue" : "5", "issued" : { "date-parts" : [ [ "2011", "5" ] ] }, "page" : "2438-41", "title" : "&lt;i&gt;Vibrio cholerae&lt;/i&gt; triggers SOS and mutagenesis in response to a wide range of antibiotics: a route towards multiresistance.", "type" : "article-journal", "volume" : "55" }, "uris" : [ "http://www.mendeley.com/documents/?uuid=b95a1aaf-a0e0-416a-b3a6-0a293cdc436c" ] } ], "mendeley" : { "previouslyFormattedCitation" : "(Baharoglu and Mazel 2011)" }, "properties" : { "noteIndex" : 0 }, "schema" : "https://github.com/citation-style-language/schema/raw/master/csl-citation.json" }</w:instrText>
      </w:r>
      <w:r w:rsidR="00B04C73">
        <w:rPr>
          <w:i/>
          <w:iCs/>
        </w:rPr>
        <w:fldChar w:fldCharType="separate"/>
      </w:r>
      <w:r w:rsidR="00E26B85" w:rsidRPr="00E26B85">
        <w:rPr>
          <w:iCs/>
          <w:noProof/>
        </w:rPr>
        <w:t>(Baharoglu and Mazel 2011)</w:t>
      </w:r>
      <w:r w:rsidR="00B04C73">
        <w:rPr>
          <w:i/>
          <w:iCs/>
        </w:rPr>
        <w:fldChar w:fldCharType="end"/>
      </w:r>
      <w:r w:rsidR="00C53C8F" w:rsidRPr="00FB3C6B">
        <w:t xml:space="preserve"> and </w:t>
      </w:r>
      <w:r w:rsidR="00C53C8F" w:rsidRPr="00FB3C6B">
        <w:rPr>
          <w:i/>
          <w:iCs/>
        </w:rPr>
        <w:t>Streptococcus pneumonia</w:t>
      </w:r>
      <w:r w:rsidR="00C53C8F" w:rsidRPr="00FB3C6B">
        <w:t xml:space="preserve"> </w:t>
      </w:r>
      <w:r w:rsidR="00B04C73" w:rsidRPr="00FB3C6B">
        <w:fldChar w:fldCharType="begin" w:fldLock="1"/>
      </w:r>
      <w:r w:rsidR="008D0078">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B04C73" w:rsidRPr="00FB3C6B">
        <w:fldChar w:fldCharType="separate"/>
      </w:r>
      <w:r w:rsidR="00C53C8F" w:rsidRPr="00FB3C6B">
        <w:rPr>
          <w:noProof/>
        </w:rPr>
        <w:t>(Henderson-Begg et al. 2006)</w:t>
      </w:r>
      <w:r w:rsidR="00B04C73" w:rsidRPr="00FB3C6B">
        <w:fldChar w:fldCharType="end"/>
      </w:r>
      <w:r w:rsidR="00C53C8F" w:rsidRPr="00FB3C6B">
        <w:t>.</w:t>
      </w:r>
      <w:r w:rsidR="00AE4609" w:rsidRPr="00FB3C6B">
        <w:t xml:space="preserve"> </w:t>
      </w:r>
      <w:r w:rsidR="00C53C8F" w:rsidRPr="00FB3C6B">
        <w:t xml:space="preserve">SIM </w:t>
      </w:r>
      <w:r w:rsidR="00A70BE8">
        <w:t xml:space="preserve">has </w:t>
      </w:r>
      <w:r w:rsidR="001B2273" w:rsidRPr="00FB3C6B">
        <w:t xml:space="preserve">also </w:t>
      </w:r>
      <w:r w:rsidR="00A70BE8">
        <w:t xml:space="preserve">been </w:t>
      </w:r>
      <w:r w:rsidR="001B2273" w:rsidRPr="00FB3C6B">
        <w:t xml:space="preserve">observed </w:t>
      </w:r>
      <w:r w:rsidR="00C53C8F" w:rsidRPr="00FB3C6B">
        <w:t xml:space="preserve">in yeast </w:t>
      </w:r>
      <w:r w:rsidR="00B04C73" w:rsidRPr="00FB3C6B">
        <w:fldChar w:fldCharType="begin" w:fldLock="1"/>
      </w:r>
      <w:r w:rsidR="008D0078">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B04C73" w:rsidRPr="00FB3C6B">
        <w:fldChar w:fldCharType="separate"/>
      </w:r>
      <w:r w:rsidR="00C53C8F" w:rsidRPr="00FB3C6B">
        <w:rPr>
          <w:noProof/>
        </w:rPr>
        <w:t>(Heidenreich 2007; Rodriguez et al. 2012)</w:t>
      </w:r>
      <w:r w:rsidR="00B04C73" w:rsidRPr="00FB3C6B">
        <w:fldChar w:fldCharType="end"/>
      </w:r>
      <w:r w:rsidR="00C53C8F" w:rsidRPr="00FB3C6B">
        <w:t xml:space="preserve">, algae </w:t>
      </w:r>
      <w:r w:rsidR="00B04C73" w:rsidRPr="00FB3C6B">
        <w:fldChar w:fldCharType="begin" w:fldLock="1"/>
      </w:r>
      <w:r w:rsidR="008D0078">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B04C73" w:rsidRPr="00FB3C6B">
        <w:fldChar w:fldCharType="separate"/>
      </w:r>
      <w:r w:rsidR="00C53C8F" w:rsidRPr="00FB3C6B">
        <w:rPr>
          <w:noProof/>
        </w:rPr>
        <w:t>(Goho and Bell 2000)</w:t>
      </w:r>
      <w:r w:rsidR="00B04C73" w:rsidRPr="00FB3C6B">
        <w:fldChar w:fldCharType="end"/>
      </w:r>
      <w:r w:rsidR="00C53C8F" w:rsidRPr="00FB3C6B">
        <w:t xml:space="preserve">, </w:t>
      </w:r>
      <w:r w:rsidR="005B12CD">
        <w:t>nematodes</w:t>
      </w:r>
      <w:r w:rsidR="00C53C8F" w:rsidRPr="00FB3C6B">
        <w:t xml:space="preserve"> </w:t>
      </w:r>
      <w:r w:rsidR="00B04C73" w:rsidRPr="00FB3C6B">
        <w:fldChar w:fldCharType="begin" w:fldLock="1"/>
      </w:r>
      <w:r w:rsidR="008D0078">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B04C73" w:rsidRPr="00FB3C6B">
        <w:fldChar w:fldCharType="separate"/>
      </w:r>
      <w:r w:rsidR="00C53C8F" w:rsidRPr="00FB3C6B">
        <w:rPr>
          <w:noProof/>
        </w:rPr>
        <w:t>(Matsuba et al. 2012)</w:t>
      </w:r>
      <w:r w:rsidR="00B04C73" w:rsidRPr="00FB3C6B">
        <w:fldChar w:fldCharType="end"/>
      </w:r>
      <w:r w:rsidR="00C53C8F" w:rsidRPr="00FB3C6B">
        <w:t xml:space="preserve">, flies </w:t>
      </w:r>
      <w:r w:rsidR="00B04C73" w:rsidRPr="00FB3C6B">
        <w:fldChar w:fldCharType="begin" w:fldLock="1"/>
      </w:r>
      <w:r w:rsidR="008D0078">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B04C73" w:rsidRPr="00FB3C6B">
        <w:fldChar w:fldCharType="separate"/>
      </w:r>
      <w:r w:rsidR="00C53C8F" w:rsidRPr="00FB3C6B">
        <w:rPr>
          <w:noProof/>
        </w:rPr>
        <w:t>(Sharp and Agrawal 2012)</w:t>
      </w:r>
      <w:r w:rsidR="00B04C73" w:rsidRPr="00FB3C6B">
        <w:fldChar w:fldCharType="end"/>
      </w:r>
      <w:r w:rsidR="00C53C8F" w:rsidRPr="00FB3C6B">
        <w:t xml:space="preserve">, and human cancer cells </w:t>
      </w:r>
      <w:r w:rsidR="00B04C73" w:rsidRPr="00FB3C6B">
        <w:fldChar w:fldCharType="begin" w:fldLock="1"/>
      </w:r>
      <w:r w:rsidR="008D0078">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B04C73" w:rsidRPr="00FB3C6B">
        <w:fldChar w:fldCharType="separate"/>
      </w:r>
      <w:r w:rsidR="000F6261" w:rsidRPr="00FB3C6B">
        <w:rPr>
          <w:noProof/>
        </w:rPr>
        <w:t>(Bristow and Hill 2008)</w:t>
      </w:r>
      <w:r w:rsidR="00B04C73" w:rsidRPr="00FB3C6B">
        <w:fldChar w:fldCharType="end"/>
      </w:r>
      <w:r w:rsidR="00C53C8F" w:rsidRPr="00FB3C6B">
        <w:t>.</w:t>
      </w:r>
      <w:r w:rsidR="00F052BD">
        <w:t xml:space="preserve"> </w:t>
      </w:r>
      <w:r w:rsidR="00C2015F">
        <w:t xml:space="preserve">Several </w:t>
      </w:r>
      <w:r>
        <w:t>stress responses</w:t>
      </w:r>
      <w:r w:rsidR="00AE0B1E">
        <w:t xml:space="preserve"> </w:t>
      </w:r>
      <w:r>
        <w:t>regulate the mutation rate</w:t>
      </w:r>
      <w:r w:rsidR="005B77E2">
        <w:t xml:space="preserve"> in bacteria </w:t>
      </w:r>
      <w:r>
        <w:t xml:space="preserve">by shifting </w:t>
      </w:r>
      <w:r w:rsidR="00C2015F">
        <w:t>replication</w:t>
      </w:r>
      <w:r>
        <w:t xml:space="preserve"> to error-prone DNA polymerases </w:t>
      </w:r>
      <w:r w:rsidR="00B04C73">
        <w:fldChar w:fldCharType="begin" w:fldLock="1"/>
      </w:r>
      <w:r w:rsidR="008D0078">
        <w:instrText>ADDIN CSL_CITATION { "citationItems" : [ { "id" : "ITEM-1", "itemData" : { "DOI" : "10.1016/j.molcel.2005.07.025", "ISSN" : "1097-2765", "PMID" : "16168374", "abstract" : "Special mechanisms of mutation are induced in microbes under growth-limiting stress causing genetic instability, including occasional adaptive mutations that may speed evolution. Both the mutation mechanisms and their control by stress have remained elusive. We provide evidence that the molecular basis for stress-induced mutagenesis in an E. coli model is error-prone DNA double-strand break repair (DSBR). I-SceI-endonuclease-induced DSBs strongly activate stress-induced mutations near the DSB, but not globally. The same proteins are required as for cells without induced DSBs: DSBR proteins, DinB-error-prone polymerase, and the RpoS starvation-stress-response regulator. Mutation is promoted by homology between cut and uncut DNA molecules, supporting a homology-mediated DSBR mechanism. DSBs also promote gene amplification. Finally, DSBs activate mutation only during stationary phase/starvation but will during exponential growth if RpoS is expressed. Our findings reveal an RpoS-controlled switch from high-fidelity to mutagenic DSBR under stress. This limits genetic instability both in time and to localized genome regions, potentially important evolutionary strategies.", "author" : [ { "dropping-particle" : "", "family" : "Ponder", "given" : "Rebecca G.", "non-dropping-particle" : "", "parse-names" : false, "suffix" : "" }, { "dropping-particle" : "", "family" : "Fonville", "given" : "Natalie C", "non-dropping-particle" : "", "parse-names" : false, "suffix" : "" }, { "dropping-particle" : "", "family" : "Rosenberg", "given" : "Susan M.", "non-dropping-particle" : "", "parse-names" : false, "suffix" : "" } ], "container-title" : "Molecular cell", "id" : "ITEM-1", "issue" : "6", "issued" : { "date-parts" : [ [ "2005", "9" ] ] }, "note" : "\n        From Duplicate 2 ( \n        \n        \n          A switch from high-fidelity to error-prone DNA double-strand break repair underlies stress-induced mutation.\n        \n        \n         - Ponder, Rebecca G.; Fonville, Natalie C; Rosenberg, Susan M. )\n\n        \n        \n\n        From Duplicate 2 ( \n        \n        \n          A switch from high-fidelity to error-prone DNA double-strand break repair underlies stress-induced mutation.\n        \n        \n         - Ponder, Rebecca G.; Fonville, Natalie C; Rosenberg, Susan M. )\n\n        \n        \n-In this report, we provide direct evidence for an error-prone DSBR mechanism for stress-induced mutagene- sis in the E. coli Lac system.\n-RpoS controls a switch that changes the normally highfidelity process ... to an error-prone one under stress\n-localizing stress-induced mutagenesis could be an im- portant evolutionary strategy, both for minimization of deleterious mutations in genomes of cells that acquire a rare adaptive mutation and also for concerted evolu- tion within genes and gene clusters.\n-Amplification-Mutagenesis Model Not Supported These results (Figure 5A) also show that stationary phase activates mutagenesis independently of lactose.\n-Localizing mutagen- esis (Figure 1A, bottom) could reduce deleterious muta- tions that would otherwise accumulate in the same cells with rare adaptive mutations, and so decrease po- tential benefits of stress-induced mutagenesis, and also might facilitate concerted evolution within genes and gene clusters.\n-It seems likely that both limitation of genetic instability in time, by coupling mutagenesis stress responses, and to local genomic regions, by coupling to processes such as repair, may emerge as general themes in indepen- dently evolved stress-induced mutagenesis mecha- nisms that may promote evolution of microbes.\n-\n\n        \n\n        \n\n        \n\n      ", "page" : "791-804", "title" : "A switch from high-fidelity to error-prone DNA double-strand break repair underlies stress-induced mutation.", "type" : "article-journal", "volume" : "19" }, "uris" : [ "http://www.mendeley.com/documents/?uuid=ad526231-0df2-49f5-a7bc-0b0008947f72" ] } ], "mendeley" : { "previouslyFormattedCitation" : "(Ponder et al. 2005)" }, "properties" : { "noteIndex" : 0 }, "schema" : "https://github.com/citation-style-language/schema/raw/master/csl-citation.json" }</w:instrText>
      </w:r>
      <w:r w:rsidR="00B04C73">
        <w:fldChar w:fldCharType="separate"/>
      </w:r>
      <w:r w:rsidR="00663378" w:rsidRPr="00663378">
        <w:rPr>
          <w:noProof/>
        </w:rPr>
        <w:t>(Ponder et al. 2005)</w:t>
      </w:r>
      <w:r w:rsidR="00B04C73">
        <w:fldChar w:fldCharType="end"/>
      </w:r>
      <w:r>
        <w:t xml:space="preserve"> and by inhibiting the mismatch repair system </w:t>
      </w:r>
      <w:r w:rsidR="00B04C73">
        <w:fldChar w:fldCharType="begin" w:fldLock="1"/>
      </w:r>
      <w:r w:rsidR="008D0078">
        <w:instrText>ADDIN CSL_CITATION { "citationItems" : [ { "id" : "ITEM-1",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"ITEM-1", "issue" : "1", "issued" : { "date-parts" : [ [ "2010", "10" ] ] }, "page" : "236-45", "title" : "Mismatch Repair Modulation of MutY Activity Drives &lt;i&gt;Bacillus subtilis&lt;/i&gt; Stationary-Phase Mutagenesis.", "type" : "article-journal", "volume" : "193" }, "uris" : [ "http://www.mendeley.com/documents/?uuid=e2e3c4de-c5de-4071-8042-79a3456d97ca" ] } ], "mendeley" : { "previouslyFormattedCitation" : "(Debora et al. 2010)" }, "properties" : { "noteIndex" : 0 }, "schema" : "https://github.com/citation-style-language/schema/raw/master/csl-citation.json" }</w:instrText>
      </w:r>
      <w:r w:rsidR="00B04C73">
        <w:fldChar w:fldCharType="separate"/>
      </w:r>
      <w:r w:rsidR="00663378" w:rsidRPr="00663378">
        <w:rPr>
          <w:noProof/>
        </w:rPr>
        <w:t>(Debora et al. 2010)</w:t>
      </w:r>
      <w:r w:rsidR="00B04C73">
        <w:fldChar w:fldCharType="end"/>
      </w:r>
      <w:r>
        <w:t>.</w:t>
      </w:r>
      <w:r w:rsidR="00AE0B1E">
        <w:t xml:space="preserve"> </w:t>
      </w:r>
      <w:r w:rsidR="00A70BE8">
        <w:t>T</w:t>
      </w:r>
      <w:r w:rsidR="00AE0B1E">
        <w:t xml:space="preserve">hese stress responses include the SOS DNA-damage response, the </w:t>
      </w:r>
      <w:proofErr w:type="spellStart"/>
      <w:r w:rsidR="00AE0B1E">
        <w:t>RpoS</w:t>
      </w:r>
      <w:proofErr w:type="spellEnd"/>
      <w:r w:rsidR="00AE0B1E">
        <w:t>-controlled general or starvation stress response</w:t>
      </w:r>
      <w:r w:rsidR="00C2015F">
        <w:t>,</w:t>
      </w:r>
      <w:r w:rsidR="00AE0B1E">
        <w:t xml:space="preserve"> and the </w:t>
      </w:r>
      <w:proofErr w:type="spellStart"/>
      <w:r w:rsidR="00AE0B1E">
        <w:t>RpoE</w:t>
      </w:r>
      <w:proofErr w:type="spellEnd"/>
      <w:r w:rsidR="00AE0B1E">
        <w:t xml:space="preserve"> membrane protein stress response </w:t>
      </w:r>
      <w:r w:rsidR="00B04C73">
        <w:fldChar w:fldCharType="begin" w:fldLock="1"/>
      </w:r>
      <w:r w:rsidR="008D0078">
        <w:instrText>ADDIN CSL_CITATION { "citationItems" : [ { "id" : "ITEM-1",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"ITEM-1", "issue" : "6112", "issued" : { "date-parts" : [ [ "2012", "12", "7" ] ] }, "page" : "1344-8", "title" : "Identity and function of a large gene network underlying mutagenic repair of DNA breaks.", "type" : "article-journal", "volume" : "338" }, "uris" : [ "http://www.mendeley.com/documents/?uuid=48da3a3d-371c-4d5f-91f1-3f42baab6c32" ] } ], "mendeley" : { "previouslyFormattedCitation" : "(Al Mamun et al. 2012)" }, "properties" : { "noteIndex" : 0 }, "schema" : "https://github.com/citation-style-language/schema/raw/master/csl-citation.json" }</w:instrText>
      </w:r>
      <w:r w:rsidR="00B04C73">
        <w:fldChar w:fldCharType="separate"/>
      </w:r>
      <w:r w:rsidR="00663378" w:rsidRPr="00663378">
        <w:rPr>
          <w:noProof/>
        </w:rPr>
        <w:t>(Al Mamun et al. 2012)</w:t>
      </w:r>
      <w:r w:rsidR="00B04C73">
        <w:fldChar w:fldCharType="end"/>
      </w:r>
      <w:r w:rsidR="00C2015F">
        <w:t>.</w:t>
      </w:r>
    </w:p>
    <w:p w:rsidR="001307C7" w:rsidRPr="003F04B0" w:rsidRDefault="00F12058" w:rsidP="008D0078">
      <w:pPr>
        <w:spacing w:line="480" w:lineRule="auto"/>
      </w:pPr>
      <w:r>
        <w:t xml:space="preserve">It is still not clear how SIM affects evolution and adaptation. </w:t>
      </w:r>
      <w:r w:rsidR="009770F6">
        <w:t>Some authors</w:t>
      </w:r>
      <w:r w:rsidR="00A70BE8">
        <w:t xml:space="preserve"> have</w:t>
      </w:r>
      <w:r w:rsidR="009770F6">
        <w:t xml:space="preserve"> propose</w:t>
      </w:r>
      <w:r w:rsidR="00A70BE8">
        <w:t>d</w:t>
      </w:r>
      <w:r w:rsidR="009E654C">
        <w:t xml:space="preserve"> that </w:t>
      </w:r>
      <w:r w:rsidR="001307C7">
        <w:t xml:space="preserve">SIM </w:t>
      </w:r>
      <w:r w:rsidR="009E654C">
        <w:t xml:space="preserve">has </w:t>
      </w:r>
      <w:r w:rsidR="001307C7">
        <w:t xml:space="preserve">a </w:t>
      </w:r>
      <w:r w:rsidR="00A725E6">
        <w:t xml:space="preserve">significant </w:t>
      </w:r>
      <w:r w:rsidR="001307C7">
        <w:t xml:space="preserve">impact on </w:t>
      </w:r>
      <w:r w:rsidR="001307C7">
        <w:rPr>
          <w:i/>
          <w:iCs/>
        </w:rPr>
        <w:t xml:space="preserve">adaptability </w:t>
      </w:r>
      <w:r w:rsidR="004F4440">
        <w:t>or</w:t>
      </w:r>
      <w:r w:rsidR="00A725E6">
        <w:t xml:space="preserve"> </w:t>
      </w:r>
      <w:proofErr w:type="spellStart"/>
      <w:r w:rsidR="001307C7">
        <w:rPr>
          <w:i/>
          <w:iCs/>
        </w:rPr>
        <w:t>evolvability</w:t>
      </w:r>
      <w:proofErr w:type="spellEnd"/>
      <w:r w:rsidR="001307C7">
        <w:t xml:space="preserve"> </w:t>
      </w:r>
      <w:r w:rsidR="00B04C73" w:rsidRPr="00FB3C6B">
        <w:fldChar w:fldCharType="begin" w:fldLock="1"/>
      </w:r>
      <w:r w:rsidR="008D0078">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"ITEM-3", "issue" : "5", "issued" : { "date-parts" : [ [ "2007" ] ] }, "page" : "341-54", "title" : "Controlling mutation: intervening in evolution as a therapeutic strategy.", "type" : "article-journal", "volume" : "42" }, "uris" : [ "http://www.mendeley.com/documents/?uuid=39c629ad-ad0e-42b2-b298-d1f433c1322f" ] } ], "mendeley" : { "previouslyFormattedCitation" : "(Tenaillon et al. 2004; Cirz and Romesberg 2007; Rosenberg et al. 2012)" }, "properties" : { "noteIndex" : 0 }, "schema" : "https://github.com/citation-style-language/schema/raw/master/csl-citation.json" }</w:instrText>
      </w:r>
      <w:r w:rsidR="00B04C73" w:rsidRPr="00FB3C6B">
        <w:fldChar w:fldCharType="separate"/>
      </w:r>
      <w:r w:rsidRPr="00FB3C6B">
        <w:rPr>
          <w:noProof/>
        </w:rPr>
        <w:t>(Tenaillon et al. 2004; Cirz and Romesberg 2007; Rosenberg et al. 2012)</w:t>
      </w:r>
      <w:r w:rsidR="00B04C73" w:rsidRPr="00FB3C6B">
        <w:fldChar w:fldCharType="end"/>
      </w:r>
      <w:r w:rsidR="00033028" w:rsidRPr="00FB3C6B">
        <w:t>, but</w:t>
      </w:r>
      <w:r w:rsidR="001307C7" w:rsidRPr="00FB3C6B">
        <w:t xml:space="preserve"> </w:t>
      </w:r>
      <w:r w:rsidR="00033028" w:rsidRPr="00FB3C6B">
        <w:t>there is no</w:t>
      </w:r>
      <w:r w:rsidR="001307C7" w:rsidRPr="00FB3C6B">
        <w:t xml:space="preserve"> theoretical treatment of this </w:t>
      </w:r>
      <w:r w:rsidR="00A725E6" w:rsidRPr="00FB3C6B">
        <w:t>impact</w:t>
      </w:r>
      <w:r w:rsidR="001307C7" w:rsidRPr="00FB3C6B">
        <w:t xml:space="preserve">. </w:t>
      </w:r>
      <w:r w:rsidR="00031C58" w:rsidRPr="00FB3C6B">
        <w:t>On the other hand, t</w:t>
      </w:r>
      <w:r w:rsidR="001307C7" w:rsidRPr="00FB3C6B">
        <w:t xml:space="preserve">he effect of SIM on </w:t>
      </w:r>
      <w:r w:rsidR="001307C7" w:rsidRPr="00FB3C6B">
        <w:rPr>
          <w:i/>
          <w:iCs/>
        </w:rPr>
        <w:t>adaptedness</w:t>
      </w:r>
      <w:r w:rsidR="001307C7" w:rsidRPr="00FB3C6B">
        <w:t xml:space="preserve"> </w:t>
      </w:r>
      <w:r w:rsidR="009770F6" w:rsidRPr="00FB3C6B">
        <w:t>was</w:t>
      </w:r>
      <w:r w:rsidR="00391853" w:rsidRPr="00FB3C6B">
        <w:t xml:space="preserve"> </w:t>
      </w:r>
      <w:r w:rsidR="00A20010" w:rsidRPr="00FB3C6B">
        <w:t xml:space="preserve">studied with deterministic </w:t>
      </w:r>
      <w:r w:rsidR="00B04C73" w:rsidRPr="00FB3C6B">
        <w:fldChar w:fldCharType="begin" w:fldLock="1"/>
      </w:r>
      <w:r w:rsidR="008D0078">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B04C73" w:rsidRPr="00FB3C6B">
        <w:fldChar w:fldCharType="separate"/>
      </w:r>
      <w:r w:rsidR="00A20010" w:rsidRPr="00FB3C6B">
        <w:rPr>
          <w:noProof/>
        </w:rPr>
        <w:t>(Agrawal 2002)</w:t>
      </w:r>
      <w:r w:rsidR="00B04C73" w:rsidRPr="00FB3C6B">
        <w:fldChar w:fldCharType="end"/>
      </w:r>
      <w:r w:rsidR="009770F6" w:rsidRPr="00FB3C6B">
        <w:t xml:space="preserve"> and </w:t>
      </w:r>
      <w:r w:rsidR="00A20010" w:rsidRPr="00FB3C6B">
        <w:t xml:space="preserve">stochastic </w:t>
      </w:r>
      <w:r w:rsidR="00B04C73" w:rsidRPr="00FB3C6B">
        <w:fldChar w:fldCharType="begin" w:fldLock="1"/>
      </w:r>
      <w:r w:rsidR="008D0078">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B04C73" w:rsidRPr="00FB3C6B">
        <w:fldChar w:fldCharType="separate"/>
      </w:r>
      <w:r w:rsidR="00A20010" w:rsidRPr="00FB3C6B">
        <w:rPr>
          <w:noProof/>
        </w:rPr>
        <w:t>(Shaw and Baer 2011)</w:t>
      </w:r>
      <w:r w:rsidR="00B04C73" w:rsidRPr="00FB3C6B">
        <w:fldChar w:fldCharType="end"/>
      </w:r>
      <w:r w:rsidR="00A20010" w:rsidRPr="00FB3C6B">
        <w:t xml:space="preserve"> models. </w:t>
      </w:r>
      <w:r w:rsidR="005B12CD">
        <w:t>These</w:t>
      </w:r>
      <w:r w:rsidR="00A20010" w:rsidRPr="00FB3C6B">
        <w:t xml:space="preserve"> </w:t>
      </w:r>
      <w:del w:id="13" w:author="Yoav Ram" w:date="2014-04-27T14:00:00Z">
        <w:r w:rsidR="00A533A9" w:rsidRPr="00FB3C6B" w:rsidDel="00800DD3">
          <w:delText>works</w:delText>
        </w:r>
        <w:r w:rsidR="001307C7" w:rsidRPr="00FB3C6B" w:rsidDel="00800DD3">
          <w:delText xml:space="preserve"> </w:delText>
        </w:r>
      </w:del>
      <w:ins w:id="14" w:author="Yoav Ram" w:date="2014-04-27T14:00:00Z">
        <w:r w:rsidR="00800DD3">
          <w:t>articles</w:t>
        </w:r>
        <w:r w:rsidR="00800DD3" w:rsidRPr="00FB3C6B">
          <w:t xml:space="preserve"> </w:t>
        </w:r>
      </w:ins>
      <w:r w:rsidR="001307C7" w:rsidRPr="00FB3C6B">
        <w:t xml:space="preserve">showed </w:t>
      </w:r>
      <w:r w:rsidR="00932C9B" w:rsidRPr="00FB3C6B">
        <w:t xml:space="preserve">that </w:t>
      </w:r>
      <w:r w:rsidR="009770F6" w:rsidRPr="00FB3C6B">
        <w:t>without beneficial mutat</w:t>
      </w:r>
      <w:r w:rsidR="00031C58" w:rsidRPr="00FB3C6B">
        <w:t>ions</w:t>
      </w:r>
      <w:r w:rsidR="009770F6" w:rsidRPr="00FB3C6B">
        <w:t xml:space="preserve"> </w:t>
      </w:r>
      <w:r w:rsidR="00932C9B" w:rsidRPr="00FB3C6B">
        <w:t>SIM doesn't affect the mean fitness</w:t>
      </w:r>
      <w:r w:rsidR="00031C58" w:rsidRPr="00FB3C6B">
        <w:t xml:space="preserve"> of asexual population</w:t>
      </w:r>
      <w:r w:rsidR="00C2015F" w:rsidRPr="00FB3C6B">
        <w:t>s</w:t>
      </w:r>
      <w:r w:rsidR="00031C58" w:rsidRPr="00FB3C6B">
        <w:t xml:space="preserve"> in </w:t>
      </w:r>
      <w:r w:rsidR="005B12CD">
        <w:t>stable</w:t>
      </w:r>
      <w:r w:rsidR="00031C58" w:rsidRPr="00FB3C6B">
        <w:t xml:space="preserve"> environments</w:t>
      </w:r>
      <w:r w:rsidR="00A533A9" w:rsidRPr="00FB3C6B">
        <w:t>, in contrast with constitutive mutagenesis, which decreases the population mean fitness</w:t>
      </w:r>
      <w:r w:rsidR="00932C9B" w:rsidRPr="00FB3C6B">
        <w:t xml:space="preserve">. </w:t>
      </w:r>
      <w:r w:rsidR="00072D95" w:rsidRPr="00FB3C6B">
        <w:t xml:space="preserve">More </w:t>
      </w:r>
      <w:r w:rsidR="00072D95" w:rsidRPr="00FB3C6B">
        <w:lastRenderedPageBreak/>
        <w:t>r</w:t>
      </w:r>
      <w:r w:rsidR="009770F6" w:rsidRPr="00FB3C6B">
        <w:t>ecently</w:t>
      </w:r>
      <w:r w:rsidR="00932C9B" w:rsidRPr="00FB3C6B">
        <w:t xml:space="preserve">, we </w:t>
      </w:r>
      <w:r w:rsidR="00A70BE8">
        <w:t>have shown</w:t>
      </w:r>
      <w:r w:rsidR="00932C9B" w:rsidRPr="00FB3C6B">
        <w:t xml:space="preserve"> that </w:t>
      </w:r>
      <w:r w:rsidR="009770F6" w:rsidRPr="00FB3C6B">
        <w:t>with rare beneficial mutations</w:t>
      </w:r>
      <w:r w:rsidR="00072D95" w:rsidRPr="00FB3C6B">
        <w:t>,</w:t>
      </w:r>
      <w:r w:rsidR="009770F6" w:rsidRPr="00FB3C6B">
        <w:t xml:space="preserve"> </w:t>
      </w:r>
      <w:r w:rsidR="00C24454" w:rsidRPr="00FB3C6B">
        <w:t xml:space="preserve">if </w:t>
      </w:r>
      <w:r w:rsidR="009770F6" w:rsidRPr="00FB3C6B">
        <w:t>maladapted individ</w:t>
      </w:r>
      <w:r w:rsidR="00C24454" w:rsidRPr="00FB3C6B">
        <w:t>uals increase thei</w:t>
      </w:r>
      <w:r w:rsidR="005B12CD">
        <w:t>r mutation rate</w:t>
      </w:r>
      <w:r w:rsidR="00C24454" w:rsidRPr="00FB3C6B">
        <w:t xml:space="preserve"> </w:t>
      </w:r>
      <w:r w:rsidR="009770F6" w:rsidRPr="00FB3C6B">
        <w:t>the</w:t>
      </w:r>
      <w:r w:rsidR="00C24454" w:rsidRPr="00FB3C6B">
        <w:t>n the</w:t>
      </w:r>
      <w:r w:rsidR="009770F6" w:rsidRPr="00FB3C6B">
        <w:t xml:space="preserve"> </w:t>
      </w:r>
      <w:r w:rsidR="00A533A9" w:rsidRPr="003F04B0">
        <w:t xml:space="preserve">population </w:t>
      </w:r>
      <w:r w:rsidR="009770F6" w:rsidRPr="003F04B0">
        <w:t xml:space="preserve">mean fitness </w:t>
      </w:r>
      <w:r w:rsidR="00031C58" w:rsidRPr="003F04B0">
        <w:t xml:space="preserve">of </w:t>
      </w:r>
      <w:r w:rsidR="00C24454" w:rsidRPr="003F04B0">
        <w:t xml:space="preserve">asexual populations increases </w:t>
      </w:r>
      <w:r w:rsidR="00B04C73" w:rsidRPr="003F04B0">
        <w:fldChar w:fldCharType="begin" w:fldLock="1"/>
      </w:r>
      <w:r w:rsidR="008D0078">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B04C73" w:rsidRPr="003F04B0">
        <w:fldChar w:fldCharType="separate"/>
      </w:r>
      <w:r w:rsidR="00663378" w:rsidRPr="003F04B0">
        <w:rPr>
          <w:noProof/>
        </w:rPr>
        <w:t>(Ram and Hadany 2012)</w:t>
      </w:r>
      <w:r w:rsidR="00B04C73" w:rsidRPr="003F04B0">
        <w:fldChar w:fldCharType="end"/>
      </w:r>
      <w:r w:rsidR="00932C9B" w:rsidRPr="003F04B0">
        <w:t>.</w:t>
      </w:r>
    </w:p>
    <w:p w:rsidR="00625517" w:rsidRDefault="00600689" w:rsidP="008D0078">
      <w:pPr>
        <w:spacing w:line="480" w:lineRule="auto"/>
        <w:rPr>
          <w:lang w:bidi="hi-IN"/>
        </w:rPr>
      </w:pPr>
      <w:r w:rsidRPr="003F04B0">
        <w:t xml:space="preserve">Here, we analyze population genetics models of adaptive evolution to explore the rate </w:t>
      </w:r>
      <w:del w:id="15" w:author="Yoav Ram" w:date="2014-04-27T14:01:00Z">
        <w:r w:rsidR="005B12CD" w:rsidDel="00800DD3">
          <w:delText xml:space="preserve">of </w:delText>
        </w:r>
      </w:del>
      <w:ins w:id="16" w:author="Yoav Ram" w:date="2014-04-27T14:01:00Z">
        <w:r w:rsidR="00800DD3">
          <w:t xml:space="preserve">of complex </w:t>
        </w:r>
      </w:ins>
      <w:r w:rsidRPr="003F04B0">
        <w:t>adaptation</w:t>
      </w:r>
      <w:ins w:id="17" w:author="Yoav Ram" w:date="2014-04-27T14:02:00Z">
        <w:r w:rsidR="00800DD3">
          <w:t xml:space="preserve"> on rugged fitness landscapes</w:t>
        </w:r>
      </w:ins>
      <w:del w:id="18" w:author="Yoav Ram" w:date="2014-04-27T14:01:00Z">
        <w:r w:rsidRPr="003F04B0" w:rsidDel="00800DD3">
          <w:delText xml:space="preserve"> on a rugged fitness landscape</w:delText>
        </w:r>
      </w:del>
      <w:ins w:id="19" w:author="Yoav Ram" w:date="2014-04-27T14:02:00Z">
        <w:r w:rsidR="00800DD3">
          <w:t xml:space="preserve">, in which </w:t>
        </w:r>
      </w:ins>
      <w:del w:id="20" w:author="Yoav Ram" w:date="2014-04-27T14:02:00Z">
        <w:r w:rsidR="0038509B" w:rsidRPr="003F04B0" w:rsidDel="00800DD3">
          <w:delText>,</w:delText>
        </w:r>
        <w:r w:rsidRPr="003F04B0" w:rsidDel="00800DD3">
          <w:delText xml:space="preserve"> in which </w:delText>
        </w:r>
      </w:del>
      <w:r w:rsidRPr="003F04B0">
        <w:t xml:space="preserve">adaptations require two separately deleterious mutations </w:t>
      </w:r>
      <w:r w:rsidR="00B04C73" w:rsidRPr="003F04B0">
        <w:fldChar w:fldCharType="begin" w:fldLock="1"/>
      </w:r>
      <w:r w:rsidR="008D0078">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"previouslyFormattedCitation" : "(Wright 1931; Wright 1988)" }, "properties" : { "noteIndex" : 0 }, "schema" : "https://github.com/citation-style-language/schema/raw/master/csl-citation.json" }</w:instrText>
      </w:r>
      <w:r w:rsidR="00B04C73" w:rsidRPr="003F04B0">
        <w:fldChar w:fldCharType="separate"/>
      </w:r>
      <w:r w:rsidR="00836CB4" w:rsidRPr="00836CB4">
        <w:rPr>
          <w:noProof/>
        </w:rPr>
        <w:t>(Wright 1931; Wright 1988)</w:t>
      </w:r>
      <w:r w:rsidR="00B04C73" w:rsidRPr="003F04B0">
        <w:fldChar w:fldCharType="end"/>
      </w:r>
      <w:r w:rsidRPr="003F04B0">
        <w:t xml:space="preserve">. </w:t>
      </w:r>
      <w:r w:rsidR="00625517" w:rsidRPr="003F04B0">
        <w:t xml:space="preserve">We </w:t>
      </w:r>
      <w:r w:rsidR="00A725E6" w:rsidRPr="003F04B0">
        <w:t xml:space="preserve">develop </w:t>
      </w:r>
      <w:r w:rsidR="005B12CD">
        <w:t>analytic</w:t>
      </w:r>
      <w:r w:rsidR="00FC62DB" w:rsidRPr="003F04B0">
        <w:t xml:space="preserve"> </w:t>
      </w:r>
      <w:r w:rsidR="005B12CD">
        <w:t>approximations</w:t>
      </w:r>
      <w:r w:rsidR="0033327A" w:rsidRPr="003F04B0">
        <w:t xml:space="preserve"> and</w:t>
      </w:r>
      <w:r w:rsidR="00FC62DB" w:rsidRPr="003F04B0">
        <w:t xml:space="preserve"> stochastic simulations</w:t>
      </w:r>
      <w:r w:rsidR="0033327A" w:rsidRPr="003F04B0">
        <w:t xml:space="preserve"> and compare </w:t>
      </w:r>
      <w:r w:rsidR="0033327A" w:rsidRPr="003F04B0">
        <w:rPr>
          <w:lang w:bidi="hi-IN"/>
        </w:rPr>
        <w:t xml:space="preserve">normal, </w:t>
      </w:r>
      <w:r w:rsidR="00FC62DB" w:rsidRPr="003F04B0">
        <w:rPr>
          <w:lang w:bidi="hi-IN"/>
        </w:rPr>
        <w:t>constitutive</w:t>
      </w:r>
      <w:r w:rsidR="00095098" w:rsidRPr="003F04B0">
        <w:rPr>
          <w:lang w:bidi="hi-IN"/>
        </w:rPr>
        <w:t>,</w:t>
      </w:r>
      <w:r w:rsidR="00095098">
        <w:rPr>
          <w:lang w:bidi="hi-IN"/>
        </w:rPr>
        <w:t xml:space="preserve"> and </w:t>
      </w:r>
      <w:r w:rsidR="00095098">
        <w:t>stress-induced</w:t>
      </w:r>
      <w:r w:rsidR="00FC62DB">
        <w:rPr>
          <w:lang w:bidi="hi-IN"/>
        </w:rPr>
        <w:t xml:space="preserve"> </w:t>
      </w:r>
      <w:r w:rsidR="004F4440">
        <w:rPr>
          <w:lang w:bidi="hi-IN"/>
        </w:rPr>
        <w:t>mutagenesis</w:t>
      </w:r>
      <w:r w:rsidR="0033327A">
        <w:rPr>
          <w:lang w:bidi="hi-IN"/>
        </w:rPr>
        <w:t>. We</w:t>
      </w:r>
      <w:r w:rsidR="00FC62DB">
        <w:rPr>
          <w:lang w:bidi="hi-IN"/>
        </w:rPr>
        <w:t xml:space="preserve"> </w:t>
      </w:r>
      <w:r w:rsidR="004F4440">
        <w:rPr>
          <w:lang w:bidi="hi-IN"/>
        </w:rPr>
        <w:t xml:space="preserve">show that </w:t>
      </w:r>
      <w:r w:rsidR="0033327A">
        <w:t>stress-induced</w:t>
      </w:r>
      <w:r w:rsidR="0033327A">
        <w:rPr>
          <w:lang w:bidi="hi-IN"/>
        </w:rPr>
        <w:t xml:space="preserve"> mutagenesis </w:t>
      </w:r>
      <w:r w:rsidR="000A7865">
        <w:rPr>
          <w:lang w:bidi="hi-IN"/>
        </w:rPr>
        <w:t xml:space="preserve">can </w:t>
      </w:r>
      <w:r w:rsidR="00FC62DB">
        <w:rPr>
          <w:lang w:bidi="hi-IN"/>
        </w:rPr>
        <w:t xml:space="preserve">break the trade-off between </w:t>
      </w:r>
      <w:r w:rsidR="00932C9B" w:rsidRPr="00932C9B">
        <w:rPr>
          <w:i/>
          <w:iCs/>
          <w:lang w:bidi="hi-IN"/>
        </w:rPr>
        <w:t>adaptability</w:t>
      </w:r>
      <w:r w:rsidR="00932C9B">
        <w:rPr>
          <w:lang w:bidi="hi-IN"/>
        </w:rPr>
        <w:t xml:space="preserve"> </w:t>
      </w:r>
      <w:r w:rsidR="00FC62DB">
        <w:rPr>
          <w:lang w:bidi="hi-IN"/>
        </w:rPr>
        <w:t xml:space="preserve">and </w:t>
      </w:r>
      <w:r w:rsidR="00932C9B" w:rsidRPr="00932C9B">
        <w:rPr>
          <w:i/>
          <w:iCs/>
          <w:lang w:bidi="hi-IN"/>
        </w:rPr>
        <w:t>adaptedness</w:t>
      </w:r>
      <w:r w:rsidR="00FC62DB">
        <w:rPr>
          <w:lang w:bidi="hi-IN"/>
        </w:rPr>
        <w:t xml:space="preserve"> by increasing the </w:t>
      </w:r>
      <w:ins w:id="21" w:author="Yoav Ram" w:date="2014-04-27T14:03:00Z">
        <w:r w:rsidR="0037763B">
          <w:rPr>
            <w:lang w:bidi="hi-IN"/>
          </w:rPr>
          <w:t xml:space="preserve">rate of complex </w:t>
        </w:r>
      </w:ins>
      <w:r w:rsidR="00FC62DB">
        <w:rPr>
          <w:lang w:bidi="hi-IN"/>
        </w:rPr>
        <w:t xml:space="preserve">adaptation </w:t>
      </w:r>
      <w:del w:id="22" w:author="Yoav Ram" w:date="2014-04-27T14:03:00Z">
        <w:r w:rsidR="00FC62DB" w:rsidDel="0037763B">
          <w:rPr>
            <w:lang w:bidi="hi-IN"/>
          </w:rPr>
          <w:delText xml:space="preserve">rate </w:delText>
        </w:r>
      </w:del>
      <w:r w:rsidR="00FC62DB">
        <w:rPr>
          <w:lang w:bidi="hi-IN"/>
        </w:rPr>
        <w:t>without decreasing the</w:t>
      </w:r>
      <w:r w:rsidR="00033028">
        <w:rPr>
          <w:lang w:bidi="hi-IN"/>
        </w:rPr>
        <w:t xml:space="preserve"> population</w:t>
      </w:r>
      <w:r w:rsidR="00FC62DB">
        <w:rPr>
          <w:lang w:bidi="hi-IN"/>
        </w:rPr>
        <w:t xml:space="preserve"> mean fitness.</w:t>
      </w:r>
      <w:r w:rsidR="00A70BE8">
        <w:rPr>
          <w:lang w:bidi="hi-IN"/>
        </w:rPr>
        <w:t xml:space="preserve"> </w:t>
      </w:r>
    </w:p>
    <w:p w:rsidR="005316EE" w:rsidRDefault="005316EE" w:rsidP="008D0078">
      <w:pPr>
        <w:pStyle w:val="Heading1"/>
        <w:spacing w:line="480" w:lineRule="auto"/>
        <w:rPr>
          <w:lang w:bidi="hi-IN"/>
        </w:rPr>
      </w:pPr>
      <w:r w:rsidRPr="0038310A">
        <w:rPr>
          <w:szCs w:val="24"/>
        </w:rPr>
        <w:softHyphen/>
      </w:r>
      <w:bookmarkStart w:id="23" w:name="_Ref361735010"/>
      <w:r>
        <w:rPr>
          <w:lang w:bidi="hi-IN"/>
        </w:rPr>
        <w:t>Model</w:t>
      </w:r>
      <w:bookmarkEnd w:id="23"/>
    </w:p>
    <w:p w:rsidR="005316EE" w:rsidRPr="007169AD" w:rsidRDefault="005316EE" w:rsidP="008D0078">
      <w:pPr>
        <w:spacing w:line="480" w:lineRule="auto"/>
        <w:rPr>
          <w:lang w:bidi="hi-IN"/>
        </w:rPr>
      </w:pPr>
      <w:r w:rsidRPr="00BA2B02">
        <w:rPr>
          <w:lang w:bidi="hi-IN"/>
        </w:rPr>
        <w:t xml:space="preserve">We </w:t>
      </w:r>
      <w:r w:rsidR="00A70BE8">
        <w:rPr>
          <w:lang w:bidi="hi-IN"/>
        </w:rPr>
        <w:t xml:space="preserve">model </w:t>
      </w:r>
      <w:r w:rsidRPr="00BA2B02">
        <w:rPr>
          <w:lang w:bidi="hi-IN"/>
        </w:rPr>
        <w:t xml:space="preserve">a population of </w:t>
      </w:r>
      <w:r w:rsidRPr="00BA2B02">
        <w:rPr>
          <w:i/>
          <w:iCs/>
          <w:lang w:bidi="hi-IN"/>
        </w:rPr>
        <w:t>N</w:t>
      </w:r>
      <w:r w:rsidRPr="00BA2B02">
        <w:rPr>
          <w:lang w:bidi="hi-IN"/>
        </w:rPr>
        <w:t xml:space="preserve"> haploid asexual individuals with a large number of loci in full linkage. </w:t>
      </w:r>
      <w:r w:rsidR="00A70BE8">
        <w:rPr>
          <w:lang w:bidi="hi-IN"/>
        </w:rPr>
        <w:t>The</w:t>
      </w:r>
      <w:r w:rsidRPr="00BA2B02">
        <w:rPr>
          <w:lang w:bidi="hi-IN"/>
        </w:rPr>
        <w:t xml:space="preserve"> model </w:t>
      </w:r>
      <w:r w:rsidR="00A70BE8">
        <w:rPr>
          <w:lang w:bidi="hi-IN"/>
        </w:rPr>
        <w:t xml:space="preserve">includes </w:t>
      </w:r>
      <w:r w:rsidRPr="00BA2B02">
        <w:rPr>
          <w:lang w:bidi="hi-IN"/>
        </w:rPr>
        <w:t>the effects of mutation, selection, and genetic drift.</w:t>
      </w:r>
      <w:r w:rsidR="00A70BE8">
        <w:rPr>
          <w:lang w:bidi="hi-IN"/>
        </w:rPr>
        <w:t xml:space="preserve"> </w:t>
      </w:r>
      <w:r w:rsidRPr="00BA2B02">
        <w:rPr>
          <w:lang w:bidi="hi-IN"/>
        </w:rPr>
        <w:t xml:space="preserve">Individuals are characterized by their genotype in two specific bi-allelic loci </w:t>
      </w:r>
      <w:r w:rsidR="0035669E" w:rsidRPr="00BA2B02">
        <w:rPr>
          <w:lang w:bidi="hi-IN"/>
        </w:rPr>
        <w:t>–</w:t>
      </w:r>
      <w:r w:rsidRPr="00BA2B02">
        <w:rPr>
          <w:lang w:bidi="hi-IN"/>
        </w:rPr>
        <w:t xml:space="preserve"> </w:t>
      </w:r>
      <w:proofErr w:type="spellStart"/>
      <w:r w:rsidRPr="00BA2B02">
        <w:rPr>
          <w:i/>
          <w:iCs/>
          <w:lang w:bidi="hi-IN"/>
        </w:rPr>
        <w:t>ab</w:t>
      </w:r>
      <w:proofErr w:type="spellEnd"/>
      <w:r w:rsidRPr="00BA2B02">
        <w:rPr>
          <w:lang w:bidi="hi-IN"/>
        </w:rPr>
        <w:t xml:space="preserve">, </w:t>
      </w:r>
      <w:proofErr w:type="spellStart"/>
      <w:r w:rsidRPr="00BA2B02">
        <w:rPr>
          <w:i/>
          <w:iCs/>
          <w:lang w:bidi="hi-IN"/>
        </w:rPr>
        <w:t>Ab</w:t>
      </w:r>
      <w:proofErr w:type="spellEnd"/>
      <w:r w:rsidRPr="00BA2B02">
        <w:rPr>
          <w:lang w:bidi="hi-IN"/>
        </w:rPr>
        <w:t xml:space="preserve">, </w:t>
      </w:r>
      <w:proofErr w:type="spellStart"/>
      <w:r w:rsidRPr="00BA2B02">
        <w:rPr>
          <w:i/>
          <w:iCs/>
          <w:lang w:bidi="hi-IN"/>
        </w:rPr>
        <w:t>aB</w:t>
      </w:r>
      <w:proofErr w:type="spellEnd"/>
      <w:r w:rsidRPr="00BA2B02">
        <w:rPr>
          <w:lang w:bidi="hi-IN"/>
        </w:rPr>
        <w:t xml:space="preserve">, and </w:t>
      </w:r>
      <w:r w:rsidRPr="00BA2B02">
        <w:rPr>
          <w:i/>
          <w:iCs/>
          <w:lang w:bidi="hi-IN"/>
        </w:rPr>
        <w:t xml:space="preserve">AB </w:t>
      </w:r>
      <w:r w:rsidRPr="00BA2B02">
        <w:rPr>
          <w:lang w:bidi="hi-IN"/>
        </w:rPr>
        <w:t xml:space="preserve">– and by the number of deleterious mutations they </w:t>
      </w:r>
      <w:r>
        <w:rPr>
          <w:lang w:bidi="hi-IN"/>
        </w:rPr>
        <w:t>carry</w:t>
      </w:r>
      <w:r w:rsidRPr="00BA2B02">
        <w:rPr>
          <w:lang w:bidi="hi-IN"/>
        </w:rPr>
        <w:t xml:space="preserve"> in the rest of t</w:t>
      </w:r>
      <w:r w:rsidRPr="007169AD">
        <w:rPr>
          <w:lang w:bidi="hi-IN"/>
        </w:rPr>
        <w:t xml:space="preserve">he non-specific loci. For example, </w:t>
      </w:r>
      <w:proofErr w:type="spellStart"/>
      <w:r w:rsidRPr="007169AD">
        <w:rPr>
          <w:i/>
          <w:iCs/>
          <w:lang w:bidi="hi-IN"/>
        </w:rPr>
        <w:t>aB</w:t>
      </w:r>
      <w:proofErr w:type="spellEnd"/>
      <w:r w:rsidRPr="007169AD">
        <w:rPr>
          <w:i/>
          <w:iCs/>
          <w:lang w:bidi="hi-IN"/>
        </w:rPr>
        <w:t>/3</w:t>
      </w:r>
      <w:r w:rsidRPr="007169AD">
        <w:rPr>
          <w:lang w:bidi="hi-IN"/>
        </w:rPr>
        <w:t xml:space="preserve"> is the </w:t>
      </w:r>
      <w:proofErr w:type="spellStart"/>
      <w:r w:rsidRPr="007169AD">
        <w:rPr>
          <w:i/>
          <w:iCs/>
          <w:lang w:bidi="hi-IN"/>
        </w:rPr>
        <w:t>aB</w:t>
      </w:r>
      <w:proofErr w:type="spellEnd"/>
      <w:r w:rsidRPr="007169AD">
        <w:rPr>
          <w:lang w:bidi="hi-IN"/>
        </w:rPr>
        <w:t xml:space="preserve"> genotype with additional three </w:t>
      </w:r>
      <w:r>
        <w:rPr>
          <w:lang w:bidi="hi-IN"/>
        </w:rPr>
        <w:t xml:space="preserve">deleterious </w:t>
      </w:r>
      <w:r w:rsidRPr="007169AD">
        <w:rPr>
          <w:lang w:bidi="hi-IN"/>
        </w:rPr>
        <w:t xml:space="preserve">mutations in non-specific loci. </w:t>
      </w:r>
    </w:p>
    <w:p w:rsidR="005316EE" w:rsidRDefault="005316EE" w:rsidP="008D0078">
      <w:pPr>
        <w:spacing w:line="480" w:lineRule="auto"/>
        <w:rPr>
          <w:lang w:bidi="hi-IN"/>
        </w:rPr>
      </w:pPr>
      <w:r w:rsidRPr="007169AD">
        <w:rPr>
          <w:lang w:bidi="hi-IN"/>
        </w:rPr>
        <w:t xml:space="preserve">We </w:t>
      </w:r>
      <w:r w:rsidR="0035669E">
        <w:rPr>
          <w:lang w:bidi="hi-IN"/>
        </w:rPr>
        <w:t>focus on</w:t>
      </w:r>
      <w:r w:rsidRPr="007169AD">
        <w:rPr>
          <w:lang w:bidi="hi-IN"/>
        </w:rPr>
        <w:t xml:space="preserve"> adaptation to a new </w:t>
      </w:r>
      <w:del w:id="24" w:author="Yoav Ram" w:date="2014-04-27T14:03:00Z">
        <w:r w:rsidRPr="007169AD" w:rsidDel="00191D82">
          <w:rPr>
            <w:lang w:bidi="hi-IN"/>
          </w:rPr>
          <w:delText>environment</w:delText>
        </w:r>
      </w:del>
      <w:ins w:id="25" w:author="Yoav Ram" w:date="2014-04-27T14:03:00Z">
        <w:r w:rsidR="00191D82">
          <w:rPr>
            <w:lang w:bidi="hi-IN"/>
          </w:rPr>
          <w:t>rugged fitness landscape</w:t>
        </w:r>
      </w:ins>
      <w:r w:rsidRPr="007169AD">
        <w:rPr>
          <w:lang w:bidi="hi-IN"/>
        </w:rPr>
        <w:t xml:space="preserve">. The fitness of the wildtype </w:t>
      </w:r>
      <w:r w:rsidRPr="007169AD">
        <w:rPr>
          <w:i/>
          <w:iCs/>
          <w:lang w:bidi="hi-IN"/>
        </w:rPr>
        <w:t xml:space="preserve">ab/0 </w:t>
      </w:r>
      <w:r w:rsidRPr="007169AD">
        <w:rPr>
          <w:lang w:bidi="hi-IN"/>
        </w:rPr>
        <w:t xml:space="preserve">is 1, the fitness of the single mutants </w:t>
      </w:r>
      <w:proofErr w:type="spellStart"/>
      <w:r w:rsidRPr="007169AD">
        <w:rPr>
          <w:i/>
          <w:iCs/>
          <w:lang w:bidi="hi-IN"/>
        </w:rPr>
        <w:t>Ab</w:t>
      </w:r>
      <w:proofErr w:type="spellEnd"/>
      <w:r w:rsidRPr="007169AD">
        <w:rPr>
          <w:lang w:bidi="hi-IN"/>
        </w:rPr>
        <w:t xml:space="preserve">/0 and </w:t>
      </w:r>
      <w:proofErr w:type="spellStart"/>
      <w:r w:rsidRPr="007169AD">
        <w:rPr>
          <w:i/>
          <w:iCs/>
          <w:lang w:bidi="hi-IN"/>
        </w:rPr>
        <w:t>aB</w:t>
      </w:r>
      <w:proofErr w:type="spellEnd"/>
      <w:r w:rsidRPr="007169AD">
        <w:rPr>
          <w:lang w:bidi="hi-IN"/>
        </w:rPr>
        <w:t>/0 is 1-</w:t>
      </w:r>
      <w:r w:rsidRPr="007169AD">
        <w:rPr>
          <w:i/>
          <w:iCs/>
          <w:lang w:bidi="hi-IN"/>
        </w:rPr>
        <w:t>s</w:t>
      </w:r>
      <w:r w:rsidRPr="007169AD">
        <w:rPr>
          <w:lang w:bidi="hi-IN"/>
        </w:rPr>
        <w:t xml:space="preserve">, and </w:t>
      </w:r>
      <w:r w:rsidRPr="007169AD">
        <w:t xml:space="preserve">the double mutant </w:t>
      </w:r>
      <w:r w:rsidRPr="007169AD">
        <w:rPr>
          <w:i/>
          <w:iCs/>
        </w:rPr>
        <w:t>AB/0</w:t>
      </w:r>
      <w:r w:rsidRPr="007169AD">
        <w:t xml:space="preserve"> has the highest fitness 1+</w:t>
      </w:r>
      <w:r w:rsidRPr="007169AD">
        <w:rPr>
          <w:i/>
          <w:iCs/>
        </w:rPr>
        <w:t>sH</w:t>
      </w:r>
      <w:r w:rsidRPr="007169AD">
        <w:t xml:space="preserve">, where </w:t>
      </w:r>
      <w:r w:rsidRPr="007169AD">
        <w:rPr>
          <w:i/>
          <w:iCs/>
        </w:rPr>
        <w:t>s</w:t>
      </w:r>
      <w:r w:rsidRPr="007169AD">
        <w:t xml:space="preserve"> is the selection coefficient and </w:t>
      </w:r>
      <w:r w:rsidRPr="007169AD">
        <w:rPr>
          <w:i/>
          <w:iCs/>
        </w:rPr>
        <w:t>H</w:t>
      </w:r>
      <w:r w:rsidRPr="007169AD">
        <w:t xml:space="preserve"> is the relative advantage of the double mutant</w:t>
      </w:r>
      <w:r w:rsidRPr="007169AD">
        <w:rPr>
          <w:lang w:bidi="hi-IN"/>
        </w:rPr>
        <w:t xml:space="preserve">. </w:t>
      </w:r>
      <w:r w:rsidRPr="007169AD">
        <w:t xml:space="preserve">This is the simplest case of a </w:t>
      </w:r>
      <w:del w:id="26" w:author="Yoav Ram" w:date="2014-04-27T14:04:00Z">
        <w:r w:rsidRPr="007169AD" w:rsidDel="00191D82">
          <w:lastRenderedPageBreak/>
          <w:delText>"</w:delText>
        </w:r>
      </w:del>
      <w:r w:rsidRPr="007169AD">
        <w:t>rugged fitness landscape</w:t>
      </w:r>
      <w:del w:id="27" w:author="Yoav Ram" w:date="2014-04-27T14:04:00Z">
        <w:r w:rsidRPr="007169AD" w:rsidDel="00191D82">
          <w:delText>"</w:delText>
        </w:r>
      </w:del>
      <w:r>
        <w:t>:</w:t>
      </w:r>
      <w:r w:rsidRPr="007169AD">
        <w:t xml:space="preserve"> the single mutants </w:t>
      </w:r>
      <w:proofErr w:type="spellStart"/>
      <w:r w:rsidRPr="007169AD">
        <w:rPr>
          <w:i/>
          <w:iCs/>
        </w:rPr>
        <w:t>Ab</w:t>
      </w:r>
      <w:proofErr w:type="spellEnd"/>
      <w:r w:rsidRPr="007169AD">
        <w:t xml:space="preserve"> and </w:t>
      </w:r>
      <w:proofErr w:type="spellStart"/>
      <w:r w:rsidRPr="007169AD">
        <w:rPr>
          <w:i/>
          <w:iCs/>
        </w:rPr>
        <w:t>aB</w:t>
      </w:r>
      <w:proofErr w:type="spellEnd"/>
      <w:r w:rsidRPr="007169AD">
        <w:t xml:space="preserve"> are fitness </w:t>
      </w:r>
      <w:del w:id="28" w:author="Yoav Ram" w:date="2014-04-27T14:04:00Z">
        <w:r w:rsidRPr="007169AD" w:rsidDel="00191D82">
          <w:delText>"</w:delText>
        </w:r>
      </w:del>
      <w:r w:rsidRPr="007169AD">
        <w:t>valleys</w:t>
      </w:r>
      <w:del w:id="29" w:author="Yoav Ram" w:date="2014-04-27T14:04:00Z">
        <w:r w:rsidRPr="007169AD" w:rsidDel="00191D82">
          <w:delText>"</w:delText>
        </w:r>
      </w:del>
      <w:r w:rsidRPr="007169AD">
        <w:t xml:space="preserve"> between the local and global fitness </w:t>
      </w:r>
      <w:del w:id="30" w:author="Yoav Ram" w:date="2014-04-27T14:04:00Z">
        <w:r w:rsidR="0035669E" w:rsidDel="00191D82">
          <w:delText>"</w:delText>
        </w:r>
      </w:del>
      <w:r w:rsidRPr="007169AD">
        <w:t>peaks</w:t>
      </w:r>
      <w:del w:id="31" w:author="Yoav Ram" w:date="2014-04-27T14:04:00Z">
        <w:r w:rsidR="0035669E" w:rsidDel="00191D82">
          <w:delText>"</w:delText>
        </w:r>
      </w:del>
      <w:r w:rsidRPr="007169AD">
        <w:t xml:space="preserve"> </w:t>
      </w:r>
      <w:proofErr w:type="spellStart"/>
      <w:r w:rsidRPr="007169AD">
        <w:rPr>
          <w:i/>
          <w:iCs/>
        </w:rPr>
        <w:t>ab</w:t>
      </w:r>
      <w:proofErr w:type="spellEnd"/>
      <w:r w:rsidRPr="007169AD">
        <w:t xml:space="preserve">/0 and </w:t>
      </w:r>
      <w:r w:rsidRPr="007169AD">
        <w:rPr>
          <w:i/>
          <w:iCs/>
        </w:rPr>
        <w:t>AB/0</w:t>
      </w:r>
      <w:r w:rsidRPr="00BA2B02">
        <w:t xml:space="preserve"> (</w:t>
      </w:r>
      <w:r w:rsidR="006620EE">
        <w:rPr>
          <w:lang w:bidi="hi-IN"/>
        </w:rPr>
        <w:t>Figure 1</w:t>
      </w:r>
      <w:r w:rsidRPr="00BA2B02">
        <w:rPr>
          <w:lang w:bidi="hi-IN"/>
        </w:rPr>
        <w:t>)</w:t>
      </w:r>
      <w:r w:rsidRPr="007169AD">
        <w:rPr>
          <w:lang w:bidi="hi-IN"/>
        </w:rPr>
        <w:t xml:space="preserve">. </w:t>
      </w:r>
    </w:p>
    <w:p w:rsidR="00CD3F78" w:rsidRDefault="00CD3F78" w:rsidP="008D0078">
      <w:pPr>
        <w:spacing w:line="480" w:lineRule="auto"/>
        <w:rPr>
          <w:lang w:bidi="hi-IN"/>
        </w:rPr>
      </w:pPr>
    </w:p>
    <w:p w:rsidR="00CD3F78" w:rsidRDefault="00CD3F78" w:rsidP="008D0078">
      <w:pPr>
        <w:pStyle w:val="FigureLegend"/>
        <w:spacing w:line="480" w:lineRule="auto"/>
        <w:rPr>
          <w:b/>
          <w:bCs/>
          <w:sz w:val="20"/>
          <w:szCs w:val="20"/>
        </w:rPr>
      </w:pPr>
      <w:bookmarkStart w:id="32" w:name="_Ref354316371"/>
      <w:r>
        <w:rPr>
          <w:b/>
          <w:bCs/>
          <w:noProof/>
          <w:sz w:val="20"/>
          <w:szCs w:val="20"/>
          <w:lang w:bidi="ar-SA"/>
        </w:rPr>
        <w:drawing>
          <wp:inline distT="0" distB="0" distL="0" distR="0" wp14:anchorId="6FF55743" wp14:editId="32218DF1">
            <wp:extent cx="5266690" cy="2179955"/>
            <wp:effectExtent l="0" t="0" r="0" b="0"/>
            <wp:docPr id="5" name="Picture 5" descr="D:\workspace\ruggedsim\manuscript\ram_f1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1N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179955"/>
                    </a:xfrm>
                    <a:prstGeom prst="rect">
                      <a:avLst/>
                    </a:prstGeom>
                    <a:noFill/>
                    <a:ln>
                      <a:noFill/>
                    </a:ln>
                  </pic:spPr>
                </pic:pic>
              </a:graphicData>
            </a:graphic>
          </wp:inline>
        </w:drawing>
      </w:r>
    </w:p>
    <w:p w:rsidR="00CD3F78" w:rsidRDefault="00CD3F78" w:rsidP="00D37700">
      <w:pPr>
        <w:pStyle w:val="FigureLegend"/>
        <w:spacing w:line="480" w:lineRule="auto"/>
        <w:jc w:val="left"/>
        <w:rPr>
          <w:sz w:val="20"/>
          <w:szCs w:val="20"/>
        </w:rPr>
      </w:pPr>
      <w:r w:rsidRPr="00733307">
        <w:rPr>
          <w:b/>
          <w:bCs/>
          <w:sz w:val="20"/>
          <w:szCs w:val="20"/>
        </w:rPr>
        <w:t xml:space="preserve">Figure </w:t>
      </w:r>
      <w:r w:rsidRPr="00733307">
        <w:rPr>
          <w:b/>
          <w:bCs/>
          <w:sz w:val="20"/>
          <w:szCs w:val="20"/>
        </w:rPr>
        <w:fldChar w:fldCharType="begin"/>
      </w:r>
      <w:r w:rsidRPr="00733307">
        <w:rPr>
          <w:b/>
          <w:bCs/>
          <w:sz w:val="20"/>
          <w:szCs w:val="20"/>
        </w:rPr>
        <w:instrText xml:space="preserve"> SEQ Figure \* ARABIC </w:instrText>
      </w:r>
      <w:r w:rsidRPr="00733307">
        <w:rPr>
          <w:b/>
          <w:bCs/>
          <w:sz w:val="20"/>
          <w:szCs w:val="20"/>
        </w:rPr>
        <w:fldChar w:fldCharType="separate"/>
      </w:r>
      <w:r w:rsidR="00C47BD2">
        <w:rPr>
          <w:b/>
          <w:bCs/>
          <w:noProof/>
          <w:sz w:val="20"/>
          <w:szCs w:val="20"/>
        </w:rPr>
        <w:t>1</w:t>
      </w:r>
      <w:r w:rsidRPr="00733307">
        <w:rPr>
          <w:b/>
          <w:bCs/>
          <w:sz w:val="20"/>
          <w:szCs w:val="20"/>
        </w:rPr>
        <w:fldChar w:fldCharType="end"/>
      </w:r>
      <w:bookmarkEnd w:id="32"/>
      <w:r w:rsidRPr="00733307">
        <w:rPr>
          <w:b/>
          <w:bCs/>
          <w:sz w:val="20"/>
          <w:szCs w:val="20"/>
        </w:rPr>
        <w:t xml:space="preserve"> – Adaptation on a </w:t>
      </w:r>
      <w:r>
        <w:rPr>
          <w:b/>
          <w:bCs/>
          <w:sz w:val="20"/>
          <w:szCs w:val="20"/>
        </w:rPr>
        <w:t>rugged</w:t>
      </w:r>
      <w:r w:rsidRPr="00733307">
        <w:rPr>
          <w:b/>
          <w:bCs/>
          <w:sz w:val="20"/>
          <w:szCs w:val="20"/>
        </w:rPr>
        <w:t xml:space="preserve"> fitness landscape.</w:t>
      </w:r>
      <w:r w:rsidRPr="00733307">
        <w:rPr>
          <w:sz w:val="20"/>
          <w:szCs w:val="20"/>
        </w:rPr>
        <w:t xml:space="preserve"> </w:t>
      </w:r>
      <w:r>
        <w:rPr>
          <w:sz w:val="20"/>
          <w:szCs w:val="20"/>
        </w:rPr>
        <w:t xml:space="preserve">The figure shows the fitness of the possible genotypes: </w:t>
      </w:r>
      <w:proofErr w:type="spellStart"/>
      <w:r w:rsidRPr="00733307">
        <w:rPr>
          <w:i/>
          <w:iCs/>
          <w:sz w:val="20"/>
          <w:szCs w:val="20"/>
        </w:rPr>
        <w:t>a</w:t>
      </w:r>
      <w:r>
        <w:rPr>
          <w:i/>
          <w:iCs/>
          <w:sz w:val="20"/>
          <w:szCs w:val="20"/>
        </w:rPr>
        <w:t>b</w:t>
      </w:r>
      <w:proofErr w:type="spellEnd"/>
      <w:r>
        <w:rPr>
          <w:sz w:val="20"/>
          <w:szCs w:val="20"/>
        </w:rPr>
        <w:t>,</w:t>
      </w:r>
      <w:r w:rsidRPr="00733307">
        <w:rPr>
          <w:sz w:val="20"/>
          <w:szCs w:val="20"/>
        </w:rPr>
        <w:t xml:space="preserve"> or </w:t>
      </w:r>
      <w:proofErr w:type="spellStart"/>
      <w:r w:rsidRPr="00733307">
        <w:rPr>
          <w:i/>
          <w:iCs/>
          <w:sz w:val="20"/>
          <w:szCs w:val="20"/>
        </w:rPr>
        <w:t>A</w:t>
      </w:r>
      <w:r>
        <w:rPr>
          <w:i/>
          <w:iCs/>
          <w:sz w:val="20"/>
          <w:szCs w:val="20"/>
        </w:rPr>
        <w:t>b</w:t>
      </w:r>
      <w:proofErr w:type="spellEnd"/>
      <w:r>
        <w:rPr>
          <w:sz w:val="20"/>
          <w:szCs w:val="20"/>
        </w:rPr>
        <w:t xml:space="preserve">, </w:t>
      </w:r>
      <w:proofErr w:type="spellStart"/>
      <w:r>
        <w:rPr>
          <w:i/>
          <w:iCs/>
          <w:sz w:val="20"/>
          <w:szCs w:val="20"/>
        </w:rPr>
        <w:t>aB</w:t>
      </w:r>
      <w:proofErr w:type="spellEnd"/>
      <w:r>
        <w:rPr>
          <w:sz w:val="20"/>
          <w:szCs w:val="20"/>
        </w:rPr>
        <w:t>,</w:t>
      </w:r>
      <w:r w:rsidRPr="00733307">
        <w:rPr>
          <w:sz w:val="20"/>
          <w:szCs w:val="20"/>
        </w:rPr>
        <w:t xml:space="preserve"> and </w:t>
      </w:r>
      <w:r>
        <w:rPr>
          <w:i/>
          <w:iCs/>
          <w:sz w:val="20"/>
          <w:szCs w:val="20"/>
        </w:rPr>
        <w:t>AB</w:t>
      </w:r>
      <w:r>
        <w:rPr>
          <w:sz w:val="20"/>
          <w:szCs w:val="20"/>
        </w:rPr>
        <w:t>.</w:t>
      </w:r>
      <w:r w:rsidRPr="00733307">
        <w:rPr>
          <w:sz w:val="20"/>
          <w:szCs w:val="20"/>
        </w:rPr>
        <w:t xml:space="preserve"> Panel B also includes the number of deleterious alleles across the genome </w:t>
      </w:r>
      <w:r>
        <w:rPr>
          <w:sz w:val="20"/>
          <w:szCs w:val="20"/>
        </w:rPr>
        <w:t>following</w:t>
      </w:r>
      <w:r w:rsidRPr="00733307">
        <w:rPr>
          <w:sz w:val="20"/>
          <w:szCs w:val="20"/>
        </w:rPr>
        <w:t xml:space="preserve"> the forward-slash ('/'). </w:t>
      </w:r>
      <w:r>
        <w:rPr>
          <w:sz w:val="20"/>
          <w:szCs w:val="20"/>
        </w:rPr>
        <w:t xml:space="preserve">The y-axis </w:t>
      </w:r>
      <w:r w:rsidRPr="00733307">
        <w:rPr>
          <w:sz w:val="20"/>
          <w:szCs w:val="20"/>
        </w:rPr>
        <w:t xml:space="preserve">represents fitness: </w:t>
      </w:r>
      <w:r>
        <w:rPr>
          <w:sz w:val="20"/>
          <w:szCs w:val="20"/>
        </w:rPr>
        <w:t xml:space="preserve">the wildtype </w:t>
      </w:r>
      <w:r w:rsidRPr="00DE20E5">
        <w:rPr>
          <w:i/>
          <w:iCs/>
          <w:sz w:val="20"/>
          <w:szCs w:val="20"/>
        </w:rPr>
        <w:t>ab/0</w:t>
      </w:r>
      <w:r>
        <w:rPr>
          <w:sz w:val="20"/>
          <w:szCs w:val="20"/>
        </w:rPr>
        <w:t xml:space="preserve"> has fitness 1; </w:t>
      </w:r>
      <w:r w:rsidRPr="00733307">
        <w:rPr>
          <w:sz w:val="20"/>
          <w:szCs w:val="20"/>
        </w:rPr>
        <w:t>the fittest genotype</w:t>
      </w:r>
      <w:r>
        <w:rPr>
          <w:i/>
          <w:iCs/>
          <w:sz w:val="20"/>
          <w:szCs w:val="20"/>
        </w:rPr>
        <w:t xml:space="preserve"> </w:t>
      </w:r>
      <w:r w:rsidRPr="00733307">
        <w:rPr>
          <w:i/>
          <w:iCs/>
          <w:sz w:val="20"/>
          <w:szCs w:val="20"/>
        </w:rPr>
        <w:t>AB/</w:t>
      </w:r>
      <w:r w:rsidRPr="00733307">
        <w:rPr>
          <w:sz w:val="20"/>
          <w:szCs w:val="20"/>
        </w:rPr>
        <w:t>0</w:t>
      </w:r>
      <w:r>
        <w:rPr>
          <w:sz w:val="20"/>
          <w:szCs w:val="20"/>
        </w:rPr>
        <w:t xml:space="preserve"> has fitness 1+</w:t>
      </w:r>
      <w:r>
        <w:rPr>
          <w:i/>
          <w:iCs/>
          <w:sz w:val="20"/>
          <w:szCs w:val="20"/>
        </w:rPr>
        <w:t>sH</w:t>
      </w:r>
      <w:r>
        <w:rPr>
          <w:sz w:val="20"/>
          <w:szCs w:val="20"/>
        </w:rPr>
        <w:t xml:space="preserve">; </w:t>
      </w:r>
      <w:r w:rsidRPr="00733307">
        <w:rPr>
          <w:sz w:val="20"/>
          <w:szCs w:val="20"/>
        </w:rPr>
        <w:t xml:space="preserve">deleterious alleles, either at the </w:t>
      </w:r>
      <w:r w:rsidRPr="00733307">
        <w:rPr>
          <w:i/>
          <w:iCs/>
          <w:sz w:val="20"/>
          <w:szCs w:val="20"/>
        </w:rPr>
        <w:t>A/</w:t>
      </w:r>
      <w:proofErr w:type="gramStart"/>
      <w:r w:rsidRPr="00733307">
        <w:rPr>
          <w:i/>
          <w:iCs/>
          <w:sz w:val="20"/>
          <w:szCs w:val="20"/>
        </w:rPr>
        <w:t>a</w:t>
      </w:r>
      <w:r w:rsidRPr="00733307">
        <w:rPr>
          <w:sz w:val="20"/>
          <w:szCs w:val="20"/>
        </w:rPr>
        <w:t xml:space="preserve"> and</w:t>
      </w:r>
      <w:proofErr w:type="gramEnd"/>
      <w:r w:rsidRPr="00733307">
        <w:rPr>
          <w:sz w:val="20"/>
          <w:szCs w:val="20"/>
        </w:rPr>
        <w:t xml:space="preserve"> </w:t>
      </w:r>
      <w:r w:rsidRPr="00733307">
        <w:rPr>
          <w:i/>
          <w:iCs/>
          <w:sz w:val="20"/>
          <w:szCs w:val="20"/>
        </w:rPr>
        <w:t>B/b</w:t>
      </w:r>
      <w:r w:rsidRPr="00733307">
        <w:rPr>
          <w:sz w:val="20"/>
          <w:szCs w:val="20"/>
        </w:rPr>
        <w:t xml:space="preserve"> loci</w:t>
      </w:r>
      <w:r>
        <w:rPr>
          <w:sz w:val="20"/>
          <w:szCs w:val="20"/>
        </w:rPr>
        <w:t>,</w:t>
      </w:r>
      <w:r w:rsidRPr="00733307">
        <w:rPr>
          <w:sz w:val="20"/>
          <w:szCs w:val="20"/>
        </w:rPr>
        <w:t xml:space="preserve"> or at the non-specific loci</w:t>
      </w:r>
      <w:r>
        <w:rPr>
          <w:sz w:val="20"/>
          <w:szCs w:val="20"/>
        </w:rPr>
        <w:t>, reduce fitness by 1-</w:t>
      </w:r>
      <w:r>
        <w:rPr>
          <w:i/>
          <w:iCs/>
          <w:sz w:val="20"/>
          <w:szCs w:val="20"/>
        </w:rPr>
        <w:t>s</w:t>
      </w:r>
      <w:r w:rsidRPr="00733307">
        <w:rPr>
          <w:sz w:val="20"/>
          <w:szCs w:val="20"/>
        </w:rPr>
        <w:t xml:space="preserve">. </w:t>
      </w:r>
      <w:r>
        <w:rPr>
          <w:sz w:val="20"/>
          <w:szCs w:val="20"/>
        </w:rPr>
        <w:t xml:space="preserve">The x-axis represents the number of accumulated mutations. </w:t>
      </w:r>
      <w:r w:rsidRPr="00733307">
        <w:rPr>
          <w:sz w:val="20"/>
          <w:szCs w:val="20"/>
        </w:rPr>
        <w:t xml:space="preserve">Solid </w:t>
      </w:r>
      <w:r>
        <w:rPr>
          <w:sz w:val="20"/>
          <w:szCs w:val="20"/>
        </w:rPr>
        <w:t xml:space="preserve">lines </w:t>
      </w:r>
      <w:r w:rsidRPr="00733307">
        <w:rPr>
          <w:sz w:val="20"/>
          <w:szCs w:val="20"/>
        </w:rPr>
        <w:t xml:space="preserve">represent mutations at the </w:t>
      </w:r>
      <w:r w:rsidRPr="00733307">
        <w:rPr>
          <w:i/>
          <w:iCs/>
          <w:sz w:val="20"/>
          <w:szCs w:val="20"/>
        </w:rPr>
        <w:t>a/A</w:t>
      </w:r>
      <w:r w:rsidRPr="00733307">
        <w:rPr>
          <w:sz w:val="20"/>
          <w:szCs w:val="20"/>
        </w:rPr>
        <w:t xml:space="preserve"> and </w:t>
      </w:r>
      <w:r w:rsidRPr="00733307">
        <w:rPr>
          <w:i/>
          <w:iCs/>
          <w:sz w:val="20"/>
          <w:szCs w:val="20"/>
        </w:rPr>
        <w:t>b/B</w:t>
      </w:r>
      <w:r w:rsidRPr="00733307">
        <w:rPr>
          <w:sz w:val="20"/>
          <w:szCs w:val="20"/>
        </w:rPr>
        <w:t xml:space="preserve"> loci</w:t>
      </w:r>
      <w:r>
        <w:rPr>
          <w:sz w:val="20"/>
          <w:szCs w:val="20"/>
        </w:rPr>
        <w:t xml:space="preserve">, occurring with probability </w:t>
      </w:r>
      <w:r w:rsidRPr="008F2169">
        <w:rPr>
          <w:i/>
          <w:iCs/>
          <w:sz w:val="20"/>
          <w:szCs w:val="20"/>
        </w:rPr>
        <w:t>µ</w:t>
      </w:r>
      <w:r w:rsidRPr="00733307">
        <w:rPr>
          <w:sz w:val="20"/>
          <w:szCs w:val="20"/>
        </w:rPr>
        <w:t xml:space="preserve">. Dashed </w:t>
      </w:r>
      <w:r>
        <w:rPr>
          <w:sz w:val="20"/>
          <w:szCs w:val="20"/>
        </w:rPr>
        <w:t xml:space="preserve">lines </w:t>
      </w:r>
      <w:r w:rsidRPr="00733307">
        <w:rPr>
          <w:sz w:val="20"/>
          <w:szCs w:val="20"/>
        </w:rPr>
        <w:t>represent deleterious mutations in the rest of the genome</w:t>
      </w:r>
      <w:r>
        <w:rPr>
          <w:sz w:val="20"/>
          <w:szCs w:val="20"/>
        </w:rPr>
        <w:t xml:space="preserve">, occurring with rate </w:t>
      </w:r>
      <w:r>
        <w:rPr>
          <w:i/>
          <w:iCs/>
          <w:sz w:val="20"/>
          <w:szCs w:val="20"/>
        </w:rPr>
        <w:t>U</w:t>
      </w:r>
      <w:r w:rsidRPr="00733307">
        <w:rPr>
          <w:sz w:val="20"/>
          <w:szCs w:val="20"/>
        </w:rPr>
        <w:t>. Mutagenesis is induced in stressed genotypes</w:t>
      </w:r>
      <w:r>
        <w:rPr>
          <w:sz w:val="20"/>
          <w:szCs w:val="20"/>
        </w:rPr>
        <w:t xml:space="preserve"> with </w:t>
      </w:r>
      <w:r w:rsidRPr="00733307">
        <w:rPr>
          <w:sz w:val="20"/>
          <w:szCs w:val="20"/>
        </w:rPr>
        <w:t>fitness &lt;1</w:t>
      </w:r>
      <w:r>
        <w:rPr>
          <w:sz w:val="20"/>
          <w:szCs w:val="20"/>
        </w:rPr>
        <w:t xml:space="preserve"> (gray background)</w:t>
      </w:r>
      <w:r w:rsidRPr="00733307">
        <w:rPr>
          <w:sz w:val="20"/>
          <w:szCs w:val="20"/>
        </w:rPr>
        <w:t xml:space="preserve">. Fit genotypes, </w:t>
      </w:r>
      <w:r>
        <w:rPr>
          <w:sz w:val="20"/>
          <w:szCs w:val="20"/>
        </w:rPr>
        <w:t xml:space="preserve">with </w:t>
      </w:r>
      <w:r w:rsidRPr="00733307">
        <w:rPr>
          <w:sz w:val="20"/>
          <w:szCs w:val="20"/>
        </w:rPr>
        <w:t xml:space="preserve">fitness </w:t>
      </w:r>
      <w:r w:rsidRPr="00733307">
        <w:rPr>
          <w:rFonts w:ascii="Times New Roman" w:hAnsi="Times New Roman" w:cs="Times New Roman"/>
          <w:sz w:val="20"/>
          <w:szCs w:val="20"/>
        </w:rPr>
        <w:t>≥</w:t>
      </w:r>
      <w:r w:rsidRPr="00733307">
        <w:rPr>
          <w:sz w:val="20"/>
          <w:szCs w:val="20"/>
        </w:rPr>
        <w:t>1</w:t>
      </w:r>
      <w:r>
        <w:rPr>
          <w:sz w:val="20"/>
          <w:szCs w:val="20"/>
        </w:rPr>
        <w:t>,</w:t>
      </w:r>
      <w:r w:rsidRPr="00733307">
        <w:rPr>
          <w:sz w:val="20"/>
          <w:szCs w:val="20"/>
        </w:rPr>
        <w:t xml:space="preserve"> do not </w:t>
      </w:r>
      <w:proofErr w:type="spellStart"/>
      <w:r w:rsidRPr="00733307">
        <w:rPr>
          <w:sz w:val="20"/>
          <w:szCs w:val="20"/>
        </w:rPr>
        <w:t>hypermutate</w:t>
      </w:r>
      <w:proofErr w:type="spellEnd"/>
      <w:r>
        <w:rPr>
          <w:sz w:val="20"/>
          <w:szCs w:val="20"/>
        </w:rPr>
        <w:t xml:space="preserve"> (white background)</w:t>
      </w:r>
      <w:r w:rsidRPr="00733307">
        <w:rPr>
          <w:sz w:val="20"/>
          <w:szCs w:val="20"/>
        </w:rPr>
        <w:t xml:space="preserve">. </w:t>
      </w:r>
      <w:r w:rsidRPr="00733307">
        <w:rPr>
          <w:b/>
          <w:bCs/>
          <w:sz w:val="20"/>
          <w:szCs w:val="20"/>
        </w:rPr>
        <w:t>(A)</w:t>
      </w:r>
      <w:r w:rsidRPr="00733307">
        <w:rPr>
          <w:sz w:val="20"/>
          <w:szCs w:val="20"/>
        </w:rPr>
        <w:t xml:space="preserve"> In the analytic model genotypes with deleterious alleles in non-specific loci are considered "</w:t>
      </w:r>
      <w:r>
        <w:rPr>
          <w:sz w:val="20"/>
          <w:szCs w:val="20"/>
        </w:rPr>
        <w:t>E</w:t>
      </w:r>
      <w:r w:rsidRPr="00733307">
        <w:rPr>
          <w:sz w:val="20"/>
          <w:szCs w:val="20"/>
        </w:rPr>
        <w:t xml:space="preserve">volutionary </w:t>
      </w:r>
      <w:r>
        <w:rPr>
          <w:sz w:val="20"/>
          <w:szCs w:val="20"/>
        </w:rPr>
        <w:t>D</w:t>
      </w:r>
      <w:r w:rsidRPr="00733307">
        <w:rPr>
          <w:sz w:val="20"/>
          <w:szCs w:val="20"/>
        </w:rPr>
        <w:t>ead</w:t>
      </w:r>
      <w:r>
        <w:rPr>
          <w:sz w:val="20"/>
          <w:szCs w:val="20"/>
        </w:rPr>
        <w:t xml:space="preserve"> E</w:t>
      </w:r>
      <w:r w:rsidRPr="00733307">
        <w:rPr>
          <w:sz w:val="20"/>
          <w:szCs w:val="20"/>
        </w:rPr>
        <w:t xml:space="preserve">nds" and do not contribute to adaptation. </w:t>
      </w:r>
      <w:r w:rsidRPr="00733307">
        <w:rPr>
          <w:b/>
          <w:bCs/>
          <w:sz w:val="20"/>
          <w:szCs w:val="20"/>
        </w:rPr>
        <w:t>(B)</w:t>
      </w:r>
      <w:r w:rsidRPr="00733307">
        <w:rPr>
          <w:sz w:val="20"/>
          <w:szCs w:val="20"/>
        </w:rPr>
        <w:t xml:space="preserve"> In the simulations individuals can accumulate up to 25 deleterious alleles (the figure only shows three). Multiple mutations can occur simultaneously but are not shown for simplicity of the illustration.</w:t>
      </w:r>
    </w:p>
    <w:p w:rsidR="005316EE" w:rsidRPr="00BA2B02" w:rsidRDefault="005316EE" w:rsidP="008D0078">
      <w:pPr>
        <w:spacing w:line="480" w:lineRule="auto"/>
        <w:rPr>
          <w:lang w:bidi="hi-IN"/>
        </w:rPr>
      </w:pPr>
      <w:del w:id="33" w:author="Yoav Ram" w:date="2014-04-27T14:04:00Z">
        <w:r w:rsidRPr="007169AD" w:rsidDel="00191D82">
          <w:rPr>
            <w:lang w:bidi="hi-IN"/>
          </w:rPr>
          <w:lastRenderedPageBreak/>
          <w:delText>Each d</w:delText>
        </w:r>
      </w:del>
      <w:ins w:id="34" w:author="Yoav Ram" w:date="2014-04-27T14:04:00Z">
        <w:r w:rsidR="00191D82">
          <w:rPr>
            <w:lang w:bidi="hi-IN"/>
          </w:rPr>
          <w:t>D</w:t>
        </w:r>
      </w:ins>
      <w:r w:rsidRPr="007169AD">
        <w:rPr>
          <w:lang w:bidi="hi-IN"/>
        </w:rPr>
        <w:t>eleterious mutation</w:t>
      </w:r>
      <w:ins w:id="35" w:author="Yoav Ram" w:date="2014-04-27T14:04:00Z">
        <w:r w:rsidR="00191D82">
          <w:rPr>
            <w:lang w:bidi="hi-IN"/>
          </w:rPr>
          <w:t>s</w:t>
        </w:r>
      </w:ins>
      <w:r w:rsidRPr="007169AD">
        <w:rPr>
          <w:lang w:bidi="hi-IN"/>
        </w:rPr>
        <w:t xml:space="preserve"> in the non-specific loci independently (multiplicatively) </w:t>
      </w:r>
      <w:r w:rsidRPr="007169AD">
        <w:t>reduces the fitness of the individual by 1-</w:t>
      </w:r>
      <w:r w:rsidRPr="007169AD">
        <w:rPr>
          <w:i/>
          <w:iCs/>
        </w:rPr>
        <w:t>s</w:t>
      </w:r>
      <w:r w:rsidRPr="007169AD">
        <w:t xml:space="preserve">. </w:t>
      </w:r>
      <w:r w:rsidR="0035669E">
        <w:rPr>
          <w:lang w:bidi="hi-IN"/>
        </w:rPr>
        <w:t>M</w:t>
      </w:r>
      <w:r w:rsidRPr="007169AD">
        <w:rPr>
          <w:lang w:bidi="hi-IN"/>
        </w:rPr>
        <w:t xml:space="preserve">utations occur in the specific loci with probability </w:t>
      </w:r>
      <w:r w:rsidRPr="007169AD">
        <w:rPr>
          <w:rFonts w:ascii="Times New Roman" w:hAnsi="Times New Roman"/>
          <w:i/>
          <w:iCs/>
        </w:rPr>
        <w:t>µ</w:t>
      </w:r>
      <w:del w:id="36" w:author="Yoav Ram" w:date="2014-04-27T14:05:00Z">
        <w:r w:rsidDel="00191D82">
          <w:rPr>
            <w:lang w:bidi="hi-IN"/>
          </w:rPr>
          <w:delText xml:space="preserve"> and that</w:delText>
        </w:r>
      </w:del>
      <w:ins w:id="37" w:author="Yoav Ram" w:date="2014-04-27T14:05:00Z">
        <w:r w:rsidR="00191D82">
          <w:rPr>
            <w:lang w:bidi="hi-IN"/>
          </w:rPr>
          <w:t xml:space="preserve">. </w:t>
        </w:r>
      </w:ins>
      <w:del w:id="38" w:author="Yoav Ram" w:date="2014-04-27T14:05:00Z">
        <w:r w:rsidDel="00191D82">
          <w:rPr>
            <w:lang w:bidi="hi-IN"/>
          </w:rPr>
          <w:delText xml:space="preserve"> </w:delText>
        </w:r>
        <w:r w:rsidRPr="00BA2B02" w:rsidDel="00191D82">
          <w:rPr>
            <w:lang w:bidi="hi-IN"/>
          </w:rPr>
          <w:delText>t</w:delText>
        </w:r>
      </w:del>
      <w:ins w:id="39" w:author="Yoav Ram" w:date="2014-04-27T14:05:00Z">
        <w:r w:rsidR="00191D82">
          <w:rPr>
            <w:lang w:bidi="hi-IN"/>
          </w:rPr>
          <w:t>T</w:t>
        </w:r>
      </w:ins>
      <w:r w:rsidRPr="00BA2B02">
        <w:rPr>
          <w:lang w:bidi="hi-IN"/>
        </w:rPr>
        <w:t>he number of new mutations per replication</w:t>
      </w:r>
      <w:r>
        <w:rPr>
          <w:lang w:bidi="hi-IN"/>
        </w:rPr>
        <w:t xml:space="preserve"> i</w:t>
      </w:r>
      <w:r w:rsidRPr="007169AD">
        <w:rPr>
          <w:lang w:bidi="hi-IN"/>
        </w:rPr>
        <w:t>n the rest</w:t>
      </w:r>
      <w:r w:rsidRPr="00BA2B02">
        <w:rPr>
          <w:lang w:bidi="hi-IN"/>
        </w:rPr>
        <w:t xml:space="preserve"> of the genome</w:t>
      </w:r>
      <w:ins w:id="40" w:author="Yoav Ram" w:date="2014-04-27T14:05:00Z">
        <w:r w:rsidR="00191D82">
          <w:rPr>
            <w:lang w:bidi="hi-IN"/>
          </w:rPr>
          <w:t xml:space="preserve"> (the non-specific loci)</w:t>
        </w:r>
      </w:ins>
      <w:r w:rsidRPr="00BA2B02">
        <w:rPr>
          <w:lang w:bidi="hi-IN"/>
        </w:rPr>
        <w:t xml:space="preserve"> is Poisson distributed with an average </w:t>
      </w:r>
      <w:r w:rsidRPr="00BA2B02">
        <w:rPr>
          <w:i/>
          <w:iCs/>
          <w:lang w:bidi="hi-IN"/>
        </w:rPr>
        <w:t>U</w:t>
      </w:r>
      <w:r w:rsidRPr="00BA2B02">
        <w:rPr>
          <w:lang w:bidi="hi-IN"/>
        </w:rPr>
        <w:t xml:space="preserve">. </w:t>
      </w:r>
      <w:r w:rsidR="0035669E">
        <w:rPr>
          <w:lang w:bidi="hi-IN"/>
        </w:rPr>
        <w:t>The model</w:t>
      </w:r>
      <w:r w:rsidRPr="00BA2B02">
        <w:rPr>
          <w:lang w:bidi="hi-IN"/>
        </w:rPr>
        <w:t xml:space="preserve"> neglect</w:t>
      </w:r>
      <w:r w:rsidR="0035669E">
        <w:rPr>
          <w:lang w:bidi="hi-IN"/>
        </w:rPr>
        <w:t>s</w:t>
      </w:r>
      <w:r w:rsidRPr="00BA2B02">
        <w:rPr>
          <w:lang w:bidi="hi-IN"/>
        </w:rPr>
        <w:t xml:space="preserve"> </w:t>
      </w:r>
      <w:r w:rsidRPr="00BA2B02">
        <w:t>back-</w:t>
      </w:r>
      <w:r>
        <w:t>mutations and compensatory mutations</w:t>
      </w:r>
      <w:ins w:id="41" w:author="Yoav Ram" w:date="2014-04-27T14:05:00Z">
        <w:r w:rsidR="00191D82">
          <w:t xml:space="preserve"> </w:t>
        </w:r>
        <w:r w:rsidR="00191D82" w:rsidRPr="00191D82">
          <w:rPr>
            <w:highlight w:val="red"/>
            <w:rPrChange w:id="42" w:author="Yoav Ram" w:date="2014-04-27T14:06:00Z">
              <w:rPr/>
            </w:rPrChange>
          </w:rPr>
          <w:t xml:space="preserve">due of their </w:t>
        </w:r>
      </w:ins>
      <w:ins w:id="43" w:author="Yoav Ram" w:date="2014-04-27T14:06:00Z">
        <w:r w:rsidR="00191D82" w:rsidRPr="00191D82">
          <w:rPr>
            <w:highlight w:val="red"/>
            <w:rPrChange w:id="44" w:author="Yoav Ram" w:date="2014-04-27T14:06:00Z">
              <w:rPr/>
            </w:rPrChange>
          </w:rPr>
          <w:t>minor short term effect effects</w:t>
        </w:r>
      </w:ins>
      <w:r>
        <w:t>.</w:t>
      </w:r>
    </w:p>
    <w:p w:rsidR="005316EE" w:rsidRPr="00BA2B02" w:rsidRDefault="005316EE" w:rsidP="008D0078">
      <w:pPr>
        <w:spacing w:line="480" w:lineRule="auto"/>
        <w:rPr>
          <w:lang w:bidi="hi-IN"/>
        </w:rPr>
      </w:pPr>
      <w:r w:rsidRPr="00BA2B02">
        <w:rPr>
          <w:lang w:bidi="hi-IN"/>
        </w:rPr>
        <w:t xml:space="preserve">We consider three </w:t>
      </w:r>
      <w:r w:rsidRPr="00BA2B02">
        <w:t>mutational strategies</w:t>
      </w:r>
      <w:r w:rsidRPr="00BA2B02">
        <w:rPr>
          <w:lang w:bidi="hi-IN"/>
        </w:rPr>
        <w:t>: normal mutagenesis (NM)</w:t>
      </w:r>
      <w:r w:rsidRPr="00BA2B02">
        <w:t xml:space="preserve">, where there </w:t>
      </w:r>
      <w:r>
        <w:t>is no increase in the mutation rate</w:t>
      </w:r>
      <w:r w:rsidRPr="00BA2B02">
        <w:t xml:space="preserve">; constitutive mutagenesis (CM), where all individuals always increase their mutation rate by </w:t>
      </w:r>
      <w:r w:rsidRPr="00BA2B02">
        <w:rPr>
          <w:i/>
          <w:iCs/>
        </w:rPr>
        <w:t>τ</w:t>
      </w:r>
      <w:r w:rsidRPr="00BA2B02">
        <w:t>,</w:t>
      </w:r>
      <w:r w:rsidRPr="00BA2B02">
        <w:rPr>
          <w:i/>
          <w:iCs/>
        </w:rPr>
        <w:t xml:space="preserve"> </w:t>
      </w:r>
      <w:r w:rsidRPr="00BA2B02">
        <w:t xml:space="preserve">the mutation rate fold increase; and stress-induced mutagenesis (SIM), where only stressed or maladapted individuals increase their mutation rate by </w:t>
      </w:r>
      <w:r w:rsidRPr="00BA2B02">
        <w:rPr>
          <w:i/>
          <w:iCs/>
        </w:rPr>
        <w:t>τ</w:t>
      </w:r>
      <w:r w:rsidRPr="00BA2B02">
        <w:t xml:space="preserve">. Individuals are considered stressed if their fitness is below a specific threshold, so stress can be caused by a deleterious mutation (either in the specific </w:t>
      </w:r>
      <w:r w:rsidRPr="00BA2B02">
        <w:rPr>
          <w:i/>
          <w:iCs/>
        </w:rPr>
        <w:t>A/a</w:t>
      </w:r>
      <w:r w:rsidRPr="00BA2B02">
        <w:t xml:space="preserve"> and </w:t>
      </w:r>
      <w:r w:rsidRPr="00BA2B02">
        <w:rPr>
          <w:i/>
          <w:iCs/>
        </w:rPr>
        <w:t>B/b</w:t>
      </w:r>
      <w:r w:rsidRPr="00BA2B02">
        <w:t xml:space="preserve"> loci or in non-specific loci</w:t>
      </w:r>
      <w:r w:rsidRPr="00020A87">
        <w:t>)</w:t>
      </w:r>
      <w:r w:rsidRPr="00BA2B02">
        <w:rPr>
          <w:lang w:bidi="hi-IN"/>
        </w:rPr>
        <w:t xml:space="preserve">. </w:t>
      </w:r>
      <w:r w:rsidR="0035669E">
        <w:rPr>
          <w:lang w:bidi="hi-IN"/>
        </w:rPr>
        <w:t>The</w:t>
      </w:r>
      <w:r w:rsidRPr="00BA2B02">
        <w:rPr>
          <w:lang w:bidi="hi-IN"/>
        </w:rPr>
        <w:t xml:space="preserve"> main analysis assumes that </w:t>
      </w:r>
      <w:r w:rsidR="0035669E">
        <w:rPr>
          <w:lang w:bidi="hi-IN"/>
        </w:rPr>
        <w:t xml:space="preserve">the effect of </w:t>
      </w:r>
      <w:r w:rsidRPr="00BA2B02">
        <w:rPr>
          <w:lang w:bidi="hi-IN"/>
        </w:rPr>
        <w:t xml:space="preserve">SIM </w:t>
      </w:r>
      <w:r w:rsidR="0035669E">
        <w:rPr>
          <w:lang w:bidi="hi-IN"/>
        </w:rPr>
        <w:t xml:space="preserve">on </w:t>
      </w:r>
      <w:r w:rsidRPr="00BA2B02">
        <w:rPr>
          <w:lang w:bidi="hi-IN"/>
        </w:rPr>
        <w:t xml:space="preserve">the mutation rate of an individual with fitness </w:t>
      </w:r>
      <w:r w:rsidRPr="00BA2B02">
        <w:rPr>
          <w:i/>
          <w:iCs/>
        </w:rPr>
        <w:t>ω</w:t>
      </w:r>
      <w:r w:rsidR="005C7620">
        <w:rPr>
          <w:lang w:bidi="hi-IN"/>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RPr="00BA2B02" w:rsidTr="0035669E">
        <w:trPr>
          <w:trHeight w:val="70"/>
        </w:trPr>
        <w:tc>
          <w:tcPr>
            <w:tcW w:w="4500" w:type="pct"/>
            <w:vAlign w:val="center"/>
          </w:tcPr>
          <w:p w:rsidR="005316EE" w:rsidRPr="00BA2B02" w:rsidRDefault="005316EE" w:rsidP="008D0078">
            <w:pPr>
              <w:spacing w:line="480" w:lineRule="auto"/>
              <w:ind w:left="340"/>
              <w:jc w:val="center"/>
            </w:pPr>
            <m:oMath>
              <m:r>
                <w:rPr>
                  <w:rFonts w:ascii="Cambria Math" w:hAnsi="Cambria Math"/>
                  <w:lang w:bidi="hi-IN"/>
                </w:rPr>
                <m:t>U(ω)=</m:t>
              </m:r>
              <m:d>
                <m:dPr>
                  <m:begChr m:val="{"/>
                  <m:endChr m:val=""/>
                  <m:ctrlPr>
                    <w:rPr>
                      <w:rFonts w:ascii="Cambria Math" w:eastAsiaTheme="minorHAnsi" w:hAnsi="Cambria Math" w:cstheme="minorBidi"/>
                      <w:i/>
                      <w:sz w:val="22"/>
                      <w:szCs w:val="22"/>
                      <w:lang w:bidi="hi-IN"/>
                    </w:rPr>
                  </m:ctrlPr>
                </m:dPr>
                <m:e>
                  <m:eqArr>
                    <m:eqArrPr>
                      <m:ctrlPr>
                        <w:rPr>
                          <w:rFonts w:ascii="Cambria Math" w:eastAsiaTheme="minorHAnsi" w:hAnsi="Cambria Math" w:cstheme="minorBidi"/>
                          <w:i/>
                          <w:sz w:val="22"/>
                          <w:szCs w:val="22"/>
                          <w:lang w:bidi="hi-IN"/>
                        </w:rPr>
                      </m:ctrlPr>
                    </m:eqArrPr>
                    <m:e>
                      <m:r>
                        <w:rPr>
                          <w:rFonts w:ascii="Cambria Math" w:hAnsi="Cambria Math"/>
                          <w:lang w:bidi="hi-IN"/>
                        </w:rPr>
                        <m:t>τU,   ω&lt;1</m:t>
                      </m:r>
                    </m:e>
                    <m:e>
                      <m:r>
                        <w:rPr>
                          <w:rFonts w:ascii="Cambria Math" w:hAnsi="Cambria Math"/>
                          <w:lang w:bidi="hi-IN"/>
                        </w:rPr>
                        <m:t>U,   ω≥1</m:t>
                      </m:r>
                    </m:e>
                  </m:eqArr>
                </m:e>
              </m:d>
            </m:oMath>
            <w:r w:rsidRPr="00BA2B02">
              <w:t>.</w:t>
            </w:r>
          </w:p>
        </w:tc>
        <w:tc>
          <w:tcPr>
            <w:tcW w:w="500" w:type="pct"/>
            <w:vAlign w:val="center"/>
          </w:tcPr>
          <w:p w:rsidR="005316EE" w:rsidRPr="00BA2B02" w:rsidRDefault="005316EE" w:rsidP="008D0078">
            <w:pPr>
              <w:spacing w:line="480" w:lineRule="auto"/>
            </w:pPr>
            <w:bookmarkStart w:id="45" w:name="_Ref374443384"/>
            <w:bookmarkStart w:id="46" w:name="_Ref374460264"/>
            <w:r w:rsidRPr="00BA2B02">
              <w:t>(</w:t>
            </w:r>
            <w:r w:rsidR="00B04C73">
              <w:fldChar w:fldCharType="begin"/>
            </w:r>
            <w:r w:rsidR="00DA55AA">
              <w:instrText xml:space="preserve"> SEQ Equation </w:instrText>
            </w:r>
            <w:r w:rsidR="00B04C73">
              <w:rPr>
                <w:rFonts w:asciiTheme="minorHAnsi" w:eastAsiaTheme="minorHAnsi" w:hAnsiTheme="minorHAnsi" w:cstheme="minorBidi"/>
                <w:sz w:val="22"/>
                <w:szCs w:val="22"/>
              </w:rPr>
              <w:fldChar w:fldCharType="separate"/>
            </w:r>
            <w:r w:rsidR="00C47BD2">
              <w:rPr>
                <w:noProof/>
              </w:rPr>
              <w:t>1</w:t>
            </w:r>
            <w:r w:rsidR="00B04C73">
              <w:rPr>
                <w:noProof/>
              </w:rPr>
              <w:fldChar w:fldCharType="end"/>
            </w:r>
            <w:bookmarkEnd w:id="45"/>
            <w:r w:rsidRPr="00BA2B02">
              <w:t>)</w:t>
            </w:r>
            <w:bookmarkEnd w:id="46"/>
          </w:p>
        </w:tc>
      </w:tr>
    </w:tbl>
    <w:p w:rsidR="005316EE" w:rsidRDefault="005316EE" w:rsidP="008D0078">
      <w:pPr>
        <w:spacing w:line="480" w:lineRule="auto"/>
        <w:rPr>
          <w:lang w:bidi="hi-IN"/>
        </w:rPr>
      </w:pPr>
      <w:r w:rsidRPr="00BA2B02">
        <w:rPr>
          <w:lang w:bidi="hi-IN"/>
        </w:rPr>
        <w:t xml:space="preserve">This </w:t>
      </w:r>
      <w:r w:rsidR="0035669E">
        <w:rPr>
          <w:lang w:bidi="hi-IN"/>
        </w:rPr>
        <w:t xml:space="preserve">equation </w:t>
      </w:r>
      <w:r>
        <w:rPr>
          <w:lang w:bidi="hi-IN"/>
        </w:rPr>
        <w:t>models</w:t>
      </w:r>
      <w:r w:rsidRPr="00BA2B02">
        <w:rPr>
          <w:lang w:bidi="hi-IN"/>
        </w:rPr>
        <w:t xml:space="preserve"> a scenario in which an environmental change – </w:t>
      </w:r>
      <w:r w:rsidR="0035669E">
        <w:rPr>
          <w:i/>
          <w:iCs/>
          <w:lang w:bidi="hi-IN"/>
        </w:rPr>
        <w:t>i.e.</w:t>
      </w:r>
      <w:r w:rsidRPr="00BA2B02">
        <w:rPr>
          <w:lang w:bidi="hi-IN"/>
        </w:rPr>
        <w:t>, appearance of a new ecological niche o</w:t>
      </w:r>
      <w:r w:rsidRPr="007169AD">
        <w:rPr>
          <w:lang w:bidi="hi-IN"/>
        </w:rPr>
        <w:t>r a new carbon source – provides an opportunity for adaptation without affecting the fitness of the wildtype</w:t>
      </w:r>
      <w:r w:rsidR="0035669E">
        <w:rPr>
          <w:lang w:bidi="hi-IN"/>
        </w:rPr>
        <w:t xml:space="preserve"> (</w:t>
      </w:r>
      <w:r w:rsidR="0035669E">
        <w:rPr>
          <w:i/>
          <w:iCs/>
          <w:lang w:bidi="hi-IN"/>
        </w:rPr>
        <w:t>ab/0</w:t>
      </w:r>
      <w:r w:rsidR="0035669E">
        <w:rPr>
          <w:lang w:bidi="hi-IN"/>
        </w:rPr>
        <w:t>)</w:t>
      </w:r>
      <w:r w:rsidRPr="007169AD">
        <w:rPr>
          <w:lang w:bidi="hi-IN"/>
        </w:rPr>
        <w:t xml:space="preserve">. We also study a different scenario in which the environmental change reduces the absolute fitness of the </w:t>
      </w:r>
      <w:r w:rsidR="0035669E">
        <w:rPr>
          <w:lang w:bidi="hi-IN"/>
        </w:rPr>
        <w:t xml:space="preserve">wildtype so that it is also </w:t>
      </w:r>
      <w:r>
        <w:rPr>
          <w:lang w:bidi="hi-IN"/>
        </w:rPr>
        <w:t>stress</w:t>
      </w:r>
      <w:r w:rsidR="0035669E">
        <w:rPr>
          <w:lang w:bidi="hi-IN"/>
        </w:rPr>
        <w:t>ed</w:t>
      </w:r>
      <w:r w:rsidRPr="007169AD">
        <w:rPr>
          <w:lang w:bidi="hi-IN"/>
        </w:rPr>
        <w:t xml:space="preserve"> – see</w:t>
      </w:r>
      <w:r w:rsidRPr="00BA2B02">
        <w:rPr>
          <w:lang w:bidi="hi-IN"/>
        </w:rPr>
        <w:t xml:space="preserve"> section</w:t>
      </w:r>
      <w:r w:rsidR="00A90051">
        <w:t xml:space="preserve"> 3.5</w:t>
      </w:r>
      <w:r>
        <w:t>.</w:t>
      </w:r>
    </w:p>
    <w:p w:rsidR="005316EE" w:rsidRDefault="005316EE" w:rsidP="008D0078">
      <w:pPr>
        <w:spacing w:line="480" w:lineRule="auto"/>
      </w:pPr>
      <w:r>
        <w:lastRenderedPageBreak/>
        <w:t xml:space="preserve">We are interested in calculating the adaptation rate of a population homogenous for each of the above mutational strategies (NM, CM, or SIM). </w:t>
      </w:r>
      <w:r w:rsidR="0035669E">
        <w:t>T</w:t>
      </w:r>
      <w:r>
        <w:t xml:space="preserve">he adaptation process </w:t>
      </w:r>
      <w:r w:rsidR="0035669E">
        <w:t>is separated in</w:t>
      </w:r>
      <w:r>
        <w:t xml:space="preserve">to two </w:t>
      </w:r>
      <w:r>
        <w:softHyphen/>
      </w:r>
      <w:r>
        <w:softHyphen/>
      </w:r>
      <w:r>
        <w:softHyphen/>
      </w:r>
      <w:r>
        <w:softHyphen/>
        <w:t xml:space="preserve">distinct stages. In the first stage, a double mutant </w:t>
      </w:r>
      <w:r>
        <w:rPr>
          <w:i/>
          <w:iCs/>
        </w:rPr>
        <w:t>AB</w:t>
      </w:r>
      <w:r>
        <w:t xml:space="preserve"> appears in the population, usually in a single copy. In the second stage, the double mutant </w:t>
      </w:r>
      <w:proofErr w:type="gramStart"/>
      <w:r>
        <w:t>either goes</w:t>
      </w:r>
      <w:proofErr w:type="gramEnd"/>
      <w:r>
        <w:t xml:space="preserve"> to extinction or avoids extinction, increases in frequency, and goes to fixation. </w:t>
      </w:r>
    </w:p>
    <w:p w:rsidR="005316EE" w:rsidRDefault="005316EE" w:rsidP="008D0078">
      <w:pPr>
        <w:spacing w:line="480" w:lineRule="auto"/>
      </w:pPr>
      <w:r>
        <w:t>We analyzed this model with two methods. The first is analytic (</w:t>
      </w:r>
      <w:r w:rsidR="006620EE">
        <w:t>Figure 1A</w:t>
      </w:r>
      <w:r>
        <w:t>), in which we assume that: (i) genotypes with deleterious backgrounds (deleterious alleles in the non-specific loci) do not contribute to the adaptation process;</w:t>
      </w:r>
      <w:r w:rsidR="0035669E">
        <w:t xml:space="preserve"> and</w:t>
      </w:r>
      <w:r>
        <w:t xml:space="preserve"> (ii) the number of deleterious alleles per individual before the appearance of a double mutant is at a mutation-selection balance (MSB) and is Poisson distributed with mean </w:t>
      </w:r>
      <w:r w:rsidRPr="00527A49">
        <w:rPr>
          <w:i/>
          <w:iCs/>
        </w:rPr>
        <w:t>U/s</w:t>
      </w:r>
      <w:r>
        <w:t xml:space="preserve"> </w:t>
      </w:r>
      <w:r w:rsidR="00B04C73">
        <w:fldChar w:fldCharType="begin" w:fldLock="1"/>
      </w:r>
      <w:r w:rsidR="008D0078">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"manualFormatting" : "(Haigh 1978)", "previouslyFormattedCitation" : "(Haigh 1978)" }, "properties" : { "noteIndex" : 0 }, "schema" : "https://github.com/citation-style-language/schema/raw/master/csl-citation.json" }</w:instrText>
      </w:r>
      <w:r w:rsidR="00B04C73">
        <w:fldChar w:fldCharType="separate"/>
      </w:r>
      <w:r w:rsidRPr="00CD660F">
        <w:rPr>
          <w:noProof/>
        </w:rPr>
        <w:t>(Haigh 1978)</w:t>
      </w:r>
      <w:r w:rsidR="00B04C73">
        <w:fldChar w:fldCharType="end"/>
      </w:r>
      <w:r>
        <w:t>. The former assumption requires that mutation is weaker than selection (</w:t>
      </w:r>
      <m:oMath>
        <m:r>
          <w:rPr>
            <w:rFonts w:ascii="Cambria Math" w:hAnsi="Cambria Math"/>
          </w:rPr>
          <m:t>U≪s</m:t>
        </m:r>
      </m:oMath>
      <w:r>
        <w:t>); the later assumption only requires that mutation is no</w:t>
      </w:r>
      <w:r w:rsidR="0035669E">
        <w:t>t much stronger than selection.</w:t>
      </w:r>
      <w:r>
        <w:t xml:space="preserve"> </w:t>
      </w:r>
      <w:r w:rsidR="0035669E">
        <w:t>S</w:t>
      </w:r>
      <w:r>
        <w:t>pecifically, the expected number of mutation-free individual</w:t>
      </w:r>
      <w:r w:rsidR="00C37953">
        <w:t>s</w:t>
      </w:r>
      <w:r>
        <w:t xml:space="preserve"> is at least one</w:t>
      </w:r>
      <w:r w:rsidR="00D20FB0">
        <w:t>:</w:t>
      </w:r>
      <w:r>
        <w:t xml:space="preserve"> </w:t>
      </w:r>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-U/s</m:t>
            </m:r>
          </m:sup>
        </m:sSup>
        <m:r>
          <w:rPr>
            <w:rFonts w:ascii="Cambria Math" w:hAnsi="Cambria Math"/>
          </w:rPr>
          <m:t>&gt;1⇒U&lt;s⋅logN</m:t>
        </m:r>
      </m:oMath>
      <w:r w:rsidR="00D20FB0">
        <w:t xml:space="preserve"> </w:t>
      </w:r>
      <w:r w:rsidR="00B04C73">
        <w:fldChar w:fldCharType="begin" w:fldLock="1"/>
      </w:r>
      <w:r w:rsidR="008D0078">
        <w:instrText>ADDIN CSL_CITATION { "citationItems" : [ { "id" : "ITEM-1", "itemData" : { "DOI" : "10.1017/S0016672300034686", "ISSN" : "0016-6723", "abstract" : "An analysis of mutation accumulation in finite, asexual populations shows that by modeling discrete individuals, a necessary condition for mutation\u2013selection balance is often not met. It is found that over a wide parameter range (whenever N e\u2212\u03bc/s &lt; 1, where N is the population size, \u03bc is the genome-wide mutation rate, and s is the realized strength of selection), asexual populations will fail to achieve mutation\u2013selection balance. This is specifically because the steady-state strength of selection on the best individuals is too weak to counter mutation pressure. The discrete nature of individuals means that if the equilibrium level of mutation and selection is such that less than one individual is expected in a class, then equilibration towards this level acts to remove the class. When applied to the classes with the fewest mutations, this drives mutation accumulation. This drive is in addition to the well-known identification of the stochastic loss of the best class as a mechanism for Muller's ratchet. Quantification of this process explains why the distribution of the number of mutations per individual can be markedly hypodispersed compared to the Poisson expectation. The actual distribution, when corrected for stochasticity between the best class and the mean, is akin to a shifted negative binomial. The parameterization of the distribution allows for an approximation for the rate of Muller's ratchet when N e\u2212\u03bc/s &lt; 1. The analysis is extended to the case of variable selection coefficients where incoming mutations assume a distribution of deleterious effects. Under this condition, asexual populations accumulate mutations faster, yet may be able to survive longer, than previously estimated.", "author" : [ { "dropping-particle" : "", "family" : "Gessler", "given" : "Damian D. G.", "non-dropping-particle" : "", "parse-names" : false, "suffix" : "" } ], "container-title" : "Genetical Research", "id" : "ITEM-1", "issue" : "03", "issued" : { "date-parts" : [ [ "1995", "4", "14" ] ] }, "page" : "241", "title" : "The constraints of finite size in asexual populations and the rate of the ratchet", "type" : "article-journal", "volume" : "66" }, "uris" : [ "http://www.mendeley.com/documents/?uuid=fa53166b-1858-4534-90c6-10f3e7c0ae8b" ] } ], "mendeley" : { "previouslyFormattedCitation" : "(Gessler 1995)" }, "properties" : { "noteIndex" : 0 }, "schema" : "https://github.com/citation-style-language/schema/raw/master/csl-citation.json" }</w:instrText>
      </w:r>
      <w:r w:rsidR="00B04C73">
        <w:fldChar w:fldCharType="separate"/>
      </w:r>
      <w:r w:rsidR="00D20FB0" w:rsidRPr="00D20FB0">
        <w:rPr>
          <w:noProof/>
        </w:rPr>
        <w:t>(Gessler 1995)</w:t>
      </w:r>
      <w:r w:rsidR="00B04C73">
        <w:fldChar w:fldCharType="end"/>
      </w:r>
      <w:r>
        <w:t>.</w:t>
      </w:r>
    </w:p>
    <w:p w:rsidR="005316EE" w:rsidRDefault="005316EE" w:rsidP="008D0078">
      <w:pPr>
        <w:spacing w:line="480" w:lineRule="auto"/>
      </w:pPr>
      <w:r>
        <w:t>The second method is a stochastic Wright-Fisher simulation with selection, mutation and genetic drift (</w:t>
      </w:r>
      <w:r w:rsidR="006620EE">
        <w:t>Figure 1</w:t>
      </w:r>
      <w:r>
        <w:t xml:space="preserve">B), in which: (i) individuals with a deleterious background </w:t>
      </w:r>
      <w:r w:rsidR="0035669E">
        <w:t xml:space="preserve">can </w:t>
      </w:r>
      <w:r>
        <w:t>contribute to adaptation; (ii) a mutation-free population evolve</w:t>
      </w:r>
      <w:r w:rsidR="0035669E">
        <w:t>s</w:t>
      </w:r>
      <w:r>
        <w:t xml:space="preserve"> t</w:t>
      </w:r>
      <w:r w:rsidRPr="00BA2B02">
        <w:t>o</w:t>
      </w:r>
      <w:r w:rsidR="00C37953">
        <w:t>wards</w:t>
      </w:r>
      <w:r w:rsidRPr="00BA2B02">
        <w:t xml:space="preserve"> </w:t>
      </w:r>
      <w:r w:rsidR="00C37953">
        <w:t>a</w:t>
      </w:r>
      <w:r w:rsidRPr="00BA2B02">
        <w:t xml:space="preserve"> MSB</w:t>
      </w:r>
      <w:r>
        <w:t xml:space="preserve"> without assuming a Poisson distribution of </w:t>
      </w:r>
      <w:r w:rsidR="00C37953">
        <w:t xml:space="preserve">the number of </w:t>
      </w:r>
      <w:r>
        <w:t>deleterious alleles</w:t>
      </w:r>
      <w:r w:rsidRPr="00BA2B02">
        <w:t xml:space="preserve">. </w:t>
      </w:r>
    </w:p>
    <w:p w:rsidR="005316EE" w:rsidRDefault="005316EE" w:rsidP="008D0078">
      <w:pPr>
        <w:pStyle w:val="Heading2"/>
        <w:spacing w:line="480" w:lineRule="auto"/>
      </w:pPr>
      <w:r>
        <w:t>Wright-Fisher simulations</w:t>
      </w:r>
    </w:p>
    <w:p w:rsidR="005316EE" w:rsidRPr="00020A87" w:rsidRDefault="005316EE" w:rsidP="008D0078">
      <w:pPr>
        <w:spacing w:line="480" w:lineRule="auto"/>
      </w:pPr>
      <w:r>
        <w:t>W</w:t>
      </w:r>
      <w:r w:rsidRPr="00020A87">
        <w:t xml:space="preserve">e </w:t>
      </w:r>
      <w:r w:rsidR="005C7620">
        <w:t>track the number of</w:t>
      </w:r>
      <w:r w:rsidRPr="00020A87">
        <w:t xml:space="preserve"> individuals </w:t>
      </w:r>
      <w:r w:rsidR="005C7620">
        <w:t>in each genotype class:</w:t>
      </w:r>
      <w:r w:rsidR="005C7620">
        <w:rPr>
          <w:i/>
          <w:iCs/>
        </w:rPr>
        <w:t xml:space="preserve"> </w:t>
      </w:r>
      <w:proofErr w:type="spellStart"/>
      <w:r w:rsidRPr="00020A87">
        <w:rPr>
          <w:i/>
          <w:iCs/>
        </w:rPr>
        <w:t>ab</w:t>
      </w:r>
      <w:proofErr w:type="spellEnd"/>
      <w:r w:rsidRPr="00020A87">
        <w:rPr>
          <w:i/>
          <w:iCs/>
        </w:rPr>
        <w:t>/x</w:t>
      </w:r>
      <w:r w:rsidRPr="00020A87">
        <w:t xml:space="preserve">, </w:t>
      </w:r>
      <w:proofErr w:type="spellStart"/>
      <w:r w:rsidRPr="00020A87">
        <w:rPr>
          <w:i/>
          <w:iCs/>
        </w:rPr>
        <w:t>Ab</w:t>
      </w:r>
      <w:proofErr w:type="spellEnd"/>
      <w:r w:rsidRPr="00020A87">
        <w:rPr>
          <w:i/>
          <w:iCs/>
        </w:rPr>
        <w:t>/x</w:t>
      </w:r>
      <w:r w:rsidRPr="00020A87">
        <w:t>,</w:t>
      </w:r>
      <w:r w:rsidRPr="00020A87">
        <w:rPr>
          <w:i/>
          <w:iCs/>
        </w:rPr>
        <w:t xml:space="preserve"> </w:t>
      </w:r>
      <w:proofErr w:type="spellStart"/>
      <w:r w:rsidRPr="00020A87">
        <w:rPr>
          <w:i/>
          <w:iCs/>
        </w:rPr>
        <w:t>aB</w:t>
      </w:r>
      <w:proofErr w:type="spellEnd"/>
      <w:r w:rsidRPr="00020A87">
        <w:rPr>
          <w:i/>
          <w:iCs/>
        </w:rPr>
        <w:t>/x</w:t>
      </w:r>
      <w:r w:rsidRPr="00020A87">
        <w:t>,</w:t>
      </w:r>
      <w:r w:rsidRPr="00020A87">
        <w:rPr>
          <w:i/>
          <w:iCs/>
        </w:rPr>
        <w:t xml:space="preserve"> </w:t>
      </w:r>
      <w:r w:rsidRPr="00020A87">
        <w:t>and</w:t>
      </w:r>
      <w:r w:rsidRPr="00020A87">
        <w:rPr>
          <w:i/>
          <w:iCs/>
        </w:rPr>
        <w:t xml:space="preserve"> AB/x</w:t>
      </w:r>
      <w:r w:rsidRPr="00020A87">
        <w:t xml:space="preserve">, where </w:t>
      </w:r>
      <w:r w:rsidRPr="00020A87">
        <w:rPr>
          <w:i/>
          <w:iCs/>
        </w:rPr>
        <w:t>x</w:t>
      </w:r>
      <w:r w:rsidRPr="00020A87">
        <w:rPr>
          <w:rFonts w:ascii="Times New Roman" w:hAnsi="Times New Roman" w:cs="Times New Roman"/>
        </w:rPr>
        <w:t>≥</w:t>
      </w:r>
      <w:r w:rsidRPr="00020A87">
        <w:t>0 is the number of deleterious alleles</w:t>
      </w:r>
      <w:r w:rsidR="00C37953">
        <w:t xml:space="preserve"> in non-specific loci</w:t>
      </w:r>
      <w:r w:rsidRPr="00020A87">
        <w:t xml:space="preserve">. The simulations </w:t>
      </w:r>
      <w:r w:rsidRPr="00020A87">
        <w:lastRenderedPageBreak/>
        <w:t xml:space="preserve">start with a </w:t>
      </w:r>
      <w:r w:rsidR="005C7620">
        <w:t>single-</w:t>
      </w:r>
      <w:r w:rsidR="00C37953">
        <w:t xml:space="preserve">peak </w:t>
      </w:r>
      <w:r w:rsidRPr="00020A87">
        <w:t>smooth fitness landscape</w:t>
      </w:r>
      <w:ins w:id="47" w:author="Yoav Ram" w:date="2014-04-27T14:07:00Z">
        <w:r w:rsidR="00191D82">
          <w:t xml:space="preserve"> (the fitness of </w:t>
        </w:r>
        <w:r w:rsidR="00191D82">
          <w:rPr>
            <w:i/>
          </w:rPr>
          <w:t>AB/</w:t>
        </w:r>
        <w:proofErr w:type="gramStart"/>
        <w:r w:rsidR="00191D82">
          <w:rPr>
            <w:i/>
          </w:rPr>
          <w:t xml:space="preserve">x </w:t>
        </w:r>
        <w:r w:rsidR="00191D82">
          <w:t xml:space="preserve"> is</w:t>
        </w:r>
        <w:proofErr w:type="gramEnd"/>
        <w:r w:rsidR="00191D82">
          <w:t xml:space="preserve"> (1-</w:t>
        </w:r>
        <w:r w:rsidR="00191D82">
          <w:rPr>
            <w:i/>
          </w:rPr>
          <w:t>s</w:t>
        </w:r>
        <w:r w:rsidR="00191D82">
          <w:t>)</w:t>
        </w:r>
        <w:r w:rsidR="00191D82">
          <w:rPr>
            <w:vertAlign w:val="superscript"/>
          </w:rPr>
          <w:t>2+</w:t>
        </w:r>
        <w:r w:rsidR="00191D82">
          <w:rPr>
            <w:i/>
            <w:vertAlign w:val="superscript"/>
          </w:rPr>
          <w:t>x</w:t>
        </w:r>
        <w:r w:rsidR="00191D82" w:rsidRPr="00191D82">
          <w:rPr>
            <w:rPrChange w:id="48" w:author="Yoav Ram" w:date="2014-04-27T14:08:00Z">
              <w:rPr>
                <w:vertAlign w:val="subscript"/>
              </w:rPr>
            </w:rPrChange>
          </w:rPr>
          <w:t>)</w:t>
        </w:r>
      </w:ins>
      <w:r w:rsidRPr="00020A87">
        <w:t xml:space="preserve"> and a mutation-free population (all individuals start in the </w:t>
      </w:r>
      <w:r w:rsidR="00C37953">
        <w:t xml:space="preserve">optimal </w:t>
      </w:r>
      <w:r w:rsidRPr="00020A87">
        <w:rPr>
          <w:i/>
          <w:iCs/>
        </w:rPr>
        <w:t>ab/0</w:t>
      </w:r>
      <w:r w:rsidRPr="00020A87">
        <w:t xml:space="preserve"> </w:t>
      </w:r>
      <w:r w:rsidR="00C37953">
        <w:t>genotype with fitness 1</w:t>
      </w:r>
      <w:r w:rsidRPr="00020A87">
        <w:t xml:space="preserve">) that accumulates deleterious </w:t>
      </w:r>
      <w:r w:rsidR="005C7620">
        <w:t>mutations</w:t>
      </w:r>
      <w:r w:rsidRPr="00020A87">
        <w:t xml:space="preserve"> over the first 5</w:t>
      </w:r>
      <w:r>
        <w:t>,</w:t>
      </w:r>
      <w:r w:rsidRPr="00020A87">
        <w:t>0</w:t>
      </w:r>
      <w:r>
        <w:t>0</w:t>
      </w:r>
      <w:r w:rsidRPr="00020A87">
        <w:t xml:space="preserve">0 generations of the simulation. With </w:t>
      </w:r>
      <w:r w:rsidRPr="00020A87">
        <w:rPr>
          <w:i/>
          <w:iCs/>
        </w:rPr>
        <w:t>s</w:t>
      </w:r>
      <w:r w:rsidRPr="00020A87">
        <w:t>=0.05</w:t>
      </w:r>
      <w:r>
        <w:t xml:space="preserve"> and 0.005</w:t>
      </w:r>
      <w:r w:rsidRPr="00020A87">
        <w:t xml:space="preserve">, </w:t>
      </w:r>
      <w:r>
        <w:t xml:space="preserve">180 and 1,800 </w:t>
      </w:r>
      <w:r w:rsidRPr="00020A87">
        <w:t xml:space="preserve">generations are enough </w:t>
      </w:r>
      <w:del w:id="49" w:author="Yoav Ram" w:date="2014-04-27T14:08:00Z">
        <w:r w:rsidRPr="00020A87" w:rsidDel="00191D82">
          <w:delText>to get</w:delText>
        </w:r>
      </w:del>
      <w:ins w:id="50" w:author="Yoav Ram" w:date="2014-04-27T14:08:00Z">
        <w:r w:rsidR="00191D82">
          <w:t>for</w:t>
        </w:r>
      </w:ins>
      <w:r w:rsidRPr="00020A87">
        <w:t xml:space="preserve"> the average number of deleterious alleles per individual to </w:t>
      </w:r>
      <w:ins w:id="51" w:author="Yoav Ram" w:date="2014-04-27T14:08:00Z">
        <w:r w:rsidR="00191D82">
          <w:t xml:space="preserve">reach </w:t>
        </w:r>
      </w:ins>
      <w:r w:rsidRPr="00020A87">
        <w:t>99.</w:t>
      </w:r>
      <w:r>
        <w:t>99</w:t>
      </w:r>
      <w:r w:rsidRPr="00020A87">
        <w:t xml:space="preserve">% of its MSB value, </w:t>
      </w:r>
      <w:r w:rsidRPr="00020A87">
        <w:rPr>
          <w:i/>
          <w:iCs/>
        </w:rPr>
        <w:t>U/s</w:t>
      </w:r>
      <w:r w:rsidRPr="00020A87">
        <w:t xml:space="preserve"> </w:t>
      </w:r>
      <w:r w:rsidR="00B04C73" w:rsidRPr="00020A87">
        <w:fldChar w:fldCharType="begin" w:fldLock="1"/>
      </w:r>
      <w:r w:rsidR="008D0078">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B04C73" w:rsidRPr="00020A87">
        <w:fldChar w:fldCharType="separate"/>
      </w:r>
      <w:r w:rsidRPr="00020A87">
        <w:rPr>
          <w:noProof/>
        </w:rPr>
        <w:t>(Gordo and Dionisio 2005)</w:t>
      </w:r>
      <w:r w:rsidR="00B04C73" w:rsidRPr="00020A87">
        <w:fldChar w:fldCharType="end"/>
      </w:r>
      <w:r w:rsidRPr="00020A87">
        <w:t>.</w:t>
      </w:r>
    </w:p>
    <w:p w:rsidR="005316EE" w:rsidRPr="00020A87" w:rsidRDefault="005316EE" w:rsidP="008D0078">
      <w:pPr>
        <w:spacing w:line="480" w:lineRule="auto"/>
        <w:rPr>
          <w:lang w:bidi="hi-IN"/>
        </w:rPr>
      </w:pPr>
      <w:proofErr w:type="gramStart"/>
      <w:r w:rsidRPr="00020A87">
        <w:t>After 5</w:t>
      </w:r>
      <w:r>
        <w:t>,0</w:t>
      </w:r>
      <w:r w:rsidRPr="00020A87">
        <w:t xml:space="preserve">00 generations the fitness landscape changes to a rugged one, </w:t>
      </w:r>
      <w:r w:rsidR="00C37953">
        <w:t>making</w:t>
      </w:r>
      <w:r w:rsidRPr="00020A87">
        <w:t xml:space="preserve"> </w:t>
      </w:r>
      <w:r w:rsidRPr="00020A87">
        <w:rPr>
          <w:i/>
          <w:iCs/>
        </w:rPr>
        <w:t xml:space="preserve">AB </w:t>
      </w:r>
      <w:r w:rsidRPr="00020A87">
        <w:t>the optimal genotype with fitness 1+</w:t>
      </w:r>
      <w:r w:rsidRPr="00020A87">
        <w:rPr>
          <w:i/>
          <w:iCs/>
        </w:rPr>
        <w:t>sH</w:t>
      </w:r>
      <w:r w:rsidRPr="00020A87">
        <w:t xml:space="preserve"> (</w:t>
      </w:r>
      <w:r w:rsidR="006620EE">
        <w:t>Figure 1</w:t>
      </w:r>
      <w:r w:rsidRPr="00020A87">
        <w:t>B).</w:t>
      </w:r>
      <w:proofErr w:type="gramEnd"/>
      <w:r w:rsidRPr="00020A87">
        <w:t xml:space="preserve"> The simulation then proceeds until an </w:t>
      </w:r>
      <w:r w:rsidRPr="00020A87">
        <w:rPr>
          <w:i/>
          <w:iCs/>
        </w:rPr>
        <w:t>AB</w:t>
      </w:r>
      <w:r w:rsidRPr="00020A87">
        <w:t xml:space="preserve"> </w:t>
      </w:r>
      <w:r w:rsidR="00C37953">
        <w:t>genotype</w:t>
      </w:r>
      <w:r w:rsidRPr="00020A87">
        <w:t xml:space="preserve"> appears and either fixates in the population or goes extinct (either all or no individuals are in the </w:t>
      </w:r>
      <w:r w:rsidRPr="00020A87">
        <w:rPr>
          <w:i/>
          <w:iCs/>
        </w:rPr>
        <w:t>AB</w:t>
      </w:r>
      <w:r w:rsidRPr="00020A87">
        <w:t xml:space="preserve"> class</w:t>
      </w:r>
      <w:r w:rsidR="00C37953">
        <w:t>es</w:t>
      </w:r>
      <w:r w:rsidRPr="00020A87">
        <w:t>, respectively). Therefore, each simulation provides one sample of the waiting time for the appearance of a double mutant</w:t>
      </w:r>
      <w:r>
        <w:t xml:space="preserve"> </w:t>
      </w:r>
      <w:r w:rsidRPr="00020A87">
        <w:t xml:space="preserve">and one sample of the probability of fixation of a double mutant. At least 1,000 simulations were performed for each parameter set. </w:t>
      </w:r>
    </w:p>
    <w:p w:rsidR="005316EE" w:rsidRDefault="00900394" w:rsidP="008D0078">
      <w:pPr>
        <w:spacing w:line="480" w:lineRule="auto"/>
      </w:pPr>
      <w:r>
        <w:fldChar w:fldCharType="begin"/>
      </w:r>
      <w:r>
        <w:instrText xml:space="preserve"> REF _Ref358791100 \h  \* MERGEFORMAT </w:instrText>
      </w:r>
      <w:r>
        <w:fldChar w:fldCharType="separate"/>
      </w:r>
      <w:r w:rsidR="00C47BD2">
        <w:t>Table 1</w:t>
      </w:r>
      <w:r>
        <w:fldChar w:fldCharType="end"/>
      </w:r>
      <w:r w:rsidR="005316EE" w:rsidRPr="00BA2B02">
        <w:t xml:space="preserve"> summarizes the model parameters with</w:t>
      </w:r>
      <w:r w:rsidR="005316EE">
        <w:t xml:space="preserve"> estimated values for </w:t>
      </w:r>
      <w:r w:rsidR="005316EE">
        <w:rPr>
          <w:i/>
          <w:iCs/>
        </w:rPr>
        <w:t>E.</w:t>
      </w:r>
      <w:r w:rsidR="005316EE" w:rsidRPr="001A482B">
        <w:rPr>
          <w:i/>
          <w:iCs/>
        </w:rPr>
        <w:t xml:space="preserve"> coli</w:t>
      </w:r>
      <w:r w:rsidR="005316EE">
        <w:t>.</w:t>
      </w:r>
    </w:p>
    <w:p w:rsidR="005316EE" w:rsidRPr="00BA2B02" w:rsidRDefault="005316EE" w:rsidP="008D0078">
      <w:pPr>
        <w:pStyle w:val="Heading1"/>
        <w:spacing w:line="480" w:lineRule="auto"/>
        <w:rPr>
          <w:lang w:bidi="hi-IN"/>
        </w:rPr>
      </w:pPr>
      <w:r w:rsidRPr="00BA2B02">
        <w:rPr>
          <w:lang w:bidi="hi-IN"/>
        </w:rPr>
        <w:t>Results</w:t>
      </w:r>
    </w:p>
    <w:p w:rsidR="005316EE" w:rsidRDefault="00DD0EC1" w:rsidP="008D0078">
      <w:pPr>
        <w:pStyle w:val="Heading2"/>
        <w:spacing w:line="480" w:lineRule="auto"/>
      </w:pPr>
      <w:r>
        <w:softHyphen/>
      </w:r>
      <w:r>
        <w:softHyphen/>
      </w:r>
      <w:r>
        <w:softHyphen/>
      </w:r>
      <w:r>
        <w:softHyphen/>
      </w:r>
      <w:r w:rsidR="005316EE">
        <w:t>Appearance of a double mutant</w:t>
      </w:r>
    </w:p>
    <w:p w:rsidR="005316EE" w:rsidRDefault="005316EE" w:rsidP="008D0078">
      <w:pPr>
        <w:spacing w:after="0" w:line="480" w:lineRule="auto"/>
        <w:jc w:val="both"/>
      </w:pPr>
      <w:r>
        <w:t xml:space="preserve">We are interested in the waiting time for the appearance of a double mutant </w:t>
      </w:r>
      <w:r w:rsidRPr="005F2EC7">
        <w:rPr>
          <w:i/>
          <w:iCs/>
        </w:rPr>
        <w:t>AB</w:t>
      </w:r>
      <w:r>
        <w:t xml:space="preserve"> </w:t>
      </w:r>
      <w:r w:rsidRPr="005F2EC7">
        <w:t>either</w:t>
      </w:r>
      <w:r>
        <w:t xml:space="preserve"> by a double mutation in a wildtype individual </w:t>
      </w:r>
      <w:r>
        <w:rPr>
          <w:i/>
          <w:iCs/>
        </w:rPr>
        <w:t>ab</w:t>
      </w:r>
      <w:r>
        <w:t xml:space="preserve">, or via a single mutation in a single mutant </w:t>
      </w:r>
      <w:proofErr w:type="spellStart"/>
      <w:r>
        <w:rPr>
          <w:i/>
          <w:iCs/>
        </w:rPr>
        <w:t>Ab</w:t>
      </w:r>
      <w:proofErr w:type="spellEnd"/>
      <w:r>
        <w:t xml:space="preserve"> or </w:t>
      </w:r>
      <w:proofErr w:type="spellStart"/>
      <w:r>
        <w:rPr>
          <w:i/>
          <w:iCs/>
        </w:rPr>
        <w:t>aB</w:t>
      </w:r>
      <w:proofErr w:type="spellEnd"/>
      <w:r>
        <w:rPr>
          <w:i/>
          <w:iCs/>
        </w:rPr>
        <w:t xml:space="preserve"> </w:t>
      </w:r>
      <w:r w:rsidRPr="00D65806">
        <w:t>(</w:t>
      </w:r>
      <w:r w:rsidR="006620EE">
        <w:t>Figure 1</w:t>
      </w:r>
      <w:r>
        <w:t>A). Denoting the popu</w:t>
      </w:r>
      <w:r w:rsidRPr="00BA2B02">
        <w:t xml:space="preserve">lation size by </w:t>
      </w:r>
      <w:r w:rsidRPr="00BA2B02">
        <w:rPr>
          <w:i/>
          <w:iCs/>
        </w:rPr>
        <w:t xml:space="preserve">N, </w:t>
      </w:r>
      <w:r w:rsidRPr="00BA2B02">
        <w:t xml:space="preserve">we note that (i) if </w:t>
      </w:r>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vertAlign w:val="superscript"/>
              </w:rPr>
              <m:t>-</m:t>
            </m:r>
            <m:f>
              <m:fPr>
                <m:type m:val="lin"/>
                <m:ctrlPr>
                  <w:rPr>
                    <w:rFonts w:ascii="Cambria Math" w:hAnsi="Cambria Math"/>
                    <w:i/>
                    <w:vertAlign w:val="superscript"/>
                  </w:rPr>
                </m:ctrlPr>
              </m:fPr>
              <m:num>
                <m:r>
                  <w:rPr>
                    <w:rFonts w:ascii="Cambria Math" w:hAnsi="Cambria Math"/>
                    <w:vertAlign w:val="superscript"/>
                  </w:rPr>
                  <m:t>U</m:t>
                </m:r>
              </m:num>
              <m:den>
                <m:r>
                  <w:rPr>
                    <w:rFonts w:ascii="Cambria Math" w:hAnsi="Cambria Math"/>
                    <w:vertAlign w:val="superscript"/>
                  </w:rPr>
                  <m:t>s</m:t>
                </m:r>
              </m:den>
            </m:f>
          </m:sup>
        </m:sSup>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µ</m:t>
                    </m:r>
                  </m:num>
                  <m:den>
                    <m:r>
                      <w:rPr>
                        <w:rFonts w:ascii="Cambria Math" w:hAnsi="Cambria Math"/>
                      </w:rPr>
                      <m:t>s</m:t>
                    </m:r>
                  </m:den>
                </m:f>
                <m:r>
                  <w:rPr>
                    <w:rFonts w:ascii="Cambria Math" w:hAnsi="Cambria Math"/>
                  </w:rPr>
                  <m:t xml:space="preserve"> </m:t>
                </m:r>
              </m:e>
            </m:d>
          </m:e>
          <m:sup>
            <m:r>
              <w:rPr>
                <w:rFonts w:ascii="Cambria Math" w:hAnsi="Cambria Math"/>
              </w:rPr>
              <m:t>2</m:t>
            </m:r>
          </m:sup>
        </m:sSup>
        <m:r>
          <w:rPr>
            <w:rFonts w:ascii="Cambria Math" w:hAnsi="Cambria Math"/>
          </w:rPr>
          <m:t>&gt;1</m:t>
        </m:r>
      </m:oMath>
      <w:r w:rsidRPr="00BA2B02">
        <w:t xml:space="preserve"> then double mutants are already expected at the MSB and adaptation will not require new mutations;</w:t>
      </w:r>
      <w:r>
        <w:t xml:space="preserve"> </w:t>
      </w:r>
      <w:r w:rsidRPr="00BA2B02">
        <w:t xml:space="preserve">(ii) if </w:t>
      </w:r>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U</m:t>
                </m:r>
              </m:num>
              <m:den>
                <m:r>
                  <w:rPr>
                    <w:rFonts w:ascii="Cambria Math" w:hAnsi="Cambria Math"/>
                  </w:rPr>
                  <m:t>s</m:t>
                </m:r>
              </m:den>
            </m:f>
          </m:sup>
        </m:sSup>
        <m:f>
          <m:fPr>
            <m:type m:val="lin"/>
            <m:ctrlPr>
              <w:rPr>
                <w:rFonts w:ascii="Cambria Math" w:hAnsi="Cambria Math"/>
                <w:i/>
              </w:rPr>
            </m:ctrlPr>
          </m:fPr>
          <m:num>
            <m:r>
              <w:rPr>
                <w:rFonts w:ascii="Cambria Math" w:hAnsi="Cambria Math"/>
              </w:rPr>
              <m:t>µ</m:t>
            </m:r>
            <m:ctrlPr>
              <w:rPr>
                <w:rFonts w:ascii="Cambria Math" w:hAnsi="Cambria Math"/>
                <w:i/>
                <w:iCs/>
              </w:rPr>
            </m:ctrlPr>
          </m:num>
          <m:den>
            <m:r>
              <w:rPr>
                <w:rFonts w:ascii="Cambria Math" w:hAnsi="Cambria Math"/>
              </w:rPr>
              <m:t>s</m:t>
            </m:r>
          </m:den>
        </m:f>
        <m:r>
          <w:rPr>
            <w:rFonts w:ascii="Cambria Math" w:hAnsi="Cambria Math"/>
          </w:rPr>
          <m:t>&lt;1</m:t>
        </m:r>
      </m:oMath>
      <w:r>
        <w:t xml:space="preserve"> then no single </w:t>
      </w:r>
      <w:r>
        <w:lastRenderedPageBreak/>
        <w:t>mutants are expected at the MSB and double mutants must be generated by a double mutation in a wildtype individual. In this case</w:t>
      </w:r>
      <w:r w:rsidRPr="00183F36">
        <w:t xml:space="preserve">, increasing the mutation rate of individuals with fitness below 1 will </w:t>
      </w:r>
      <w:r>
        <w:t xml:space="preserve">have no </w:t>
      </w:r>
      <w:r w:rsidRPr="00183F36">
        <w:t xml:space="preserve">effect </w:t>
      </w:r>
      <w:r>
        <w:t xml:space="preserve">on the appearance of the double mutant and there is no point in analyzing the effect of SIM. </w:t>
      </w:r>
    </w:p>
    <w:p w:rsidR="005316EE" w:rsidRDefault="005316EE" w:rsidP="008D0078">
      <w:pPr>
        <w:spacing w:after="0" w:line="480" w:lineRule="auto"/>
        <w:jc w:val="both"/>
      </w:pPr>
      <w:r>
        <w:t xml:space="preserve">Combining the two constraints we get this constraint on the population size </w:t>
      </w:r>
      <w:r w:rsidRPr="00AC2BE1">
        <w:rPr>
          <w:i/>
          <w:iCs/>
        </w:rPr>
        <w:t>N</w:t>
      </w:r>
      <w:proofErr w:type="gramStart"/>
      <w:r>
        <w:t>:</w:t>
      </w:r>
      <w:r>
        <w:rPr>
          <w:rFonts w:eastAsiaTheme="minorEastAsia"/>
        </w:rPr>
        <w:t xml:space="preserve"> </w:t>
      </w:r>
      <w:proofErr w:type="gramEnd"/>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U/s</m:t>
            </m:r>
          </m:sup>
        </m:sSup>
        <m:f>
          <m:fPr>
            <m:type m:val="lin"/>
            <m:ctrlPr>
              <w:rPr>
                <w:rFonts w:ascii="Cambria Math" w:hAnsi="Cambria Math"/>
                <w:i/>
              </w:rPr>
            </m:ctrlPr>
          </m:fPr>
          <m:num>
            <m:r>
              <w:rPr>
                <w:rFonts w:ascii="Cambria Math" w:hAnsi="Cambria Math"/>
              </w:rPr>
              <m:t>s</m:t>
            </m:r>
          </m:num>
          <m:den>
            <m:r>
              <w:rPr>
                <w:rFonts w:ascii="Cambria Math" w:hAnsi="Cambria Math"/>
              </w:rPr>
              <m:t>μ</m:t>
            </m:r>
          </m:den>
        </m:f>
        <m:r>
          <w:rPr>
            <w:rFonts w:ascii="Cambria Math" w:hAnsi="Cambria Math"/>
          </w:rPr>
          <m:t>&lt;N&lt;</m:t>
        </m:r>
        <m:sSup>
          <m:sSupPr>
            <m:ctrlPr>
              <w:rPr>
                <w:rFonts w:ascii="Cambria Math" w:hAnsi="Cambria Math"/>
                <w:i/>
              </w:rPr>
            </m:ctrlPr>
          </m:sSupPr>
          <m:e>
            <m:r>
              <w:rPr>
                <w:rFonts w:ascii="Cambria Math" w:hAnsi="Cambria Math"/>
              </w:rPr>
              <m:t>e</m:t>
            </m:r>
          </m:e>
          <m:sup>
            <m:r>
              <w:rPr>
                <w:rFonts w:ascii="Cambria Math" w:hAnsi="Cambria Math"/>
              </w:rPr>
              <m:t>U/s</m:t>
            </m:r>
          </m:sup>
        </m:sSup>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s</m:t>
                    </m:r>
                  </m:num>
                  <m:den>
                    <m:r>
                      <w:rPr>
                        <w:rFonts w:ascii="Cambria Math" w:hAnsi="Cambria Math"/>
                      </w:rPr>
                      <m:t>μ</m:t>
                    </m:r>
                  </m:den>
                </m:f>
              </m:e>
            </m:d>
          </m:e>
          <m:sup>
            <m:r>
              <w:rPr>
                <w:rFonts w:ascii="Cambria Math" w:hAnsi="Cambria Math"/>
              </w:rPr>
              <m:t>2</m:t>
            </m:r>
          </m:sup>
        </m:sSup>
      </m:oMath>
      <w:r>
        <w:rPr>
          <w:rFonts w:eastAsiaTheme="minorEastAsia"/>
        </w:rPr>
        <w:t>.</w:t>
      </w:r>
      <w:r>
        <w:t xml:space="preserve"> This constraint is reasonable for bacterial populations (see </w:t>
      </w:r>
      <w:r w:rsidR="00900394">
        <w:fldChar w:fldCharType="begin"/>
      </w:r>
      <w:r w:rsidR="00900394">
        <w:instrText xml:space="preserve"> REF _Ref358791100 \h  \* MERGEFORMAT </w:instrText>
      </w:r>
      <w:r w:rsidR="00900394">
        <w:fldChar w:fldCharType="separate"/>
      </w:r>
      <w:r w:rsidR="00C47BD2">
        <w:t>Table 1</w:t>
      </w:r>
      <w:r w:rsidR="00900394">
        <w:fldChar w:fldCharType="end"/>
      </w:r>
      <w:r>
        <w:t>).</w:t>
      </w:r>
    </w:p>
    <w:p w:rsidR="005316EE" w:rsidRPr="00BA2B02" w:rsidRDefault="005316EE" w:rsidP="008D0078">
      <w:pPr>
        <w:spacing w:line="480" w:lineRule="auto"/>
      </w:pPr>
      <w:r>
        <w:t>The frequenc</w:t>
      </w:r>
      <w:r w:rsidR="00C37953">
        <w:t xml:space="preserve">ies </w:t>
      </w:r>
      <w:r>
        <w:t>of w</w:t>
      </w:r>
      <w:r w:rsidRPr="00BA2B02">
        <w:t>ildtype (</w:t>
      </w:r>
      <w:r w:rsidRPr="00BA2B02">
        <w:rPr>
          <w:i/>
          <w:iCs/>
        </w:rPr>
        <w:t>ab</w:t>
      </w:r>
      <w:r w:rsidRPr="00BA2B02">
        <w:t>)</w:t>
      </w:r>
      <w:r>
        <w:t xml:space="preserve"> and single mutants</w:t>
      </w:r>
      <w:r w:rsidRPr="00BA2B02">
        <w:t xml:space="preserve"> (</w:t>
      </w:r>
      <w:proofErr w:type="spellStart"/>
      <w:r w:rsidRPr="00BA2B02">
        <w:rPr>
          <w:i/>
          <w:iCs/>
        </w:rPr>
        <w:t>aB</w:t>
      </w:r>
      <w:proofErr w:type="spellEnd"/>
      <w:r w:rsidRPr="00BA2B02">
        <w:t xml:space="preserve"> and </w:t>
      </w:r>
      <w:proofErr w:type="spellStart"/>
      <w:r w:rsidRPr="00BA2B02">
        <w:rPr>
          <w:i/>
          <w:iCs/>
        </w:rPr>
        <w:t>Ab</w:t>
      </w:r>
      <w:proofErr w:type="spellEnd"/>
      <w:r w:rsidRPr="00BA2B02">
        <w:t xml:space="preserve"> combined) that are mutation-free at the MSB are</w:t>
      </w:r>
      <w:r>
        <w:t xml:space="preserve"> </w:t>
      </w:r>
      <w:r w:rsidRPr="007169AD">
        <w:t>roughly</w:t>
      </w:r>
      <w:r w:rsidRPr="00BA2B02">
        <w:t xml:space="preserve">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-U</m:t>
                </m:r>
              </m:num>
              <m:den>
                <m:r>
                  <w:rPr>
                    <w:rFonts w:ascii="Cambria Math" w:hAnsi="Cambria Math"/>
                  </w:rPr>
                  <m:t>s</m:t>
                </m:r>
              </m:den>
            </m:f>
          </m:sup>
        </m:sSup>
      </m:oMath>
      <w:r w:rsidRPr="00BA2B02">
        <w:t xml:space="preserve"> </w:t>
      </w:r>
      <w:proofErr w:type="gramStart"/>
      <w:r w:rsidRPr="00BA2B02">
        <w:t xml:space="preserve">and  </w:t>
      </w:r>
      <w:proofErr w:type="gramEnd"/>
      <m:oMath>
        <m:r>
          <w:rPr>
            <w:rFonts w:ascii="Cambria Math" w:hAnsi="Cambria Math"/>
          </w:rPr>
          <m:t>2</m:t>
        </m:r>
        <m:f>
          <m:fPr>
            <m:type m:val="lin"/>
            <m:ctrlPr>
              <w:rPr>
                <w:rFonts w:ascii="Cambria Math" w:hAnsi="Cambria Math"/>
                <w:i/>
              </w:rPr>
            </m:ctrlPr>
          </m:fPr>
          <m:num>
            <m:r>
              <w:rPr>
                <w:rFonts w:ascii="Cambria Math" w:hAnsi="Cambria Math"/>
              </w:rPr>
              <m:t>μ</m:t>
            </m:r>
          </m:num>
          <m:den>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U</m:t>
                </m:r>
              </m:num>
              <m:den>
                <m:r>
                  <w:rPr>
                    <w:rFonts w:ascii="Cambria Math" w:hAnsi="Cambria Math"/>
                  </w:rPr>
                  <m:t>s</m:t>
                </m:r>
              </m:den>
            </m:f>
          </m:sup>
        </m:sSup>
      </m:oMath>
      <w:r w:rsidRPr="00BA2B02">
        <w:t xml:space="preserve">, respectively. The probability that an offspring of </w:t>
      </w:r>
      <w:r>
        <w:t xml:space="preserve">a </w:t>
      </w:r>
      <w:r w:rsidRPr="00BA2B02">
        <w:t>wildtype or single mutant parent</w:t>
      </w:r>
      <w:r>
        <w:t xml:space="preserve"> is a double mutant </w:t>
      </w:r>
      <w:r w:rsidRPr="00BA2B02">
        <w:rPr>
          <w:i/>
          <w:iCs/>
        </w:rPr>
        <w:t>AB</w:t>
      </w:r>
      <w:r w:rsidRPr="00BA2B02">
        <w:t xml:space="preserve"> is </w:t>
      </w:r>
      <m:oMath>
        <m:sSup>
          <m:sSupPr>
            <m:ctrlPr>
              <w:rPr>
                <w:rFonts w:ascii="Cambria Math" w:hAnsi="Cambria Math"/>
                <w:i/>
              </w:rPr>
            </m:ctrlPr>
          </m:sSupPr>
          <m:e>
            <m:r>
              <w:rPr>
                <w:rFonts w:ascii="Cambria Math" w:hAnsi="Cambria Math"/>
              </w:rPr>
              <m:t>μ</m:t>
            </m:r>
          </m:e>
          <m:sup>
            <m:r>
              <w:rPr>
                <w:rFonts w:ascii="Cambria Math" w:hAnsi="Cambria Math"/>
              </w:rPr>
              <m:t>2</m:t>
            </m:r>
          </m:sup>
        </m:sSup>
      </m:oMath>
      <w:r w:rsidRPr="00BA2B02">
        <w:rPr>
          <w:rFonts w:eastAsiaTheme="minorEastAsia"/>
        </w:rPr>
        <w:t xml:space="preserve"> </w:t>
      </w:r>
      <w:proofErr w:type="gramStart"/>
      <w:r w:rsidRPr="00BA2B02">
        <w:rPr>
          <w:rFonts w:eastAsiaTheme="minorEastAsia"/>
        </w:rPr>
        <w:t xml:space="preserve">and </w:t>
      </w:r>
      <w:proofErr w:type="gramEnd"/>
      <m:oMath>
        <m:r>
          <w:rPr>
            <w:rFonts w:ascii="Cambria Math" w:hAnsi="Cambria Math"/>
          </w:rPr>
          <m:t>μ</m:t>
        </m:r>
      </m:oMath>
      <w:r w:rsidRPr="00BA2B02">
        <w:t xml:space="preserve">, respectively. The probability that such an offspring is also mutation-free </w:t>
      </w:r>
      <w:r>
        <w:t>in</w:t>
      </w:r>
      <w:r w:rsidRPr="00BA2B02">
        <w:t xml:space="preserve"> the rest of its genome</w:t>
      </w:r>
      <w:r w:rsidR="00C37953">
        <w:t xml:space="preserve"> (</w:t>
      </w:r>
      <w:r w:rsidRPr="00BA2B02">
        <w:t>the only mutations that occurred were at the specific loci</w:t>
      </w:r>
      <w:r w:rsidR="00C37953">
        <w:t>)</w:t>
      </w:r>
      <w:r w:rsidRPr="00BA2B02">
        <w:t xml:space="preserve"> </w:t>
      </w:r>
      <w:proofErr w:type="gramStart"/>
      <w:r w:rsidRPr="00BA2B02">
        <w:t xml:space="preserve">is </w:t>
      </w:r>
      <w:proofErr w:type="gramEnd"/>
      <m:oMath>
        <m:sSup>
          <m:sSupPr>
            <m:ctrlPr>
              <w:rPr>
                <w:rFonts w:ascii="Cambria Math" w:hAnsi="Cambria Math"/>
                <w:i/>
              </w:rPr>
            </m:ctrlPr>
          </m:sSupPr>
          <m:e>
            <m:r>
              <w:rPr>
                <w:rFonts w:ascii="Cambria Math" w:hAnsi="Cambria Math"/>
              </w:rPr>
              <m:t>e</m:t>
            </m:r>
          </m:e>
          <m:sup>
            <m:r>
              <w:rPr>
                <w:rFonts w:ascii="Cambria Math" w:hAnsi="Cambria Math"/>
              </w:rPr>
              <m:t>-U</m:t>
            </m:r>
          </m:sup>
        </m:sSup>
      </m:oMath>
      <w:r w:rsidRPr="00BA2B02">
        <w:rPr>
          <w:rFonts w:eastAsiaTheme="minorEastAsia"/>
        </w:rPr>
        <w:t xml:space="preserve">. Therefore, </w:t>
      </w:r>
      <w:r w:rsidRPr="00BA2B02">
        <w:t xml:space="preserve">the probability </w:t>
      </w:r>
      <w:r w:rsidRPr="00BA2B02">
        <w:rPr>
          <w:i/>
          <w:iCs/>
        </w:rPr>
        <w:t>q</w:t>
      </w:r>
      <w:r w:rsidRPr="00BA2B02">
        <w:t xml:space="preserve"> that a random offspring is a double mutant, given there are no double mutants in the current generation</w:t>
      </w:r>
      <w:r>
        <w:t>,</w:t>
      </w:r>
      <w:r w:rsidRPr="00BA2B02">
        <w:t xml:space="preserve"> </w:t>
      </w:r>
      <w:r w:rsidR="00C37953">
        <w:t xml:space="preserve">is </w:t>
      </w:r>
      <w:r w:rsidRPr="00BA2B02">
        <w:t>approximat</w:t>
      </w:r>
      <w:r w:rsidR="005C7620">
        <w: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Pr="00BA2B02" w:rsidRDefault="005316EE" w:rsidP="008D0078">
            <w:pPr>
              <w:spacing w:line="480" w:lineRule="auto"/>
              <w:ind w:left="340"/>
              <w:jc w:val="center"/>
            </w:pPr>
            <m:oMath>
              <m:r>
                <w:rPr>
                  <w:rFonts w:ascii="Cambria Math" w:hAnsi="Cambria Math"/>
                </w:rPr>
                <m:t>q=</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oMath>
            <w:r w:rsidRPr="00BA2B02">
              <w:t>.</w:t>
            </w:r>
          </w:p>
        </w:tc>
        <w:tc>
          <w:tcPr>
            <w:tcW w:w="500" w:type="pct"/>
            <w:vAlign w:val="center"/>
          </w:tcPr>
          <w:p w:rsidR="005316EE" w:rsidRDefault="005316EE" w:rsidP="008D0078">
            <w:pPr>
              <w:spacing w:line="480" w:lineRule="auto"/>
            </w:pPr>
            <w:bookmarkStart w:id="52" w:name="_Ref378231031"/>
            <w:bookmarkStart w:id="53" w:name="_Ref354134924"/>
            <w:r w:rsidRPr="00BA2B02">
              <w:t>(</w:t>
            </w:r>
            <w:r w:rsidR="00B04C73">
              <w:fldChar w:fldCharType="begin"/>
            </w:r>
            <w:r w:rsidR="00DA55AA">
              <w:instrText xml:space="preserve"> SEQ Equation </w:instrText>
            </w:r>
            <w:r w:rsidR="00B04C73">
              <w:rPr>
                <w:rFonts w:asciiTheme="minorHAnsi" w:eastAsiaTheme="minorHAnsi" w:hAnsiTheme="minorHAnsi" w:cstheme="minorBidi"/>
                <w:sz w:val="22"/>
                <w:szCs w:val="22"/>
              </w:rPr>
              <w:fldChar w:fldCharType="separate"/>
            </w:r>
            <w:r w:rsidR="00C47BD2">
              <w:rPr>
                <w:noProof/>
              </w:rPr>
              <w:t>2</w:t>
            </w:r>
            <w:r w:rsidR="00B04C73">
              <w:rPr>
                <w:noProof/>
              </w:rPr>
              <w:fldChar w:fldCharType="end"/>
            </w:r>
            <w:bookmarkEnd w:id="52"/>
            <w:r w:rsidRPr="00BA2B02">
              <w:t>)</w:t>
            </w:r>
            <w:bookmarkEnd w:id="53"/>
          </w:p>
        </w:tc>
      </w:tr>
    </w:tbl>
    <w:p w:rsidR="005316EE" w:rsidRDefault="005316EE" w:rsidP="008D0078">
      <w:pPr>
        <w:spacing w:line="480" w:lineRule="auto"/>
      </w:pPr>
      <w:r>
        <w:t>The first expression assumes that individuals</w:t>
      </w:r>
      <w:r w:rsidR="00C37953">
        <w:t xml:space="preserve"> with a deleterious background do</w:t>
      </w:r>
      <w:r>
        <w:t>n't contribute to adaptation and that the MSB distribution of deleterious alleles is Poisson. The second expression also assumes that mutation</w:t>
      </w:r>
      <w:r w:rsidR="005C7620">
        <w:t xml:space="preserve"> is much weaker than selection:</w:t>
      </w:r>
      <w:r>
        <w:t xml:space="preserve"> </w:t>
      </w:r>
      <w:r>
        <w:rPr>
          <w:i/>
          <w:iCs/>
        </w:rPr>
        <w:t>U&lt;&lt;</w:t>
      </w:r>
      <w:r w:rsidRPr="00EF4617">
        <w:t>s</w:t>
      </w:r>
      <w:r>
        <w:t xml:space="preserve">. </w:t>
      </w:r>
    </w:p>
    <w:p w:rsidR="005316EE" w:rsidRDefault="005316EE" w:rsidP="008D0078">
      <w:pPr>
        <w:spacing w:line="480" w:lineRule="auto"/>
      </w:pPr>
      <w:r w:rsidRPr="00EF4617">
        <w:t>With</w:t>
      </w:r>
      <w:r>
        <w:t xml:space="preserve"> SIM the mutation rate of single mutants is increased </w:t>
      </w:r>
      <w:r w:rsidRPr="002D7506">
        <w:rPr>
          <w:i/>
          <w:iCs/>
        </w:rPr>
        <w:t>τ</w:t>
      </w:r>
      <w:r>
        <w:t xml:space="preserve">-fold and the probability that a random </w:t>
      </w:r>
      <w:r w:rsidR="005C7620">
        <w:t>offspring is a double mutant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Default="00800DD3" w:rsidP="008D0078">
            <w:pPr>
              <w:spacing w:line="480" w:lineRule="auto"/>
              <w:ind w:left="340"/>
              <w:jc w:val="center"/>
            </w:pPr>
            <m:oMath>
              <m:sSub>
                <m:sSubPr>
                  <m:ctrlPr>
                    <w:rPr>
                      <w:rFonts w:ascii="Cambria Math" w:hAnsi="Cambria Math"/>
                      <w:i/>
                    </w:rPr>
                  </m:ctrlPr>
                </m:sSubPr>
                <m:e>
                  <m:r>
                    <w:rPr>
                      <w:rFonts w:ascii="Cambria Math" w:hAnsi="Cambria Math"/>
                    </w:rPr>
                    <m:t>q</m:t>
                  </m:r>
                </m:e>
                <m:sub>
                  <m:r>
                    <w:rPr>
                      <w:rFonts w:ascii="Cambria Math" w:hAnsi="Cambria Math"/>
                    </w:rPr>
                    <m:t>SIM</m:t>
                  </m:r>
                </m:sub>
              </m:sSub>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τμ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-τU</m:t>
                  </m:r>
                </m:sup>
              </m:sSup>
              <m:r>
                <w:rPr>
                  <w:rFonts w:ascii="Cambria Math" w:hAnsi="Cambria Math"/>
                </w:rPr>
                <m:t>≈q⋅τ(1-τU)</m:t>
              </m:r>
            </m:oMath>
            <w:r w:rsidR="005316EE">
              <w:t>.</w:t>
            </w:r>
          </w:p>
        </w:tc>
        <w:tc>
          <w:tcPr>
            <w:tcW w:w="500" w:type="pct"/>
            <w:vAlign w:val="center"/>
          </w:tcPr>
          <w:p w:rsidR="005316EE" w:rsidRDefault="005316EE" w:rsidP="008D0078">
            <w:pPr>
              <w:spacing w:line="480" w:lineRule="auto"/>
            </w:pPr>
            <w:bookmarkStart w:id="54" w:name="_Ref354134926"/>
            <w:r>
              <w:t>(</w:t>
            </w:r>
            <w:r w:rsidR="00B04C73">
              <w:fldChar w:fldCharType="begin"/>
            </w:r>
            <w:r w:rsidRPr="00EC7EBC">
              <w:instrText xml:space="preserve"> SEQ Equation </w:instrText>
            </w:r>
            <w:r w:rsidR="00B04C73">
              <w:rPr>
                <w:rFonts w:asciiTheme="minorHAnsi" w:eastAsiaTheme="minorHAnsi" w:hAnsiTheme="minorHAnsi" w:cstheme="minorBidi"/>
                <w:sz w:val="22"/>
                <w:szCs w:val="22"/>
              </w:rPr>
              <w:fldChar w:fldCharType="separate"/>
            </w:r>
            <w:r w:rsidR="00C47BD2">
              <w:rPr>
                <w:noProof/>
              </w:rPr>
              <w:t>3</w:t>
            </w:r>
            <w:r w:rsidR="00B04C73">
              <w:rPr>
                <w:noProof/>
              </w:rPr>
              <w:fldChar w:fldCharType="end"/>
            </w:r>
            <w:r>
              <w:t>)</w:t>
            </w:r>
            <w:bookmarkEnd w:id="54"/>
          </w:p>
        </w:tc>
      </w:tr>
    </w:tbl>
    <w:p w:rsidR="005316EE" w:rsidRDefault="005316EE" w:rsidP="008D0078">
      <w:pPr>
        <w:spacing w:line="480" w:lineRule="auto"/>
      </w:pPr>
      <w:r>
        <w:t>The</w:t>
      </w:r>
      <w:r w:rsidR="005C7620">
        <w:t>se</w:t>
      </w:r>
      <w:r>
        <w:t xml:space="preserve"> expressions </w:t>
      </w:r>
      <w:r w:rsidR="005C7620">
        <w:t>use</w:t>
      </w:r>
      <w:r>
        <w:t xml:space="preserve"> the same assumptions as in eq. 2. The second expression also assumes </w:t>
      </w:r>
      <w:proofErr w:type="gramStart"/>
      <w:r>
        <w:t xml:space="preserve">that </w:t>
      </w:r>
      <w:proofErr w:type="gramEnd"/>
      <m:oMath>
        <m:r>
          <w:rPr>
            <w:rFonts w:ascii="Cambria Math" w:hAnsi="Cambria Math"/>
          </w:rPr>
          <m:t>τU&lt;1</m:t>
        </m:r>
      </m:oMath>
      <w:r>
        <w:t xml:space="preserve">. </w:t>
      </w:r>
    </w:p>
    <w:p w:rsidR="005316EE" w:rsidRDefault="005316EE" w:rsidP="008D0078">
      <w:pPr>
        <w:spacing w:line="480" w:lineRule="auto"/>
      </w:pPr>
      <w:r>
        <w:t xml:space="preserve">Appendix </w:t>
      </w:r>
      <w:r w:rsidR="00C56AB4">
        <w:t>A</w:t>
      </w:r>
      <w:r>
        <w:t xml:space="preserve"> i</w:t>
      </w:r>
      <w:r w:rsidR="0084602B">
        <w:t>ncludes full derivations of the above</w:t>
      </w:r>
      <w:r>
        <w:t xml:space="preserve"> </w:t>
      </w:r>
      <w:r w:rsidR="005C7620">
        <w:t xml:space="preserve">equations and </w:t>
      </w:r>
      <w:r>
        <w:t xml:space="preserve">Figure S1 </w:t>
      </w:r>
      <w:r w:rsidR="005C7620">
        <w:t xml:space="preserve">compares them </w:t>
      </w:r>
      <w:r>
        <w:t>with simulations results.</w:t>
      </w:r>
    </w:p>
    <w:p w:rsidR="005316EE" w:rsidRDefault="005316EE" w:rsidP="008D0078">
      <w:pPr>
        <w:pStyle w:val="Heading2"/>
        <w:spacing w:line="480" w:lineRule="auto"/>
      </w:pPr>
      <w:bookmarkStart w:id="55" w:name="_Ref354319797"/>
      <w:r>
        <w:t xml:space="preserve">Fixation probability </w:t>
      </w:r>
      <w:bookmarkEnd w:id="55"/>
      <w:r>
        <w:t>of the double mutant</w:t>
      </w:r>
    </w:p>
    <w:p w:rsidR="005316EE" w:rsidRPr="005447DA" w:rsidRDefault="005316EE" w:rsidP="008D0078">
      <w:pPr>
        <w:spacing w:line="480" w:lineRule="auto"/>
      </w:pPr>
      <w:r>
        <w:t xml:space="preserve">Assuming an advantage to the double mutant </w:t>
      </w:r>
      <w:r w:rsidRPr="00CA58CA">
        <w:t>(</w:t>
      </w:r>
      <w:r w:rsidRPr="002E568C">
        <w:rPr>
          <w:rFonts w:asciiTheme="majorBidi" w:hAnsiTheme="majorBidi" w:cstheme="majorBidi"/>
          <w:i/>
          <w:iCs/>
        </w:rPr>
        <w:t>H</w:t>
      </w:r>
      <w:r w:rsidRPr="00CA58CA">
        <w:rPr>
          <w:rFonts w:asciiTheme="majorBidi" w:hAnsiTheme="majorBidi" w:cstheme="majorBidi"/>
        </w:rPr>
        <w:t>&gt;</w:t>
      </w:r>
      <w:r w:rsidRPr="00CA58CA">
        <w:rPr>
          <w:rFonts w:cstheme="majorBidi"/>
        </w:rPr>
        <w:t>1)</w:t>
      </w:r>
      <w:r>
        <w:rPr>
          <w:rFonts w:cstheme="majorBidi"/>
          <w:i/>
          <w:iCs/>
        </w:rPr>
        <w:t xml:space="preserve"> </w:t>
      </w:r>
      <w:r>
        <w:rPr>
          <w:rFonts w:cstheme="majorBidi"/>
        </w:rPr>
        <w:t xml:space="preserve">and </w:t>
      </w:r>
      <w:proofErr w:type="gramStart"/>
      <w:r>
        <w:rPr>
          <w:rFonts w:cstheme="majorBidi"/>
        </w:rPr>
        <w:t>a large population size</w:t>
      </w:r>
      <w:proofErr w:type="gramEnd"/>
      <w:r>
        <w:rPr>
          <w:rFonts w:cstheme="majorBidi"/>
        </w:rPr>
        <w:t xml:space="preserve"> (see the </w:t>
      </w:r>
      <w:r w:rsidR="009354C5">
        <w:rPr>
          <w:rFonts w:cstheme="majorBidi"/>
        </w:rPr>
        <w:t>above</w:t>
      </w:r>
      <w:r>
        <w:rPr>
          <w:rFonts w:cstheme="majorBidi"/>
        </w:rPr>
        <w:t xml:space="preserve"> constraint on </w:t>
      </w:r>
      <w:r>
        <w:rPr>
          <w:rFonts w:cstheme="majorBidi"/>
          <w:i/>
          <w:iCs/>
        </w:rPr>
        <w:t>N</w:t>
      </w:r>
      <w:r>
        <w:rPr>
          <w:rFonts w:cstheme="majorBidi"/>
        </w:rPr>
        <w:t xml:space="preserve">), a double mutant </w:t>
      </w:r>
      <w:r>
        <w:t>has two possible fates after its appearance: fixation or extinction.</w:t>
      </w:r>
      <w:r w:rsidRPr="003F5091">
        <w:t xml:space="preserve"> </w:t>
      </w:r>
      <w:r>
        <w:t xml:space="preserve">Following </w:t>
      </w:r>
      <w:proofErr w:type="spellStart"/>
      <w:r>
        <w:t>Eshel</w:t>
      </w:r>
      <w:proofErr w:type="spellEnd"/>
      <w:r>
        <w:t xml:space="preserve"> </w:t>
      </w:r>
      <w:r w:rsidR="00B04C73">
        <w:fldChar w:fldCharType="begin" w:fldLock="1"/>
      </w:r>
      <w:r w:rsidR="008D0078">
        <w:instrText>ADDIN CSL_CITATION { "citationItems" : [ { "id" : "ITEM-1", "itemData" : { "DOI" : "10.1007/BF00276922", "ISSN" : "0303-6812",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sidR="00B04C73">
        <w:fldChar w:fldCharType="separate"/>
      </w:r>
      <w:r w:rsidRPr="00663378">
        <w:rPr>
          <w:noProof/>
        </w:rPr>
        <w:t>(1981)</w:t>
      </w:r>
      <w:r w:rsidR="00B04C73">
        <w:fldChar w:fldCharType="end"/>
      </w:r>
      <w:r>
        <w:t xml:space="preserve">, the fixation probability </w:t>
      </w:r>
      <w:r w:rsidRPr="006A479B">
        <w:rPr>
          <w:i/>
          <w:iCs/>
        </w:rPr>
        <w:t>ρ</w:t>
      </w:r>
      <w:r>
        <w:t xml:space="preserve"> of the do</w:t>
      </w:r>
      <w:r w:rsidR="00C56AB4">
        <w:t>uble mutant is (see Appendix B</w:t>
      </w:r>
      <w:r w:rsidR="009354C5">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Default="005316EE" w:rsidP="008D0078">
            <w:pPr>
              <w:spacing w:line="480" w:lineRule="auto"/>
              <w:ind w:left="340"/>
              <w:jc w:val="center"/>
            </w:pPr>
            <m:oMath>
              <m:r>
                <w:rPr>
                  <w:rFonts w:ascii="Cambria Math" w:hAnsi="Cambria Math"/>
                </w:rPr>
                <m:t>ρ≈2</m:t>
              </m:r>
              <m:f>
                <m:fPr>
                  <m:ctrlPr>
                    <w:rPr>
                      <w:rFonts w:ascii="Cambria Math" w:hAnsi="Cambria Math"/>
                      <w:i/>
                    </w:rPr>
                  </m:ctrlPr>
                </m:fPr>
                <m:num>
                  <m:r>
                    <w:rPr>
                      <w:rFonts w:ascii="Cambria Math" w:hAnsi="Cambria Math"/>
                    </w:rPr>
                    <m:t>sH</m:t>
                  </m:r>
                </m:num>
                <m:den>
                  <m:r>
                    <w:rPr>
                      <w:rFonts w:ascii="Cambria Math" w:hAnsi="Cambria Math"/>
                    </w:rPr>
                    <m:t>1+sH</m:t>
                  </m:r>
                </m:den>
              </m:f>
              <m:r>
                <w:rPr>
                  <w:rFonts w:ascii="Cambria Math" w:hAnsi="Cambria Math"/>
                </w:rPr>
                <m:t>≈2sH</m:t>
              </m:r>
            </m:oMath>
            <w:r>
              <w:t>.</w:t>
            </w:r>
          </w:p>
        </w:tc>
        <w:tc>
          <w:tcPr>
            <w:tcW w:w="500" w:type="pct"/>
            <w:vAlign w:val="center"/>
          </w:tcPr>
          <w:p w:rsidR="005316EE" w:rsidRDefault="005316EE" w:rsidP="008D0078">
            <w:pPr>
              <w:spacing w:line="480" w:lineRule="auto"/>
            </w:pPr>
            <w:bookmarkStart w:id="56" w:name="_Ref378231034"/>
            <w:r>
              <w:t>(</w:t>
            </w:r>
            <w:r w:rsidR="00B04C73">
              <w:fldChar w:fldCharType="begin"/>
            </w:r>
            <w:r w:rsidRPr="00EC7EBC">
              <w:instrText xml:space="preserve"> SEQ Equation </w:instrText>
            </w:r>
            <w:r w:rsidR="00B04C73">
              <w:rPr>
                <w:rFonts w:asciiTheme="minorHAnsi" w:eastAsiaTheme="minorHAnsi" w:hAnsiTheme="minorHAnsi" w:cstheme="minorBidi"/>
                <w:sz w:val="22"/>
                <w:szCs w:val="22"/>
              </w:rPr>
              <w:fldChar w:fldCharType="separate"/>
            </w:r>
            <w:r w:rsidR="00C47BD2">
              <w:rPr>
                <w:noProof/>
              </w:rPr>
              <w:t>4</w:t>
            </w:r>
            <w:r w:rsidR="00B04C73">
              <w:rPr>
                <w:noProof/>
              </w:rPr>
              <w:fldChar w:fldCharType="end"/>
            </w:r>
            <w:bookmarkEnd w:id="56"/>
            <w:r>
              <w:t>)</w:t>
            </w:r>
          </w:p>
        </w:tc>
      </w:tr>
    </w:tbl>
    <w:p w:rsidR="005316EE" w:rsidRDefault="005316EE" w:rsidP="008D0078">
      <w:pPr>
        <w:spacing w:line="480" w:lineRule="auto"/>
        <w:rPr>
          <w:lang w:bidi="hi-IN"/>
        </w:rPr>
      </w:pPr>
      <w:bookmarkStart w:id="57" w:name="_Ref360181968"/>
      <w:r>
        <w:rPr>
          <w:lang w:bidi="hi-IN"/>
        </w:rPr>
        <w:t xml:space="preserve">That is, the fixation probability of the double mutant is roughly twice its adaptive advantage. This is a classic result of population genetics theory </w:t>
      </w:r>
      <w:r w:rsidR="00B04C73">
        <w:rPr>
          <w:lang w:bidi="hi-IN"/>
        </w:rPr>
        <w:fldChar w:fldCharType="begin" w:fldLock="1"/>
      </w:r>
      <w:r w:rsidR="008D0078">
        <w:rPr>
          <w:lang w:bidi="hi-IN"/>
        </w:rPr>
        <w:instrText>ADDIN CSL_CITATION { "citationItems" : [ { "id" : "ITEM-1", "itemData" : { "author" : [ { "dropping-particle" : "", "family" : "Fisher", "given" : "R.A.", "non-dropping-particle" : "", "parse-names" : false, "suffix" : "" } ], "id" : "ITEM-1", "issued" : { "date-parts" : [ [ "1930" ] ] }, "page" : "272", "publisher" : "Clarendon Press", "publisher-place" : "Oxford", "title" : "The Genetical Theory of Natural Selection", "type" : "book" }, "locator" : "76", "uris" : [ "http://www.mendeley.com/documents/?uuid=9a1150dc-e0d3-4e3a-ac63-c866b5764a0f"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"previouslyFormattedCitation" : "(Fisher 1930, p. 76; Patwa and Wahl 2008)" }, "properties" : { "noteIndex" : 0 }, "schema" : "https://github.com/citation-style-language/schema/raw/master/csl-citation.json" }</w:instrText>
      </w:r>
      <w:r w:rsidR="00B04C73">
        <w:rPr>
          <w:lang w:bidi="hi-IN"/>
        </w:rPr>
        <w:fldChar w:fldCharType="separate"/>
      </w:r>
      <w:r w:rsidR="00836CB4" w:rsidRPr="00836CB4">
        <w:rPr>
          <w:noProof/>
          <w:lang w:bidi="hi-IN"/>
        </w:rPr>
        <w:t>(Fisher 1930, p. 76; Patwa and Wahl 2008)</w:t>
      </w:r>
      <w:r w:rsidR="00B04C73">
        <w:rPr>
          <w:lang w:bidi="hi-IN"/>
        </w:rPr>
        <w:fldChar w:fldCharType="end"/>
      </w:r>
      <w:r>
        <w:rPr>
          <w:lang w:bidi="hi-IN"/>
        </w:rPr>
        <w:t>.</w:t>
      </w:r>
    </w:p>
    <w:p w:rsidR="005316EE" w:rsidRDefault="005316EE" w:rsidP="008D0078">
      <w:pPr>
        <w:spacing w:line="480" w:lineRule="auto"/>
        <w:rPr>
          <w:lang w:bidi="hi-IN"/>
        </w:rPr>
      </w:pPr>
      <w:r>
        <w:rPr>
          <w:lang w:bidi="hi-IN"/>
        </w:rPr>
        <w:t xml:space="preserve">The fixation probability with SIM equals that of NM and CM because the mutation rate of the wildtype </w:t>
      </w:r>
      <w:r>
        <w:rPr>
          <w:i/>
          <w:iCs/>
          <w:lang w:bidi="hi-IN"/>
        </w:rPr>
        <w:t>ab</w:t>
      </w:r>
      <w:r>
        <w:rPr>
          <w:lang w:bidi="hi-IN"/>
        </w:rPr>
        <w:t xml:space="preserve"> equals that of the double mutant </w:t>
      </w:r>
      <w:r>
        <w:rPr>
          <w:i/>
          <w:iCs/>
          <w:lang w:bidi="hi-IN"/>
        </w:rPr>
        <w:t>AB</w:t>
      </w:r>
      <w:r>
        <w:rPr>
          <w:lang w:bidi="hi-IN"/>
        </w:rPr>
        <w:t xml:space="preserve"> (but see an exception in section 3.</w:t>
      </w:r>
      <w:r w:rsidR="00A90051">
        <w:rPr>
          <w:lang w:bidi="hi-IN"/>
        </w:rPr>
        <w:t>5</w:t>
      </w:r>
      <w:r>
        <w:rPr>
          <w:lang w:bidi="hi-IN"/>
        </w:rPr>
        <w:t>).</w:t>
      </w:r>
    </w:p>
    <w:p w:rsidR="005316EE" w:rsidRDefault="005316EE" w:rsidP="008D0078">
      <w:pPr>
        <w:pStyle w:val="Heading2"/>
        <w:spacing w:line="480" w:lineRule="auto"/>
      </w:pPr>
      <w:r>
        <w:t>Adaptation rate</w:t>
      </w:r>
      <w:bookmarkEnd w:id="57"/>
    </w:p>
    <w:p w:rsidR="005316EE" w:rsidRPr="000448EE" w:rsidRDefault="005316EE" w:rsidP="008D0078">
      <w:pPr>
        <w:spacing w:line="480" w:lineRule="auto"/>
      </w:pPr>
      <w:r>
        <w:t xml:space="preserve">From the probability </w:t>
      </w:r>
      <w:r>
        <w:rPr>
          <w:i/>
          <w:iCs/>
        </w:rPr>
        <w:t>q</w:t>
      </w:r>
      <w:r>
        <w:t xml:space="preserve"> t</w:t>
      </w:r>
      <w:r w:rsidRPr="00BA2B02">
        <w:t>hat a random offspring is a double mutant, we can derive the probability that one or more double mutants appear in the next generation</w:t>
      </w:r>
      <w:proofErr w:type="gramStart"/>
      <w:r w:rsidRPr="00BA2B02">
        <w:t xml:space="preserve">: </w:t>
      </w:r>
      <w:proofErr w:type="gramEnd"/>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1-q</m:t>
                </m:r>
              </m:e>
            </m:d>
          </m:e>
          <m:sup>
            <m:r>
              <w:rPr>
                <w:rFonts w:ascii="Cambria Math" w:hAnsi="Cambria Math"/>
              </w:rPr>
              <m:t>N</m:t>
            </m:r>
          </m:sup>
        </m:sSup>
        <m:r>
          <w:rPr>
            <w:rFonts w:ascii="Cambria Math" w:hAnsi="Cambria Math"/>
          </w:rPr>
          <m:t>≈Nq</m:t>
        </m:r>
      </m:oMath>
      <w:r w:rsidRPr="00BA2B02">
        <w:t xml:space="preserve">. This is a good approximation because </w:t>
      </w:r>
      <w:proofErr w:type="spellStart"/>
      <w:r w:rsidRPr="00BA2B02">
        <w:rPr>
          <w:i/>
          <w:iCs/>
        </w:rPr>
        <w:t>Nq</w:t>
      </w:r>
      <w:proofErr w:type="spellEnd"/>
      <w:r w:rsidRPr="00BA2B02">
        <w:t xml:space="preserve"> is very small due to the </w:t>
      </w:r>
      <w:r w:rsidRPr="000448EE">
        <w:t xml:space="preserve">constraint on </w:t>
      </w:r>
      <w:r w:rsidRPr="000448EE">
        <w:rPr>
          <w:i/>
          <w:iCs/>
        </w:rPr>
        <w:t>N</w:t>
      </w:r>
      <w:r w:rsidRPr="000448EE">
        <w:t xml:space="preserve">. Once a double mutant appears it goes to fixation with probability </w:t>
      </w:r>
      <w:r w:rsidRPr="000448EE">
        <w:rPr>
          <w:i/>
          <w:iCs/>
        </w:rPr>
        <w:t>ρ</w:t>
      </w:r>
      <w:r w:rsidRPr="000448EE">
        <w:t>.</w:t>
      </w:r>
    </w:p>
    <w:p w:rsidR="005316EE" w:rsidRDefault="00815A6A" w:rsidP="008D0078">
      <w:pPr>
        <w:spacing w:line="480" w:lineRule="auto"/>
        <w:rPr>
          <w:lang w:bidi="hi-IN"/>
        </w:rPr>
      </w:pPr>
      <w:r w:rsidRPr="000448EE">
        <w:t xml:space="preserve">When fixation is much faster than appearance of the double mutant </w:t>
      </w:r>
      <w:r w:rsidRPr="000448EE">
        <w:rPr>
          <w:i/>
          <w:iCs/>
        </w:rPr>
        <w:t>AB</w:t>
      </w:r>
      <w:r w:rsidRPr="000448EE">
        <w:t xml:space="preserve">, the </w:t>
      </w:r>
      <w:r w:rsidR="005316EE" w:rsidRPr="000448EE">
        <w:t xml:space="preserve">time for adaptation </w:t>
      </w:r>
      <w:r w:rsidR="005316EE" w:rsidRPr="000448EE">
        <w:rPr>
          <w:i/>
          <w:iCs/>
        </w:rPr>
        <w:t>T</w:t>
      </w:r>
      <w:r w:rsidR="005316EE" w:rsidRPr="000448EE">
        <w:t xml:space="preserve"> can be approximated by the waiting time for a double mutant that goes</w:t>
      </w:r>
      <w:r w:rsidR="005316EE" w:rsidRPr="00CB2F61">
        <w:t xml:space="preserve"> to fixation. </w:t>
      </w:r>
      <w:r w:rsidR="005316EE">
        <w:t>This waiting time</w:t>
      </w:r>
      <w:r w:rsidR="005316EE" w:rsidRPr="00CB2F61">
        <w:t xml:space="preserve"> follows a geometric distribution with </w:t>
      </w:r>
      <w:r w:rsidR="005316EE">
        <w:t>rate</w:t>
      </w:r>
      <w:r w:rsidR="005316EE" w:rsidRPr="00CB2F61">
        <w:t xml:space="preserve"> </w:t>
      </w:r>
      <w:proofErr w:type="spellStart"/>
      <w:r w:rsidR="005316EE" w:rsidRPr="00CB2F61">
        <w:rPr>
          <w:i/>
          <w:iCs/>
        </w:rPr>
        <w:t>Nqρ</w:t>
      </w:r>
      <w:proofErr w:type="spellEnd"/>
      <w:r w:rsidR="005316EE" w:rsidRPr="00CB2F61">
        <w:t xml:space="preserve"> and therefore the </w:t>
      </w:r>
      <w:r w:rsidR="005316EE">
        <w:rPr>
          <w:lang w:bidi="hi-IN"/>
        </w:rPr>
        <w:t>adaptation rate</w:t>
      </w:r>
      <w:r w:rsidR="0084602B">
        <w:rPr>
          <w:lang w:bidi="hi-IN"/>
        </w:rPr>
        <w:t xml:space="preserve"> </w:t>
      </w:r>
      <w:r w:rsidR="0084602B" w:rsidRPr="0084602B">
        <w:rPr>
          <w:rFonts w:ascii="Times New Roman" w:hAnsi="Times New Roman" w:cs="Times New Roman"/>
          <w:i/>
          <w:iCs/>
          <w:lang w:bidi="hi-IN"/>
        </w:rPr>
        <w:t>ν</w:t>
      </w:r>
      <w:r w:rsidR="005316EE">
        <w:rPr>
          <w:lang w:bidi="hi-IN"/>
        </w:rPr>
        <w:t xml:space="preserve"> (the inverse of the waiting time for adaptation) is approxima</w:t>
      </w:r>
      <w:r w:rsidR="0094254A">
        <w:rPr>
          <w:lang w:bidi="hi-IN"/>
        </w:rPr>
        <w:t>tely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Default="005316EE" w:rsidP="008D0078">
            <w:pPr>
              <w:spacing w:line="480" w:lineRule="auto"/>
              <w:jc w:val="center"/>
              <w:rPr>
                <w:lang w:bidi="hi-IN"/>
              </w:rPr>
            </w:pPr>
            <m:oMath>
              <m:r>
                <w:rPr>
                  <w:rFonts w:ascii="Cambria Math" w:hAnsi="Cambria Math"/>
                  <w:lang w:bidi="hi-IN"/>
                </w:rPr>
                <m:t>ν=E</m:t>
              </m:r>
              <m:sSup>
                <m:sSupPr>
                  <m:ctrlPr>
                    <w:rPr>
                      <w:rFonts w:ascii="Cambria Math" w:hAnsi="Cambria Math"/>
                      <w:i/>
                      <w:lang w:bidi="hi-IN"/>
                    </w:rPr>
                  </m:ctrlPr>
                </m:sSupPr>
                <m:e>
                  <m:d>
                    <m:dPr>
                      <m:begChr m:val="["/>
                      <m:endChr m:val="]"/>
                      <m:ctrlPr>
                        <w:rPr>
                          <w:rFonts w:ascii="Cambria Math" w:hAnsi="Cambria Math"/>
                          <w:i/>
                          <w:lang w:bidi="hi-IN"/>
                        </w:rPr>
                      </m:ctrlPr>
                    </m:dPr>
                    <m:e>
                      <m:r>
                        <w:rPr>
                          <w:rFonts w:ascii="Cambria Math" w:hAnsi="Cambria Math"/>
                          <w:lang w:bidi="hi-IN"/>
                        </w:rPr>
                        <m:t>T</m:t>
                      </m:r>
                    </m:e>
                  </m:d>
                </m:e>
                <m:sup>
                  <m:r>
                    <w:rPr>
                      <w:rFonts w:ascii="Cambria Math" w:hAnsi="Cambria Math"/>
                      <w:lang w:bidi="hi-IN"/>
                    </w:rPr>
                    <m:t>-1</m:t>
                  </m:r>
                </m:sup>
              </m:sSup>
              <m:r>
                <w:rPr>
                  <w:rFonts w:ascii="Cambria Math" w:hAnsi="Cambria Math"/>
                  <w:lang w:bidi="hi-IN"/>
                </w:rPr>
                <m:t>≈Nqρ</m:t>
              </m:r>
            </m:oMath>
            <w:r>
              <w:rPr>
                <w:rFonts w:eastAsiaTheme="minorEastAsia"/>
                <w:lang w:bidi="hi-IN"/>
              </w:rPr>
              <w:t>.</w:t>
            </w:r>
          </w:p>
        </w:tc>
        <w:tc>
          <w:tcPr>
            <w:tcW w:w="500" w:type="pct"/>
            <w:vAlign w:val="center"/>
          </w:tcPr>
          <w:p w:rsidR="005316EE" w:rsidRDefault="005316EE" w:rsidP="008D0078">
            <w:pPr>
              <w:spacing w:line="480" w:lineRule="auto"/>
            </w:pPr>
            <w:bookmarkStart w:id="58" w:name="_Ref378231036"/>
            <w:r>
              <w:t>(</w:t>
            </w:r>
            <w:r w:rsidR="00B04C73">
              <w:fldChar w:fldCharType="begin"/>
            </w:r>
            <w:r w:rsidRPr="00EC7EBC">
              <w:instrText xml:space="preserve"> SEQ Equation </w:instrText>
            </w:r>
            <w:r w:rsidR="00B04C73">
              <w:rPr>
                <w:rFonts w:asciiTheme="minorHAnsi" w:eastAsiaTheme="minorHAnsi" w:hAnsiTheme="minorHAnsi" w:cstheme="minorBidi"/>
                <w:sz w:val="22"/>
                <w:szCs w:val="22"/>
              </w:rPr>
              <w:fldChar w:fldCharType="separate"/>
            </w:r>
            <w:r w:rsidR="00C47BD2">
              <w:rPr>
                <w:noProof/>
              </w:rPr>
              <w:t>5</w:t>
            </w:r>
            <w:r w:rsidR="00B04C73">
              <w:rPr>
                <w:noProof/>
              </w:rPr>
              <w:fldChar w:fldCharType="end"/>
            </w:r>
            <w:bookmarkEnd w:id="58"/>
            <w:r>
              <w:t>)</w:t>
            </w:r>
          </w:p>
        </w:tc>
      </w:tr>
    </w:tbl>
    <w:p w:rsidR="005316EE" w:rsidRDefault="005316EE" w:rsidP="008D0078">
      <w:pPr>
        <w:spacing w:line="480" w:lineRule="auto"/>
      </w:pPr>
      <w:proofErr w:type="gramStart"/>
      <w:r>
        <w:t xml:space="preserve">Plugging </w:t>
      </w:r>
      <w:proofErr w:type="spellStart"/>
      <w:r>
        <w:t>eqs</w:t>
      </w:r>
      <w:proofErr w:type="spellEnd"/>
      <w:r>
        <w:t>.</w:t>
      </w:r>
      <w:proofErr w:type="gramEnd"/>
      <w:r>
        <w:t xml:space="preserve"> </w:t>
      </w:r>
      <w:r w:rsidR="00531D87">
        <w:t xml:space="preserve">2-4 </w:t>
      </w:r>
      <w:r>
        <w:t>in eq. 5, we get these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0"/>
        <w:gridCol w:w="852"/>
      </w:tblGrid>
      <w:tr w:rsidR="005316EE" w:rsidTr="003F2D32">
        <w:tc>
          <w:tcPr>
            <w:tcW w:w="4500" w:type="pct"/>
            <w:vAlign w:val="center"/>
          </w:tcPr>
          <w:p w:rsidR="005316EE" w:rsidRPr="00980D12" w:rsidRDefault="00800DD3" w:rsidP="008D0078">
            <w:pPr>
              <w:spacing w:line="480" w:lineRule="auto"/>
              <w:rPr>
                <w:lang w:bidi="hi-IN"/>
              </w:rPr>
            </w:pPr>
            <m:oMathPara>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NM</m:t>
                    </m:r>
                  </m:sub>
                </m:sSub>
                <m:r>
                  <w:rPr>
                    <w:rFonts w:ascii="Cambria Math" w:hAnsi="Cambria Math"/>
                    <w:lang w:bidi="hi-IN"/>
                  </w:rPr>
                  <m:t>=</m:t>
                </m:r>
                <m:r>
                  <w:rPr>
                    <w:rFonts w:ascii="Cambria Math" w:hAnsi="Cambria Math"/>
                  </w:rPr>
                  <m:t>2NH</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d>
                  <m:dPr>
                    <m:ctrlPr>
                      <w:rPr>
                        <w:rFonts w:ascii="Cambria Math" w:hAnsi="Cambria Math"/>
                        <w:i/>
                      </w:rPr>
                    </m:ctrlPr>
                  </m:dPr>
                  <m:e>
                    <m:r>
                      <w:rPr>
                        <w:rFonts w:ascii="Cambria Math" w:hAnsi="Cambria Math"/>
                      </w:rPr>
                      <m:t>2+s</m:t>
                    </m:r>
                  </m:e>
                </m:d>
                <m:r>
                  <w:rPr>
                    <w:rFonts w:ascii="Cambria Math" w:hAnsi="Cambria Math"/>
                  </w:rPr>
                  <m:t>≈</m:t>
                </m:r>
                <m:r>
                  <w:rPr>
                    <w:rFonts w:ascii="Cambria Math" w:hAnsi="Cambria Math"/>
                    <w:lang w:bidi="hi-IN"/>
                  </w:rPr>
                  <m:t>4NH</m:t>
                </m:r>
                <m:sSup>
                  <m:sSupPr>
                    <m:ctrlPr>
                      <w:rPr>
                        <w:rFonts w:ascii="Cambria Math" w:hAnsi="Cambria Math"/>
                        <w:i/>
                        <w:lang w:bidi="hi-IN"/>
                      </w:rPr>
                    </m:ctrlPr>
                  </m:sSupPr>
                  <m:e>
                    <m:r>
                      <w:rPr>
                        <w:rFonts w:ascii="Cambria Math" w:hAnsi="Cambria Math"/>
                        <w:lang w:bidi="hi-IN"/>
                      </w:rPr>
                      <m:t>μ</m:t>
                    </m:r>
                  </m:e>
                  <m:sup>
                    <m:r>
                      <w:rPr>
                        <w:rFonts w:ascii="Cambria Math" w:hAnsi="Cambria Math"/>
                        <w:lang w:bidi="hi-IN"/>
                      </w:rPr>
                      <m:t>2</m:t>
                    </m:r>
                  </m:sup>
                </m:sSup>
                <m:d>
                  <m:dPr>
                    <m:ctrlPr>
                      <w:rPr>
                        <w:rFonts w:ascii="Cambria Math" w:hAnsi="Cambria Math"/>
                        <w:i/>
                        <w:lang w:bidi="hi-IN"/>
                      </w:rPr>
                    </m:ctrlPr>
                  </m:dPr>
                  <m:e>
                    <m:r>
                      <w:rPr>
                        <w:rFonts w:ascii="Cambria Math" w:hAnsi="Cambria Math"/>
                        <w:lang w:bidi="hi-IN"/>
                      </w:rPr>
                      <m:t>1-</m:t>
                    </m:r>
                    <m:f>
                      <m:fPr>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oMath>
            </m:oMathPara>
          </w:p>
        </w:tc>
        <w:tc>
          <w:tcPr>
            <w:tcW w:w="500" w:type="pct"/>
            <w:vAlign w:val="center"/>
          </w:tcPr>
          <w:p w:rsidR="005316EE" w:rsidRDefault="005316EE" w:rsidP="008D0078">
            <w:pPr>
              <w:spacing w:line="480" w:lineRule="auto"/>
            </w:pPr>
            <w:r>
              <w:t>(</w:t>
            </w:r>
            <w:r w:rsidR="00B04C73">
              <w:fldChar w:fldCharType="begin"/>
            </w:r>
            <w:r w:rsidRPr="00C23983">
              <w:instrText xml:space="preserve"> SEQ Equation </w:instrText>
            </w:r>
            <w:r w:rsidR="00B04C73">
              <w:rPr>
                <w:rFonts w:asciiTheme="minorHAnsi" w:eastAsiaTheme="minorHAnsi" w:hAnsiTheme="minorHAnsi" w:cstheme="minorBidi"/>
                <w:sz w:val="22"/>
                <w:szCs w:val="22"/>
              </w:rPr>
              <w:fldChar w:fldCharType="separate"/>
            </w:r>
            <w:r w:rsidR="00C47BD2">
              <w:rPr>
                <w:noProof/>
              </w:rPr>
              <w:t>6</w:t>
            </w:r>
            <w:r w:rsidR="00B04C73">
              <w:rPr>
                <w:noProof/>
              </w:rPr>
              <w:fldChar w:fldCharType="end"/>
            </w:r>
            <w:r>
              <w:t>)</w:t>
            </w:r>
          </w:p>
        </w:tc>
      </w:tr>
      <w:tr w:rsidR="005316EE" w:rsidTr="003F2D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tcPr>
          <w:p w:rsidR="005316EE" w:rsidRPr="00980D12" w:rsidRDefault="00800DD3" w:rsidP="008D0078">
            <w:pPr>
              <w:spacing w:line="480" w:lineRule="auto"/>
              <w:rPr>
                <w:lang w:bidi="hi-IN"/>
              </w:rPr>
            </w:pPr>
            <m:oMathPara>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CM</m:t>
                    </m:r>
                  </m:sub>
                </m:sSub>
                <m:r>
                  <w:rPr>
                    <w:rFonts w:ascii="Cambria Math" w:hAnsi="Cambria Math"/>
                    <w:lang w:bidi="hi-IN"/>
                  </w:rPr>
                  <m:t>=</m:t>
                </m:r>
                <m:sSub>
                  <m:sSubPr>
                    <m:ctrlPr>
                      <w:rPr>
                        <w:rFonts w:ascii="Cambria Math" w:hAnsi="Cambria Math"/>
                        <w:i/>
                      </w:rPr>
                    </m:ctrlPr>
                  </m:sSubPr>
                  <m:e>
                    <m:r>
                      <w:rPr>
                        <w:rFonts w:ascii="Cambria Math" w:hAnsi="Cambria Math"/>
                      </w:rPr>
                      <m:t>ν</m:t>
                    </m:r>
                  </m:e>
                  <m:sub>
                    <m:r>
                      <w:rPr>
                        <w:rFonts w:ascii="Cambria Math" w:hAnsi="Cambria Math"/>
                      </w:rPr>
                      <m:t>NM</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τ-1</m:t>
                            </m:r>
                          </m:e>
                        </m:d>
                        <m:r>
                          <w:rPr>
                            <w:rFonts w:ascii="Cambria Math" w:hAnsi="Cambria Math"/>
                          </w:rPr>
                          <m:t>U(1+s)</m:t>
                        </m:r>
                      </m:num>
                      <m:den>
                        <m:r>
                          <w:rPr>
                            <w:rFonts w:ascii="Cambria Math" w:hAnsi="Cambria Math"/>
                          </w:rPr>
                          <m:t>s</m:t>
                        </m:r>
                      </m:den>
                    </m:f>
                  </m:sup>
                </m:sSup>
                <m:r>
                  <w:rPr>
                    <w:rFonts w:ascii="Cambria Math" w:hAnsi="Cambria Math"/>
                    <w:lang w:bidi="hi-IN"/>
                  </w:rPr>
                  <m:t>≈</m:t>
                </m:r>
                <m:sSub>
                  <m:sSubPr>
                    <m:ctrlPr>
                      <w:rPr>
                        <w:rFonts w:ascii="Cambria Math" w:hAnsi="Cambria Math"/>
                        <w:i/>
                      </w:rPr>
                    </m:ctrlPr>
                  </m:sSubPr>
                  <m:e>
                    <m:r>
                      <w:rPr>
                        <w:rFonts w:ascii="Cambria Math" w:hAnsi="Cambria Math"/>
                      </w:rPr>
                      <m:t>ν</m:t>
                    </m:r>
                    <m:ctrlPr>
                      <w:rPr>
                        <w:rFonts w:ascii="Cambria Math" w:hAnsi="Cambria Math"/>
                        <w:i/>
                        <w:lang w:bidi="hi-IN"/>
                      </w:rPr>
                    </m:ctrlPr>
                  </m:e>
                  <m:sub>
                    <m:r>
                      <w:rPr>
                        <w:rFonts w:ascii="Cambria Math" w:hAnsi="Cambria Math"/>
                      </w:rPr>
                      <m:t>NM</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τU</m:t>
                        </m:r>
                      </m:num>
                      <m:den>
                        <m:r>
                          <w:rPr>
                            <w:rFonts w:ascii="Cambria Math" w:hAnsi="Cambria Math"/>
                          </w:rPr>
                          <m:t>s</m:t>
                        </m:r>
                      </m:den>
                    </m:f>
                  </m:e>
                </m:d>
              </m:oMath>
            </m:oMathPara>
          </w:p>
        </w:tc>
        <w:tc>
          <w:tcPr>
            <w:tcW w:w="500" w:type="pct"/>
            <w:tcBorders>
              <w:top w:val="nil"/>
              <w:left w:val="nil"/>
              <w:bottom w:val="nil"/>
              <w:right w:val="nil"/>
            </w:tcBorders>
          </w:tcPr>
          <w:p w:rsidR="005316EE" w:rsidRDefault="005316EE" w:rsidP="008D0078">
            <w:pPr>
              <w:spacing w:line="480" w:lineRule="auto"/>
            </w:pPr>
            <w:r>
              <w:t>(</w:t>
            </w:r>
            <w:r w:rsidR="00B04C73">
              <w:fldChar w:fldCharType="begin"/>
            </w:r>
            <w:r w:rsidR="00DA55AA">
              <w:instrText xml:space="preserve"> SEQ Equation </w:instrText>
            </w:r>
            <w:r w:rsidR="00B04C73">
              <w:rPr>
                <w:rFonts w:asciiTheme="minorHAnsi" w:eastAsiaTheme="minorHAnsi" w:hAnsiTheme="minorHAnsi" w:cstheme="minorBidi"/>
                <w:sz w:val="22"/>
                <w:szCs w:val="22"/>
              </w:rPr>
              <w:fldChar w:fldCharType="separate"/>
            </w:r>
            <w:r w:rsidR="00C47BD2">
              <w:rPr>
                <w:noProof/>
              </w:rPr>
              <w:t>7</w:t>
            </w:r>
            <w:r w:rsidR="00B04C73">
              <w:rPr>
                <w:noProof/>
              </w:rPr>
              <w:fldChar w:fldCharType="end"/>
            </w:r>
            <w:r>
              <w:t>)</w:t>
            </w:r>
          </w:p>
        </w:tc>
      </w:tr>
      <w:tr w:rsidR="005316EE" w:rsidTr="003F2D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tcPr>
          <w:p w:rsidR="005316EE" w:rsidRPr="00980D12" w:rsidRDefault="00800DD3" w:rsidP="008D0078">
            <w:pPr>
              <w:spacing w:line="480" w:lineRule="auto"/>
              <w:jc w:val="center"/>
              <w:rPr>
                <w:rFonts w:eastAsiaTheme="minorEastAsia"/>
              </w:rPr>
            </w:pPr>
            <m:oMathPara>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SIM</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NM</m:t>
                    </m:r>
                  </m:sub>
                </m:sSub>
                <m:r>
                  <w:rPr>
                    <w:rFonts w:ascii="Cambria Math" w:hAnsi="Cambria Math"/>
                    <w:lang w:bidi="hi-IN"/>
                  </w:rPr>
                  <m:t>⋅</m:t>
                </m:r>
                <m:f>
                  <m:fPr>
                    <m:ctrlPr>
                      <w:rPr>
                        <w:rFonts w:ascii="Cambria Math" w:hAnsi="Cambria Math"/>
                        <w:i/>
                      </w:rPr>
                    </m:ctrlPr>
                  </m:fPr>
                  <m:num>
                    <m:r>
                      <w:rPr>
                        <w:rFonts w:ascii="Cambria Math" w:hAnsi="Cambria Math"/>
                      </w:rPr>
                      <m:t>2τ</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τ-1</m:t>
                            </m:r>
                          </m:e>
                        </m:d>
                        <m:r>
                          <w:rPr>
                            <w:rFonts w:ascii="Cambria Math" w:hAnsi="Cambria Math"/>
                          </w:rPr>
                          <m:t>U</m:t>
                        </m:r>
                      </m:sup>
                    </m:sSup>
                    <m:r>
                      <w:rPr>
                        <w:rFonts w:ascii="Cambria Math" w:hAnsi="Cambria Math"/>
                      </w:rPr>
                      <m:t xml:space="preserve">+s </m:t>
                    </m:r>
                    <m:ctrlPr>
                      <w:rPr>
                        <w:rFonts w:ascii="Cambria Math" w:hAnsi="Cambria Math"/>
                        <w:i/>
                        <w:lang w:bidi="hi-IN"/>
                      </w:rPr>
                    </m:ctrlPr>
                  </m:num>
                  <m:den>
                    <m:r>
                      <w:rPr>
                        <w:rFonts w:ascii="Cambria Math" w:hAnsi="Cambria Math"/>
                      </w:rPr>
                      <m:t>2+s</m:t>
                    </m:r>
                  </m:den>
                </m:f>
                <m:r>
                  <w:rPr>
                    <w:rFonts w:ascii="Cambria Math" w:hAnsi="Cambria Math"/>
                  </w:rPr>
                  <m:t>≈</m:t>
                </m:r>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NM</m:t>
                    </m:r>
                  </m:sub>
                </m:sSub>
                <m:r>
                  <w:rPr>
                    <w:rFonts w:ascii="Cambria Math" w:hAnsi="Cambria Math"/>
                  </w:rPr>
                  <m:t>⋅τ</m:t>
                </m:r>
                <m:d>
                  <m:dPr>
                    <m:ctrlPr>
                      <w:rPr>
                        <w:rFonts w:ascii="Cambria Math" w:hAnsi="Cambria Math"/>
                        <w:i/>
                      </w:rPr>
                    </m:ctrlPr>
                  </m:dPr>
                  <m:e>
                    <m:r>
                      <w:rPr>
                        <w:rFonts w:ascii="Cambria Math" w:hAnsi="Cambria Math"/>
                      </w:rPr>
                      <m:t>1-τU</m:t>
                    </m:r>
                  </m:e>
                </m:d>
              </m:oMath>
            </m:oMathPara>
          </w:p>
        </w:tc>
        <w:tc>
          <w:tcPr>
            <w:tcW w:w="500" w:type="pct"/>
            <w:tcBorders>
              <w:top w:val="nil"/>
              <w:left w:val="nil"/>
              <w:bottom w:val="nil"/>
              <w:right w:val="nil"/>
            </w:tcBorders>
          </w:tcPr>
          <w:p w:rsidR="005316EE" w:rsidRDefault="005316EE" w:rsidP="008D0078">
            <w:pPr>
              <w:spacing w:line="480" w:lineRule="auto"/>
            </w:pPr>
            <w:r>
              <w:t>(</w:t>
            </w:r>
            <w:r w:rsidR="00B04C73">
              <w:fldChar w:fldCharType="begin"/>
            </w:r>
            <w:r w:rsidRPr="00C23983">
              <w:instrText xml:space="preserve"> SEQ Equation </w:instrText>
            </w:r>
            <w:r w:rsidR="00B04C73">
              <w:rPr>
                <w:rFonts w:asciiTheme="minorHAnsi" w:eastAsiaTheme="minorHAnsi" w:hAnsiTheme="minorHAnsi" w:cstheme="minorBidi"/>
                <w:sz w:val="22"/>
                <w:szCs w:val="22"/>
              </w:rPr>
              <w:fldChar w:fldCharType="separate"/>
            </w:r>
            <w:r w:rsidR="00C47BD2">
              <w:rPr>
                <w:noProof/>
              </w:rPr>
              <w:t>8</w:t>
            </w:r>
            <w:r w:rsidR="00B04C73">
              <w:rPr>
                <w:noProof/>
              </w:rPr>
              <w:fldChar w:fldCharType="end"/>
            </w:r>
            <w:r>
              <w:t>)</w:t>
            </w:r>
          </w:p>
        </w:tc>
      </w:tr>
    </w:tbl>
    <w:p w:rsidR="005316EE" w:rsidRDefault="005316EE" w:rsidP="008D0078">
      <w:pPr>
        <w:spacing w:line="480" w:lineRule="auto"/>
        <w:rPr>
          <w:lang w:bidi="hi-IN"/>
        </w:rPr>
      </w:pPr>
      <w:r>
        <w:t xml:space="preserve">NM is normal mutagenesis, CM is constitutive mutagenesis, and SIM is stress-induced mutagenesis. </w:t>
      </w:r>
      <w:r>
        <w:rPr>
          <w:lang w:bidi="hi-IN"/>
        </w:rPr>
        <w:t xml:space="preserve">The middle expression in each equation is the full approximation, which assumes a Poison distribution and no </w:t>
      </w:r>
      <w:r w:rsidR="0084602B">
        <w:rPr>
          <w:lang w:bidi="hi-IN"/>
        </w:rPr>
        <w:t>contribution of</w:t>
      </w:r>
      <w:r>
        <w:rPr>
          <w:lang w:bidi="hi-IN"/>
        </w:rPr>
        <w:t xml:space="preserve"> deleterious </w:t>
      </w:r>
      <w:r w:rsidR="0084602B">
        <w:rPr>
          <w:lang w:bidi="hi-IN"/>
        </w:rPr>
        <w:t>genotypes to adaptation</w:t>
      </w:r>
      <w:r>
        <w:rPr>
          <w:lang w:bidi="hi-IN"/>
        </w:rPr>
        <w:t>. The right hand side</w:t>
      </w:r>
      <w:r w:rsidR="00585914">
        <w:rPr>
          <w:lang w:bidi="hi-IN"/>
        </w:rPr>
        <w:t>s</w:t>
      </w:r>
      <w:r>
        <w:rPr>
          <w:lang w:bidi="hi-IN"/>
        </w:rPr>
        <w:t xml:space="preserve"> </w:t>
      </w:r>
      <w:r w:rsidR="00585914">
        <w:rPr>
          <w:lang w:bidi="hi-IN"/>
        </w:rPr>
        <w:t>are</w:t>
      </w:r>
      <w:r>
        <w:rPr>
          <w:lang w:bidi="hi-IN"/>
        </w:rPr>
        <w:t xml:space="preserve"> first order approximation</w:t>
      </w:r>
      <w:r w:rsidR="00585914">
        <w:rPr>
          <w:lang w:bidi="hi-IN"/>
        </w:rPr>
        <w:t>s that assume</w:t>
      </w:r>
      <w:r>
        <w:rPr>
          <w:lang w:bidi="hi-IN"/>
        </w:rPr>
        <w:t xml:space="preserve"> mutation is much weaker than selection (</w:t>
      </w:r>
      <m:oMath>
        <m:r>
          <w:rPr>
            <w:rFonts w:ascii="Cambria Math" w:hAnsi="Cambria Math"/>
            <w:lang w:bidi="hi-IN"/>
          </w:rPr>
          <m:t>U≪s</m:t>
        </m:r>
      </m:oMath>
      <w:r>
        <w:rPr>
          <w:rFonts w:eastAsiaTheme="minorEastAsia"/>
          <w:lang w:bidi="hi-IN"/>
        </w:rPr>
        <w:t xml:space="preserve"> for NM and SIM, </w:t>
      </w:r>
      <m:oMath>
        <m:r>
          <w:rPr>
            <w:rFonts w:ascii="Cambria Math" w:eastAsiaTheme="minorEastAsia" w:hAnsi="Cambria Math"/>
            <w:lang w:bidi="hi-IN"/>
          </w:rPr>
          <m:t>τU≪s</m:t>
        </m:r>
      </m:oMath>
      <w:r>
        <w:rPr>
          <w:rFonts w:eastAsiaTheme="minorEastAsia"/>
          <w:lang w:bidi="hi-IN"/>
        </w:rPr>
        <w:t xml:space="preserve"> for CM) and that </w:t>
      </w:r>
      <w:r w:rsidR="0084602B">
        <w:rPr>
          <w:rFonts w:eastAsiaTheme="minorEastAsia"/>
          <w:lang w:bidi="hi-IN"/>
        </w:rPr>
        <w:t>1&lt;</w:t>
      </w:r>
      <w:r>
        <w:rPr>
          <w:rFonts w:ascii="Times New Roman" w:eastAsiaTheme="minorEastAsia" w:hAnsi="Times New Roman" w:cs="Times New Roman"/>
          <w:lang w:bidi="hi-IN"/>
        </w:rPr>
        <w:t>τ</w:t>
      </w:r>
      <w:r w:rsidR="0084602B">
        <w:rPr>
          <w:rFonts w:eastAsiaTheme="minorEastAsia"/>
          <w:lang w:bidi="hi-IN"/>
        </w:rPr>
        <w:t>&lt;</w:t>
      </w:r>
      <w:r>
        <w:rPr>
          <w:rFonts w:eastAsiaTheme="minorEastAsia"/>
          <w:lang w:bidi="hi-IN"/>
        </w:rPr>
        <w:t>1</w:t>
      </w:r>
      <w:r w:rsidR="0084602B">
        <w:rPr>
          <w:rFonts w:eastAsiaTheme="minorEastAsia"/>
          <w:lang w:bidi="hi-IN"/>
        </w:rPr>
        <w:t>/</w:t>
      </w:r>
      <w:r w:rsidR="0084602B" w:rsidRPr="0084602B">
        <w:rPr>
          <w:rFonts w:eastAsiaTheme="minorEastAsia"/>
          <w:i/>
          <w:iCs/>
          <w:lang w:bidi="hi-IN"/>
        </w:rPr>
        <w:t>U</w:t>
      </w:r>
      <w:r>
        <w:rPr>
          <w:rFonts w:eastAsiaTheme="minorEastAsia"/>
          <w:lang w:bidi="hi-IN"/>
        </w:rPr>
        <w:t>.</w:t>
      </w:r>
      <w:r>
        <w:t xml:space="preserve"> S</w:t>
      </w:r>
      <w:r>
        <w:rPr>
          <w:lang w:bidi="hi-IN"/>
        </w:rPr>
        <w:t xml:space="preserve">ee </w:t>
      </w:r>
      <w:r w:rsidR="00900394">
        <w:fldChar w:fldCharType="begin"/>
      </w:r>
      <w:r w:rsidR="00900394">
        <w:instrText xml:space="preserve"> REF _Ref358791100 \h  \* MERGEFORMAT </w:instrText>
      </w:r>
      <w:r w:rsidR="00900394">
        <w:fldChar w:fldCharType="separate"/>
      </w:r>
      <w:r w:rsidR="00C47BD2">
        <w:t>Table 1</w:t>
      </w:r>
      <w:r w:rsidR="00900394">
        <w:fldChar w:fldCharType="end"/>
      </w:r>
      <w:r>
        <w:rPr>
          <w:lang w:bidi="hi-IN"/>
        </w:rPr>
        <w:t xml:space="preserve"> for description of model parameters and</w:t>
      </w:r>
      <w:r w:rsidR="00585914">
        <w:rPr>
          <w:lang w:bidi="hi-IN"/>
        </w:rPr>
        <w:t xml:space="preserve"> an article by </w:t>
      </w:r>
      <w:proofErr w:type="spellStart"/>
      <w:r w:rsidR="00585914">
        <w:rPr>
          <w:lang w:bidi="hi-IN"/>
        </w:rPr>
        <w:t>Weinreich</w:t>
      </w:r>
      <w:proofErr w:type="spellEnd"/>
      <w:r w:rsidR="00585914">
        <w:rPr>
          <w:lang w:bidi="hi-IN"/>
        </w:rPr>
        <w:t xml:space="preserve"> and Chao</w:t>
      </w:r>
      <w:r>
        <w:rPr>
          <w:lang w:bidi="hi-IN"/>
        </w:rPr>
        <w:t xml:space="preserve"> </w:t>
      </w:r>
      <w:r w:rsidR="00B04C73">
        <w:rPr>
          <w:lang w:bidi="hi-IN"/>
        </w:rPr>
        <w:fldChar w:fldCharType="begin" w:fldLock="1"/>
      </w:r>
      <w:r w:rsidR="008D0078">
        <w:rPr>
          <w:lang w:bidi="hi-IN"/>
        </w:rPr>
        <w:instrText>ADDIN CSL_CITATION { "citationItems" : [ { "id" : "ITEM-1", "itemData" : { "ISSN" : "0014-3820", "PMID" : "16050095", "abstract" : "Fitness interactions between loci in the genome, or epistasis, can result in mutations that are individually deleterious but jointly beneficial. Such epistasis gives rise to multiple peaks on the genotypic fitness landscape. The problem of evolutionary escape from such local peaks has been a central problem of evolutionary genetics for at least 75 years. Much attention has focused on models of small populations, in which the sequential fixation of valley genotypes carrying individually deleterious mutations operates most quickly owing to genetic drift. However, valley genotypes can also be subject to mutation while transiently segregating, giving rise to copies of the high fitness escape genotype carrying the jointly beneficial mutations. In the absence of genetic recombination, these mutations may then fix simultaneously. The time for this process declines sharply with increasing population size, and it eventually comes to dominate evolutionary behavior. Here we develop an analytic expression for N(crit), the critical population size that defines the boundary between these regimes, which shows that both are likely to operate in nature. Frequent recombination may disrupt high-fitness escape genotypes produced in populations larger than N(crit) before they reach fixation, defining a third regime whose rate again slows with increasing population size. We develop a novel expression for this critical recombination rate, which shows that in large populations the simultaneous fixation of mutations that are beneficial only jointly is unlikely to be disrupted by genetic recombination if their map distance is on the order of the size of single genes. Thus, counterintuitively, mass selection alone offers a biologically realistic resolution to the problem of evolutionary escape from local fitness peaks in natural populations.", "author" : [ { "dropping-particle" : "", "family" : "Weinreich", "given" : "Daniel M.", "non-dropping-particle" : "", "parse-names" : false, "suffix" : "" }, { "dropping-particle" : "", "family" : "Chao", "given" : "Lin", "non-dropping-particle" : "", "parse-names" : false, "suffix" : "" } ], "container-title" : "Evolution", "id" : "ITEM-1", "issue" : "6", "issued" : { "date-parts" : [ [ "2005", "6" ] ] }, "page" : "1175-82", "title" : "Rapid evolutionary escape by large populations from local fitness peaks is likely in nature.", "type" : "article-journal", "volume" : "59" }, "suppress-author" : 1, "uris" : [ "http://www.mendeley.com/documents/?uuid=665d2fc8-fe19-4342-9c74-6e252036a8d6" ] } ], "mendeley" : { "previouslyFormattedCitation" : "(2005)" }, "properties" : { "noteIndex" : 0 }, "schema" : "https://github.com/citation-style-language/schema/raw/master/csl-citation.json" }</w:instrText>
      </w:r>
      <w:r w:rsidR="00B04C73">
        <w:rPr>
          <w:lang w:bidi="hi-IN"/>
        </w:rPr>
        <w:fldChar w:fldCharType="separate"/>
      </w:r>
      <w:r w:rsidR="00585914" w:rsidRPr="00585914">
        <w:rPr>
          <w:noProof/>
          <w:lang w:bidi="hi-IN"/>
        </w:rPr>
        <w:t>(2005)</w:t>
      </w:r>
      <w:r w:rsidR="00B04C73">
        <w:rPr>
          <w:lang w:bidi="hi-IN"/>
        </w:rPr>
        <w:fldChar w:fldCharType="end"/>
      </w:r>
      <w:r>
        <w:rPr>
          <w:lang w:bidi="hi-IN"/>
        </w:rPr>
        <w:t xml:space="preserve"> for a result similar to eq. 6.</w:t>
      </w:r>
    </w:p>
    <w:p w:rsidR="0084602B" w:rsidRDefault="00323C45" w:rsidP="008D0078">
      <w:pPr>
        <w:spacing w:line="480" w:lineRule="auto"/>
      </w:pPr>
      <w:proofErr w:type="gramStart"/>
      <w:r>
        <w:rPr>
          <w:rFonts w:eastAsiaTheme="minorEastAsia"/>
          <w:lang w:bidi="hi-IN"/>
        </w:rPr>
        <w:lastRenderedPageBreak/>
        <w:t>The main</w:t>
      </w:r>
      <w:r w:rsidR="005316EE">
        <w:rPr>
          <w:rFonts w:eastAsiaTheme="minorEastAsia"/>
          <w:lang w:bidi="hi-IN"/>
        </w:rPr>
        <w:t xml:space="preserve"> conclusions from </w:t>
      </w:r>
      <w:proofErr w:type="spellStart"/>
      <w:r w:rsidR="005316EE">
        <w:rPr>
          <w:rFonts w:eastAsiaTheme="minorEastAsia"/>
          <w:lang w:bidi="hi-IN"/>
        </w:rPr>
        <w:t>eqs</w:t>
      </w:r>
      <w:proofErr w:type="spellEnd"/>
      <w:r w:rsidR="005316EE">
        <w:rPr>
          <w:rFonts w:eastAsiaTheme="minorEastAsia"/>
          <w:lang w:bidi="hi-IN"/>
        </w:rPr>
        <w:t>.</w:t>
      </w:r>
      <w:proofErr w:type="gramEnd"/>
      <w:r w:rsidR="005316EE">
        <w:rPr>
          <w:rFonts w:eastAsiaTheme="minorEastAsia"/>
          <w:lang w:bidi="hi-IN"/>
        </w:rPr>
        <w:t xml:space="preserve"> 6-8: First, adaptation with CM </w:t>
      </w:r>
      <w:r>
        <w:rPr>
          <w:rFonts w:eastAsiaTheme="minorEastAsia"/>
          <w:lang w:bidi="hi-IN"/>
        </w:rPr>
        <w:t>is faster than with NM. Second,</w:t>
      </w:r>
      <w:r w:rsidR="005316EE">
        <w:rPr>
          <w:rFonts w:eastAsiaTheme="minorEastAsia"/>
          <w:lang w:bidi="hi-IN"/>
        </w:rPr>
        <w:t xml:space="preserve"> </w:t>
      </w:r>
      <w:r w:rsidR="005316EE">
        <w:t>adaptation with SIM is also faster than with NM, but not as fast as with CM because the mutation-free wildtype (</w:t>
      </w:r>
      <w:proofErr w:type="spellStart"/>
      <w:r w:rsidR="005316EE">
        <w:rPr>
          <w:i/>
          <w:iCs/>
        </w:rPr>
        <w:t>ab</w:t>
      </w:r>
      <w:proofErr w:type="spellEnd"/>
      <w:r w:rsidR="005316EE">
        <w:rPr>
          <w:i/>
          <w:iCs/>
        </w:rPr>
        <w:t>/0</w:t>
      </w:r>
      <w:r w:rsidR="005316EE">
        <w:t xml:space="preserve">) does not </w:t>
      </w:r>
      <w:proofErr w:type="spellStart"/>
      <w:r w:rsidR="005316EE">
        <w:t>hypermutate</w:t>
      </w:r>
      <w:proofErr w:type="spellEnd"/>
      <w:r w:rsidR="005316EE">
        <w:t>.</w:t>
      </w:r>
    </w:p>
    <w:p w:rsidR="00323C45" w:rsidRDefault="0084602B" w:rsidP="008D0078">
      <w:pPr>
        <w:spacing w:line="480" w:lineRule="auto"/>
      </w:pPr>
      <w:r>
        <w:rPr>
          <w:rFonts w:eastAsiaTheme="minorEastAsia"/>
          <w:lang w:bidi="hi-IN"/>
        </w:rPr>
        <w:t>If mutation is weaker than selection (</w:t>
      </w:r>
      <m:oMath>
        <m:r>
          <w:rPr>
            <w:rFonts w:ascii="Cambria Math" w:eastAsiaTheme="minorEastAsia" w:hAnsi="Cambria Math"/>
            <w:lang w:bidi="hi-IN"/>
          </w:rPr>
          <m:t>U≪s</m:t>
        </m:r>
      </m:oMath>
      <w:r>
        <w:rPr>
          <w:rFonts w:eastAsiaTheme="minorEastAsia"/>
          <w:lang w:bidi="hi-IN"/>
        </w:rPr>
        <w:t xml:space="preserve">) then the adaptation rate with CM increases with </w:t>
      </w:r>
      <w:r w:rsidRPr="00FC507C">
        <w:rPr>
          <w:i/>
          <w:iCs/>
        </w:rPr>
        <w:t>τ</w:t>
      </w:r>
      <w:r w:rsidR="00585914">
        <w:rPr>
          <w:i/>
          <w:iCs/>
          <w:vertAlign w:val="superscript"/>
        </w:rPr>
        <w:t>2</w:t>
      </w:r>
      <w:r>
        <w:rPr>
          <w:rFonts w:eastAsiaTheme="minorEastAsia"/>
          <w:lang w:bidi="hi-IN"/>
        </w:rPr>
        <w:t xml:space="preserve"> and </w:t>
      </w:r>
      <w:r>
        <w:t xml:space="preserve">the adaptation rate with SIM increases with </w:t>
      </w:r>
      <w:r w:rsidRPr="00320207">
        <w:rPr>
          <w:i/>
          <w:iCs/>
        </w:rPr>
        <w:t>τ</w:t>
      </w:r>
      <w:r>
        <w:t>. In addition, b</w:t>
      </w:r>
      <w:r w:rsidR="00323C45">
        <w:t>ecause the fixation probability is the same for NM, CM and SIM, the difference</w:t>
      </w:r>
      <w:r w:rsidR="00585914">
        <w:t>s</w:t>
      </w:r>
      <w:r w:rsidR="00323C45">
        <w:t xml:space="preserve"> in </w:t>
      </w:r>
      <w:r w:rsidR="00585914">
        <w:t xml:space="preserve">the </w:t>
      </w:r>
      <w:r w:rsidR="00323C45">
        <w:t xml:space="preserve">adaptation rate </w:t>
      </w:r>
      <w:r w:rsidR="00585914">
        <w:t>are</w:t>
      </w:r>
      <w:r w:rsidR="00323C45">
        <w:t xml:space="preserve"> due to differences in the appearance probability </w:t>
      </w:r>
      <w:r w:rsidR="00323C45">
        <w:rPr>
          <w:i/>
          <w:iCs/>
        </w:rPr>
        <w:t>q</w:t>
      </w:r>
      <w:r w:rsidR="00323C45">
        <w:t xml:space="preserve"> </w:t>
      </w:r>
      <w:r w:rsidR="00323C45" w:rsidRPr="00320207">
        <w:t>(</w:t>
      </w:r>
      <w:r w:rsidR="00323C45">
        <w:t>Figure S1)</w:t>
      </w:r>
      <w:r w:rsidR="00585914">
        <w:t>;</w:t>
      </w:r>
      <w:r w:rsidR="00323C45">
        <w:t xml:space="preserve"> see section 3.</w:t>
      </w:r>
      <w:r w:rsidR="00A90051">
        <w:t>5</w:t>
      </w:r>
      <w:r w:rsidR="00323C45">
        <w:t xml:space="preserve"> for a different scenario in which SIM</w:t>
      </w:r>
      <w:r>
        <w:t xml:space="preserve"> also</w:t>
      </w:r>
      <w:r w:rsidR="00323C45">
        <w:t xml:space="preserve"> increases the fixation probability.</w:t>
      </w:r>
    </w:p>
    <w:p w:rsidR="00CD3F78" w:rsidRDefault="00DD0EC1" w:rsidP="008D0078">
      <w:pPr>
        <w:spacing w:line="480" w:lineRule="auto"/>
        <w:rPr>
          <w:lang w:bidi="hi-IN"/>
        </w:rPr>
      </w:pPr>
      <w:r>
        <w:rPr>
          <w:rFonts w:eastAsiaTheme="minorEastAsia"/>
          <w:lang w:bidi="hi-IN"/>
        </w:rPr>
        <w:t>Figure 2</w:t>
      </w:r>
      <w:r w:rsidR="005316EE">
        <w:rPr>
          <w:rFonts w:eastAsiaTheme="minorEastAsia"/>
          <w:lang w:bidi="hi-IN"/>
        </w:rPr>
        <w:t xml:space="preserve"> compares the analytic approximations with simulations results for the weak mutation regime (</w:t>
      </w:r>
      <m:oMath>
        <m:r>
          <w:rPr>
            <w:rFonts w:ascii="Cambria Math" w:eastAsiaTheme="minorEastAsia" w:hAnsi="Cambria Math"/>
            <w:lang w:bidi="hi-IN"/>
          </w:rPr>
          <m:t>U≪s</m:t>
        </m:r>
      </m:oMath>
      <w:r w:rsidR="005316EE" w:rsidRPr="00CD660F">
        <w:rPr>
          <w:rFonts w:eastAsiaTheme="minorEastAsia"/>
          <w:lang w:bidi="hi-IN"/>
        </w:rPr>
        <w:t>)</w:t>
      </w:r>
      <w:r w:rsidR="005316EE">
        <w:rPr>
          <w:lang w:bidi="hi-IN"/>
        </w:rPr>
        <w:t xml:space="preserve">. This regime is relevant </w:t>
      </w:r>
      <w:r w:rsidR="0084602B">
        <w:rPr>
          <w:lang w:bidi="hi-IN"/>
        </w:rPr>
        <w:t>for</w:t>
      </w:r>
      <w:r w:rsidR="005316EE">
        <w:rPr>
          <w:lang w:bidi="hi-IN"/>
        </w:rPr>
        <w:t xml:space="preserve"> asexual microbes in which the deleterious mutation rate is generally 10</w:t>
      </w:r>
      <w:r w:rsidR="005316EE">
        <w:rPr>
          <w:vertAlign w:val="superscript"/>
          <w:lang w:bidi="hi-IN"/>
        </w:rPr>
        <w:t>-4</w:t>
      </w:r>
      <w:r w:rsidR="005316EE">
        <w:rPr>
          <w:lang w:bidi="hi-IN"/>
        </w:rPr>
        <w:t>-10</w:t>
      </w:r>
      <w:r w:rsidR="005316EE">
        <w:rPr>
          <w:vertAlign w:val="superscript"/>
          <w:lang w:bidi="hi-IN"/>
        </w:rPr>
        <w:t>-3</w:t>
      </w:r>
      <w:r w:rsidR="005316EE">
        <w:rPr>
          <w:lang w:bidi="hi-IN"/>
        </w:rPr>
        <w:t xml:space="preserve"> mutations per genome per generation and selection coefficients are estimated to be between 10</w:t>
      </w:r>
      <w:r w:rsidR="005316EE">
        <w:rPr>
          <w:vertAlign w:val="superscript"/>
          <w:lang w:bidi="hi-IN"/>
        </w:rPr>
        <w:t>-1</w:t>
      </w:r>
      <w:r w:rsidR="005316EE">
        <w:rPr>
          <w:lang w:bidi="hi-IN"/>
        </w:rPr>
        <w:t xml:space="preserve"> and 10</w:t>
      </w:r>
      <w:r w:rsidR="005316EE">
        <w:rPr>
          <w:vertAlign w:val="superscript"/>
          <w:lang w:bidi="hi-IN"/>
        </w:rPr>
        <w:t>-2</w:t>
      </w:r>
      <w:r w:rsidR="005316EE">
        <w:rPr>
          <w:lang w:bidi="hi-IN"/>
        </w:rPr>
        <w:t xml:space="preserve"> (see </w:t>
      </w:r>
      <w:r w:rsidR="00900394">
        <w:fldChar w:fldCharType="begin"/>
      </w:r>
      <w:r w:rsidR="00900394">
        <w:instrText xml:space="preserve"> REF _Ref358791100 \h  \* MERGEFORMAT </w:instrText>
      </w:r>
      <w:r w:rsidR="00900394">
        <w:fldChar w:fldCharType="separate"/>
      </w:r>
      <w:r w:rsidR="00C47BD2">
        <w:t>Table 1</w:t>
      </w:r>
      <w:r w:rsidR="00900394">
        <w:fldChar w:fldCharType="end"/>
      </w:r>
      <w:r w:rsidR="005316EE">
        <w:rPr>
          <w:lang w:bidi="hi-IN"/>
        </w:rPr>
        <w:t>). When the mutation rate fold increas</w:t>
      </w:r>
      <w:r w:rsidR="005316EE" w:rsidRPr="00D10D48">
        <w:rPr>
          <w:lang w:bidi="hi-IN"/>
        </w:rPr>
        <w:t xml:space="preserve">e </w:t>
      </w:r>
      <w:r w:rsidR="005316EE" w:rsidRPr="00D10D48">
        <w:rPr>
          <w:i/>
          <w:iCs/>
        </w:rPr>
        <w:t xml:space="preserve">τ </w:t>
      </w:r>
      <w:r w:rsidR="005316EE" w:rsidRPr="00D10D48">
        <w:t>is high</w:t>
      </w:r>
      <w:r w:rsidR="005316EE">
        <w:t xml:space="preserve"> (&gt;10)</w:t>
      </w:r>
      <w:r w:rsidR="005316EE">
        <w:rPr>
          <w:lang w:bidi="hi-IN"/>
        </w:rPr>
        <w:t xml:space="preserve">, the approximations slightly overestimate </w:t>
      </w:r>
      <w:r w:rsidR="0084602B">
        <w:rPr>
          <w:lang w:bidi="hi-IN"/>
        </w:rPr>
        <w:t>the</w:t>
      </w:r>
      <w:r w:rsidR="005316EE">
        <w:rPr>
          <w:lang w:bidi="hi-IN"/>
        </w:rPr>
        <w:t xml:space="preserve"> adaptation rate because the double mutant </w:t>
      </w:r>
      <w:r w:rsidR="005316EE">
        <w:rPr>
          <w:i/>
          <w:iCs/>
          <w:lang w:bidi="hi-IN"/>
        </w:rPr>
        <w:t>AB</w:t>
      </w:r>
      <w:r w:rsidR="005316EE">
        <w:rPr>
          <w:lang w:bidi="hi-IN"/>
        </w:rPr>
        <w:t xml:space="preserve"> is more likely to appe</w:t>
      </w:r>
      <w:r w:rsidR="00585914">
        <w:rPr>
          <w:lang w:bidi="hi-IN"/>
        </w:rPr>
        <w:t>ar on a deleterious background</w:t>
      </w:r>
      <w:r w:rsidR="0084602B">
        <w:rPr>
          <w:lang w:bidi="hi-IN"/>
        </w:rPr>
        <w:t xml:space="preserve"> </w:t>
      </w:r>
      <w:r w:rsidR="00585914">
        <w:rPr>
          <w:lang w:bidi="hi-IN"/>
        </w:rPr>
        <w:t>(</w:t>
      </w:r>
      <w:r w:rsidR="005316EE">
        <w:rPr>
          <w:i/>
          <w:iCs/>
          <w:lang w:bidi="hi-IN"/>
        </w:rPr>
        <w:t xml:space="preserve">AB/1 </w:t>
      </w:r>
      <w:r w:rsidR="005316EE">
        <w:t xml:space="preserve">instead of </w:t>
      </w:r>
      <w:r w:rsidR="005316EE">
        <w:rPr>
          <w:i/>
          <w:iCs/>
        </w:rPr>
        <w:t>AB/0</w:t>
      </w:r>
      <w:r w:rsidR="00585914">
        <w:t>)</w:t>
      </w:r>
      <w:r w:rsidR="0084602B">
        <w:t xml:space="preserve">. Because the fitness of </w:t>
      </w:r>
      <w:r w:rsidR="0084602B">
        <w:rPr>
          <w:i/>
          <w:iCs/>
        </w:rPr>
        <w:t>AB/1</w:t>
      </w:r>
      <w:r w:rsidR="0084602B">
        <w:t xml:space="preserve"> is higher than that of the wildtype </w:t>
      </w:r>
      <w:r w:rsidR="0084602B">
        <w:rPr>
          <w:i/>
          <w:iCs/>
        </w:rPr>
        <w:t xml:space="preserve">ab/0 </w:t>
      </w:r>
      <w:r w:rsidR="0084602B">
        <w:t>(</w:t>
      </w:r>
      <w:r w:rsidR="00585914">
        <w:t xml:space="preserve">this happens </w:t>
      </w:r>
      <w:r w:rsidR="00BF0B48">
        <w:t>because</w:t>
      </w:r>
      <w:r w:rsidR="00335216">
        <w:t xml:space="preserve"> </w:t>
      </w:r>
      <w:r w:rsidR="00335216">
        <w:rPr>
          <w:i/>
          <w:iCs/>
        </w:rPr>
        <w:t>H</w:t>
      </w:r>
      <w:r w:rsidR="00335216">
        <w:t>&gt;(1-</w:t>
      </w:r>
      <w:r w:rsidR="00335216">
        <w:rPr>
          <w:i/>
          <w:iCs/>
        </w:rPr>
        <w:t>s</w:t>
      </w:r>
      <w:r w:rsidR="00335216">
        <w:t>)</w:t>
      </w:r>
      <w:r w:rsidR="00335216">
        <w:rPr>
          <w:vertAlign w:val="superscript"/>
        </w:rPr>
        <w:t>-1</w:t>
      </w:r>
      <w:r w:rsidR="00335216">
        <w:rPr>
          <w:rFonts w:ascii="Times New Roman" w:hAnsi="Times New Roman" w:cs="Times New Roman"/>
        </w:rPr>
        <w:t>≈</w:t>
      </w:r>
      <w:r w:rsidR="00335216">
        <w:t>1+</w:t>
      </w:r>
      <w:r w:rsidR="00335216" w:rsidRPr="00335216">
        <w:rPr>
          <w:i/>
          <w:iCs/>
        </w:rPr>
        <w:t>s</w:t>
      </w:r>
      <w:r w:rsidR="00335216">
        <w:t xml:space="preserve">), the double mutant can go to fixation even when it appears on a deleterious background, sweeping the deleterious alleles with it to fixation in a process called "genetic hitch-hiking" </w:t>
      </w:r>
      <w:r w:rsidR="00B04C73">
        <w:fldChar w:fldCharType="begin" w:fldLock="1"/>
      </w:r>
      <w:r w:rsidR="008D0078">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"\n        From Duplicate 1 ( \n        \n          The hitch-hiking effect of a favourable gene\n        \n         - Smith, John Maynard; Haigh, John )\n\n        \n        \n\n        From Duplicate 1 ( \n        \n        \n          The hitch-hiking effect of a favourable gene.\n        \n        \n         - Maynard Smith, John; Haigh, John; Smith, John Maynard; Haigh, John; Maynard Smith, John; Haigh, John )\n\n        \n        \n\n        From Duplicate 3 ( \n        \n        \n          The hitch-hiking effect of a favourable gene.\n        \n        \n         - Maynard Smith, John; Haigh, John )\n\n        \n        \n\n        From Duplicate 2 ( \n        \n        \n          The hitch-hiking effect of a favourable gene\n        \n        \n         - Maynard Smith, John; Haigh, John )\n\n        \n        \n\n        \n\n        \n\n        \n\n        \n\n        \n\n        \n\n        From Duplicate 2 ( \n        \n        \n          The hitch-hiking effect of a favourable gene.\n        \n        \n         - Maynard Smith, John; Haigh, John )\n\n        \n        \n\n        From Duplicate 2 ( \n        \n        \n          The hitch-hiking effect of a favourable gene\n        \n        \n         - Maynard Smith, John; Haigh, John )\n\n        \n        \n\n        \n\n        \n\n        \n\n        \n\n        \n\n        \n\n        From Duplicate 3 ( \n        \n          The hitch-hiking effect of a favourable gene.\n        \n         - Maynard Smith, John; Haigh, John )\n\n        \n        \n\n        From Duplicate 2 ( \n        \n        \n          The hitch-hiking effect of a favourable gene\n        \n        \n         - Maynard Smith, John; Haigh, John )\n\n        \n        \n\n        \n\n        \n\n        \n\n        \n\n      ", "page" : "23-35", "title" : "The hitch-hiking effect of a favourable gene", "type" : "article-journal", "volume" : "23" }, "uris" : [ "http://www.mendeley.com/documents/?uuid=1f1e92a4-7ff9-46e3-82bd-d4432fa5d8d0" ] } ], "mendeley" : { "previouslyFormattedCitation" : "(Maynard Smith and Haigh 1974)" }, "properties" : { "noteIndex" : 0 }, "schema" : "https://github.com/citation-style-language/schema/raw/master/csl-citation.json" }</w:instrText>
      </w:r>
      <w:r w:rsidR="00B04C73">
        <w:fldChar w:fldCharType="separate"/>
      </w:r>
      <w:r w:rsidR="00531D87" w:rsidRPr="00531D87">
        <w:rPr>
          <w:noProof/>
        </w:rPr>
        <w:t>(Maynard Smith and Haigh 1974)</w:t>
      </w:r>
      <w:r w:rsidR="00B04C73">
        <w:fldChar w:fldCharType="end"/>
      </w:r>
      <w:r w:rsidR="00335216">
        <w:t>. However, these sweeps result</w:t>
      </w:r>
      <w:r w:rsidR="005316EE">
        <w:t xml:space="preserve"> in a lower fixation probability for the double mutant</w:t>
      </w:r>
      <w:r w:rsidR="00335216">
        <w:t xml:space="preserve"> (</w:t>
      </w:r>
      <w:r w:rsidR="00335216">
        <w:rPr>
          <w:lang w:bidi="hi-IN"/>
        </w:rPr>
        <w:t>Figure S2)</w:t>
      </w:r>
      <w:r w:rsidR="005316EE">
        <w:rPr>
          <w:lang w:bidi="hi-IN"/>
        </w:rPr>
        <w:t>.</w:t>
      </w:r>
    </w:p>
    <w:p w:rsidR="00CD3F78" w:rsidRDefault="00CD3F78" w:rsidP="008D0078">
      <w:pPr>
        <w:spacing w:after="200" w:line="480" w:lineRule="auto"/>
        <w:rPr>
          <w:lang w:bidi="hi-IN"/>
        </w:rPr>
      </w:pPr>
      <w:r>
        <w:rPr>
          <w:lang w:bidi="hi-IN"/>
        </w:rPr>
        <w:br w:type="page"/>
      </w:r>
    </w:p>
    <w:p w:rsidR="00CD3F78" w:rsidRDefault="00CD3F78" w:rsidP="008D0078">
      <w:pPr>
        <w:pStyle w:val="FigureLegend"/>
        <w:spacing w:line="480" w:lineRule="auto"/>
        <w:rPr>
          <w:b/>
          <w:bCs/>
          <w:sz w:val="20"/>
          <w:szCs w:val="20"/>
        </w:rPr>
      </w:pPr>
      <w:r>
        <w:rPr>
          <w:b/>
          <w:bCs/>
          <w:noProof/>
          <w:sz w:val="20"/>
          <w:szCs w:val="20"/>
          <w:lang w:bidi="ar-SA"/>
        </w:rPr>
        <w:lastRenderedPageBreak/>
        <w:drawing>
          <wp:inline distT="0" distB="0" distL="0" distR="0" wp14:anchorId="4C4F1FE8" wp14:editId="1287DA74">
            <wp:extent cx="5266690" cy="3803650"/>
            <wp:effectExtent l="0" t="0" r="0" b="6350"/>
            <wp:docPr id="13" name="Picture 13" descr="D:\workspace\ruggedsim\manuscript\ram_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3803650"/>
                    </a:xfrm>
                    <a:prstGeom prst="rect">
                      <a:avLst/>
                    </a:prstGeom>
                    <a:noFill/>
                    <a:ln>
                      <a:noFill/>
                    </a:ln>
                  </pic:spPr>
                </pic:pic>
              </a:graphicData>
            </a:graphic>
          </wp:inline>
        </w:drawing>
      </w:r>
    </w:p>
    <w:p w:rsidR="00CD3F78" w:rsidRDefault="00CD3F78" w:rsidP="008D0078">
      <w:pPr>
        <w:pStyle w:val="FigureLegend"/>
        <w:spacing w:line="480" w:lineRule="auto"/>
        <w:jc w:val="left"/>
        <w:rPr>
          <w:sz w:val="20"/>
          <w:szCs w:val="20"/>
        </w:rPr>
      </w:pPr>
      <w:bookmarkStart w:id="59" w:name="_Ref383682047"/>
      <w:r w:rsidRPr="00733307">
        <w:rPr>
          <w:b/>
          <w:bCs/>
          <w:sz w:val="20"/>
          <w:szCs w:val="20"/>
        </w:rPr>
        <w:t xml:space="preserve">Figure </w:t>
      </w:r>
      <w:r w:rsidRPr="00733307">
        <w:rPr>
          <w:b/>
          <w:bCs/>
          <w:sz w:val="20"/>
          <w:szCs w:val="20"/>
        </w:rPr>
        <w:fldChar w:fldCharType="begin"/>
      </w:r>
      <w:r w:rsidRPr="00733307">
        <w:rPr>
          <w:b/>
          <w:bCs/>
          <w:sz w:val="20"/>
          <w:szCs w:val="20"/>
        </w:rPr>
        <w:instrText xml:space="preserve"> SEQ Figure \* ARABIC </w:instrText>
      </w:r>
      <w:r w:rsidRPr="00733307">
        <w:rPr>
          <w:b/>
          <w:bCs/>
          <w:sz w:val="20"/>
          <w:szCs w:val="20"/>
        </w:rPr>
        <w:fldChar w:fldCharType="separate"/>
      </w:r>
      <w:r w:rsidR="00C47BD2">
        <w:rPr>
          <w:b/>
          <w:bCs/>
          <w:noProof/>
          <w:sz w:val="20"/>
          <w:szCs w:val="20"/>
        </w:rPr>
        <w:t>2</w:t>
      </w:r>
      <w:r w:rsidRPr="00733307">
        <w:rPr>
          <w:b/>
          <w:bCs/>
          <w:sz w:val="20"/>
          <w:szCs w:val="20"/>
        </w:rPr>
        <w:fldChar w:fldCharType="end"/>
      </w:r>
      <w:bookmarkEnd w:id="59"/>
      <w:r w:rsidRPr="00733307">
        <w:rPr>
          <w:b/>
          <w:bCs/>
          <w:sz w:val="20"/>
          <w:szCs w:val="20"/>
        </w:rPr>
        <w:t xml:space="preserve"> – Complex adaptation with different mutational strategies.</w:t>
      </w:r>
      <w:r w:rsidRPr="00733307">
        <w:rPr>
          <w:sz w:val="20"/>
          <w:szCs w:val="20"/>
        </w:rPr>
        <w:t xml:space="preserve"> The figure shows the adaptation rate </w:t>
      </w:r>
      <w:r w:rsidRPr="00733307">
        <w:rPr>
          <w:i/>
          <w:iCs/>
          <w:sz w:val="20"/>
          <w:szCs w:val="20"/>
        </w:rPr>
        <w:t>ν</w:t>
      </w:r>
      <w:r w:rsidRPr="00733307">
        <w:rPr>
          <w:sz w:val="20"/>
          <w:szCs w:val="20"/>
        </w:rPr>
        <w:t xml:space="preserve"> as a function of the mutation rate increase </w:t>
      </w:r>
      <w:r w:rsidRPr="00733307">
        <w:rPr>
          <w:i/>
          <w:iCs/>
          <w:sz w:val="20"/>
          <w:szCs w:val="20"/>
        </w:rPr>
        <w:t>τ</w:t>
      </w:r>
      <w:r w:rsidRPr="00733307">
        <w:rPr>
          <w:sz w:val="20"/>
          <w:szCs w:val="20"/>
        </w:rPr>
        <w:t xml:space="preserve"> (both in log scale). </w:t>
      </w:r>
      <w:r>
        <w:rPr>
          <w:sz w:val="20"/>
          <w:szCs w:val="20"/>
        </w:rPr>
        <w:t>A b</w:t>
      </w:r>
      <w:r w:rsidRPr="00733307">
        <w:rPr>
          <w:sz w:val="20"/>
          <w:szCs w:val="20"/>
        </w:rPr>
        <w:t>lack</w:t>
      </w:r>
      <w:r>
        <w:rPr>
          <w:sz w:val="20"/>
          <w:szCs w:val="20"/>
        </w:rPr>
        <w:t xml:space="preserve"> </w:t>
      </w:r>
      <w:r w:rsidRPr="00733307">
        <w:rPr>
          <w:sz w:val="20"/>
          <w:szCs w:val="20"/>
        </w:rPr>
        <w:t>circle</w:t>
      </w:r>
      <w:r>
        <w:rPr>
          <w:sz w:val="20"/>
          <w:szCs w:val="20"/>
        </w:rPr>
        <w:t xml:space="preserve"> is normal mutagenesis (</w:t>
      </w:r>
      <w:r w:rsidRPr="00733307">
        <w:rPr>
          <w:sz w:val="20"/>
          <w:szCs w:val="20"/>
        </w:rPr>
        <w:t>NM</w:t>
      </w:r>
      <w:r>
        <w:rPr>
          <w:i/>
          <w:iCs/>
          <w:sz w:val="20"/>
          <w:szCs w:val="20"/>
        </w:rPr>
        <w:t xml:space="preserve">; </w:t>
      </w:r>
      <w:r w:rsidRPr="00733307">
        <w:rPr>
          <w:i/>
          <w:iCs/>
          <w:sz w:val="20"/>
          <w:szCs w:val="20"/>
        </w:rPr>
        <w:t>τ</w:t>
      </w:r>
      <w:r w:rsidRPr="00733307">
        <w:rPr>
          <w:sz w:val="20"/>
          <w:szCs w:val="20"/>
        </w:rPr>
        <w:t>=1</w:t>
      </w:r>
      <w:r>
        <w:rPr>
          <w:sz w:val="20"/>
          <w:szCs w:val="20"/>
        </w:rPr>
        <w:t>)</w:t>
      </w:r>
      <w:r w:rsidRPr="00733307">
        <w:rPr>
          <w:sz w:val="20"/>
          <w:szCs w:val="20"/>
        </w:rPr>
        <w:t xml:space="preserve">; solid </w:t>
      </w:r>
      <w:r>
        <w:rPr>
          <w:sz w:val="20"/>
          <w:szCs w:val="20"/>
        </w:rPr>
        <w:t xml:space="preserve">line with </w:t>
      </w:r>
      <w:r w:rsidRPr="00733307">
        <w:rPr>
          <w:sz w:val="20"/>
          <w:szCs w:val="20"/>
        </w:rPr>
        <w:t>circles</w:t>
      </w:r>
      <w:r>
        <w:rPr>
          <w:sz w:val="20"/>
          <w:szCs w:val="20"/>
        </w:rPr>
        <w:t xml:space="preserve"> is constitutive mutagenesis (</w:t>
      </w:r>
      <w:r w:rsidRPr="00733307">
        <w:rPr>
          <w:sz w:val="20"/>
          <w:szCs w:val="20"/>
        </w:rPr>
        <w:t>CM</w:t>
      </w:r>
      <w:r>
        <w:rPr>
          <w:sz w:val="20"/>
          <w:szCs w:val="20"/>
        </w:rPr>
        <w:t>)</w:t>
      </w:r>
      <w:r w:rsidRPr="00733307">
        <w:rPr>
          <w:sz w:val="20"/>
          <w:szCs w:val="20"/>
        </w:rPr>
        <w:t xml:space="preserve">; solid </w:t>
      </w:r>
      <w:r>
        <w:rPr>
          <w:sz w:val="20"/>
          <w:szCs w:val="20"/>
        </w:rPr>
        <w:t>line</w:t>
      </w:r>
      <w:r w:rsidRPr="00733307">
        <w:rPr>
          <w:sz w:val="20"/>
          <w:szCs w:val="20"/>
        </w:rPr>
        <w:t xml:space="preserve"> </w:t>
      </w:r>
      <w:r>
        <w:rPr>
          <w:sz w:val="20"/>
          <w:szCs w:val="20"/>
        </w:rPr>
        <w:t xml:space="preserve">with </w:t>
      </w:r>
      <w:r w:rsidRPr="00733307">
        <w:rPr>
          <w:sz w:val="20"/>
          <w:szCs w:val="20"/>
        </w:rPr>
        <w:t>squares</w:t>
      </w:r>
      <w:r>
        <w:rPr>
          <w:sz w:val="20"/>
          <w:szCs w:val="20"/>
        </w:rPr>
        <w:t xml:space="preserve"> is stress-induced mutagenesis (</w:t>
      </w:r>
      <w:r w:rsidRPr="00733307">
        <w:rPr>
          <w:sz w:val="20"/>
          <w:szCs w:val="20"/>
        </w:rPr>
        <w:t>SIM</w:t>
      </w:r>
      <w:r>
        <w:rPr>
          <w:sz w:val="20"/>
          <w:szCs w:val="20"/>
        </w:rPr>
        <w:t>)</w:t>
      </w:r>
      <w:r w:rsidRPr="00733307">
        <w:rPr>
          <w:sz w:val="20"/>
          <w:szCs w:val="20"/>
        </w:rPr>
        <w:t xml:space="preserve">; dashed lines </w:t>
      </w:r>
      <w:r>
        <w:rPr>
          <w:sz w:val="20"/>
          <w:szCs w:val="20"/>
        </w:rPr>
        <w:t>with triangles</w:t>
      </w:r>
      <w:r w:rsidRPr="00733307">
        <w:rPr>
          <w:sz w:val="20"/>
          <w:szCs w:val="20"/>
        </w:rPr>
        <w:t xml:space="preserve"> </w:t>
      </w:r>
      <w:r>
        <w:rPr>
          <w:sz w:val="20"/>
          <w:szCs w:val="20"/>
        </w:rPr>
        <w:t xml:space="preserve">is </w:t>
      </w:r>
      <w:r w:rsidRPr="00733307">
        <w:rPr>
          <w:sz w:val="20"/>
          <w:szCs w:val="20"/>
        </w:rPr>
        <w:t xml:space="preserve">stress-induced mutagenesis with environmental stress </w:t>
      </w:r>
      <w:r>
        <w:rPr>
          <w:sz w:val="20"/>
          <w:szCs w:val="20"/>
        </w:rPr>
        <w:t>(</w:t>
      </w:r>
      <w:proofErr w:type="spellStart"/>
      <w:r>
        <w:rPr>
          <w:sz w:val="20"/>
          <w:szCs w:val="20"/>
        </w:rPr>
        <w:t>SIMe</w:t>
      </w:r>
      <w:proofErr w:type="spellEnd"/>
      <w:r>
        <w:rPr>
          <w:sz w:val="20"/>
          <w:szCs w:val="20"/>
        </w:rPr>
        <w:t xml:space="preserve">; </w:t>
      </w:r>
      <w:r w:rsidRPr="00733307">
        <w:rPr>
          <w:sz w:val="20"/>
          <w:szCs w:val="20"/>
        </w:rPr>
        <w:t>see section</w:t>
      </w:r>
      <w:r>
        <w:rPr>
          <w:sz w:val="20"/>
          <w:szCs w:val="20"/>
        </w:rPr>
        <w:t xml:space="preserve"> 3.5)</w:t>
      </w:r>
      <w:r w:rsidRPr="00733307">
        <w:rPr>
          <w:sz w:val="20"/>
          <w:szCs w:val="20"/>
        </w:rPr>
        <w:t>. Lines are analytic approximations</w:t>
      </w:r>
      <w:r>
        <w:rPr>
          <w:sz w:val="20"/>
          <w:szCs w:val="20"/>
        </w:rPr>
        <w:t>. M</w:t>
      </w:r>
      <w:r w:rsidRPr="00733307">
        <w:rPr>
          <w:sz w:val="20"/>
          <w:szCs w:val="20"/>
        </w:rPr>
        <w:t>arkers are the means of stochastic simulation results</w:t>
      </w:r>
      <w:r>
        <w:rPr>
          <w:sz w:val="20"/>
          <w:szCs w:val="20"/>
        </w:rPr>
        <w:t>. E</w:t>
      </w:r>
      <w:r w:rsidRPr="00733307">
        <w:rPr>
          <w:sz w:val="20"/>
          <w:szCs w:val="20"/>
        </w:rPr>
        <w:t xml:space="preserve">rror bars represent 95% confidence interval of the mean (at least 1,000 </w:t>
      </w:r>
      <w:r>
        <w:rPr>
          <w:sz w:val="20"/>
          <w:szCs w:val="20"/>
        </w:rPr>
        <w:t>simulations</w:t>
      </w:r>
      <w:r w:rsidRPr="00733307">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00C47BD2" w:rsidRPr="00C47BD2">
        <w:rPr>
          <w:sz w:val="20"/>
          <w:szCs w:val="20"/>
        </w:rPr>
        <w:t>Table 1</w:t>
      </w:r>
      <w:r>
        <w:fldChar w:fldCharType="end"/>
      </w:r>
      <w:r w:rsidRPr="00733307">
        <w:rPr>
          <w:sz w:val="20"/>
          <w:szCs w:val="20"/>
        </w:rPr>
        <w:t xml:space="preserve">): </w:t>
      </w:r>
      <w:r w:rsidRPr="00733307">
        <w:rPr>
          <w:i/>
          <w:iCs/>
          <w:sz w:val="20"/>
          <w:szCs w:val="20"/>
        </w:rPr>
        <w:t>U</w:t>
      </w:r>
      <w:r w:rsidRPr="00733307">
        <w:rPr>
          <w:sz w:val="20"/>
          <w:szCs w:val="20"/>
        </w:rPr>
        <w:t xml:space="preserve">=0.0004, </w:t>
      </w:r>
      <w:r w:rsidRPr="00733307">
        <w:rPr>
          <w:i/>
          <w:iCs/>
          <w:sz w:val="20"/>
          <w:szCs w:val="20"/>
        </w:rPr>
        <w:t>s</w:t>
      </w:r>
      <w:r w:rsidRPr="00733307">
        <w:rPr>
          <w:sz w:val="20"/>
          <w:szCs w:val="20"/>
        </w:rPr>
        <w:t xml:space="preserve">=0.05, </w:t>
      </w:r>
      <w:r w:rsidRPr="00733307">
        <w:rPr>
          <w:rFonts w:ascii="Times New Roman" w:hAnsi="Times New Roman" w:cs="Times New Roman"/>
          <w:i/>
          <w:iCs/>
          <w:sz w:val="20"/>
          <w:szCs w:val="20"/>
        </w:rPr>
        <w:t>β</w:t>
      </w:r>
      <w:r w:rsidRPr="00733307">
        <w:rPr>
          <w:sz w:val="20"/>
          <w:szCs w:val="20"/>
        </w:rPr>
        <w:t xml:space="preserve">=0.0002, </w:t>
      </w:r>
      <w:r w:rsidRPr="00733307">
        <w:rPr>
          <w:i/>
          <w:iCs/>
          <w:sz w:val="20"/>
          <w:szCs w:val="20"/>
        </w:rPr>
        <w:t>H</w:t>
      </w:r>
      <w:r w:rsidRPr="00733307">
        <w:rPr>
          <w:sz w:val="20"/>
          <w:szCs w:val="20"/>
        </w:rPr>
        <w:t xml:space="preserve">=2, </w:t>
      </w:r>
      <w:r w:rsidRPr="00733307">
        <w:rPr>
          <w:i/>
          <w:iCs/>
          <w:sz w:val="20"/>
          <w:szCs w:val="20"/>
        </w:rPr>
        <w:t>N</w:t>
      </w:r>
      <w:r w:rsidRPr="00733307">
        <w:rPr>
          <w:sz w:val="20"/>
          <w:szCs w:val="20"/>
        </w:rPr>
        <w:t>=10</w:t>
      </w:r>
      <w:r w:rsidRPr="00733307">
        <w:rPr>
          <w:sz w:val="20"/>
          <w:szCs w:val="20"/>
          <w:vertAlign w:val="superscript"/>
        </w:rPr>
        <w:t>6</w:t>
      </w:r>
      <w:r w:rsidRPr="00733307">
        <w:rPr>
          <w:sz w:val="20"/>
          <w:szCs w:val="20"/>
        </w:rPr>
        <w:t xml:space="preserve">. </w:t>
      </w:r>
    </w:p>
    <w:p w:rsidR="00CD3F78" w:rsidRDefault="00CD3F78" w:rsidP="008D0078">
      <w:pPr>
        <w:spacing w:after="200" w:line="480" w:lineRule="auto"/>
        <w:rPr>
          <w:sz w:val="20"/>
          <w:szCs w:val="20"/>
        </w:rPr>
      </w:pPr>
      <w:r>
        <w:rPr>
          <w:sz w:val="20"/>
          <w:szCs w:val="20"/>
        </w:rPr>
        <w:br w:type="page"/>
      </w:r>
    </w:p>
    <w:p w:rsidR="005316EE" w:rsidRDefault="005316EE" w:rsidP="008D0078">
      <w:pPr>
        <w:spacing w:line="480" w:lineRule="auto"/>
        <w:rPr>
          <w:rFonts w:eastAsiaTheme="minorEastAsia"/>
          <w:lang w:bidi="hi-IN"/>
        </w:rPr>
      </w:pPr>
      <w:r w:rsidRPr="00E74930">
        <w:rPr>
          <w:lang w:bidi="hi-IN"/>
        </w:rPr>
        <w:lastRenderedPageBreak/>
        <w:t xml:space="preserve">What happens when mutation is </w:t>
      </w:r>
      <w:r w:rsidR="00DD7A57">
        <w:rPr>
          <w:lang w:bidi="hi-IN"/>
        </w:rPr>
        <w:t>as strong as</w:t>
      </w:r>
      <w:r w:rsidRPr="00E74930">
        <w:rPr>
          <w:lang w:bidi="hi-IN"/>
        </w:rPr>
        <w:t xml:space="preserve"> selection? </w:t>
      </w:r>
      <w:r w:rsidR="00396506">
        <w:t>Figure 3</w:t>
      </w:r>
      <w:r w:rsidRPr="00E74930">
        <w:rPr>
          <w:lang w:bidi="hi-IN"/>
        </w:rPr>
        <w:t>A shows results for</w:t>
      </w:r>
      <w:r w:rsidR="00E74930" w:rsidRPr="00E74930">
        <w:rPr>
          <w:lang w:bidi="hi-IN"/>
        </w:rPr>
        <w:t xml:space="preserve"> </w:t>
      </w:r>
      <w:r w:rsidR="00E74930" w:rsidRPr="00E74930">
        <w:rPr>
          <w:i/>
          <w:iCs/>
          <w:lang w:bidi="hi-IN"/>
        </w:rPr>
        <w:t>s</w:t>
      </w:r>
      <w:r w:rsidR="00E74930" w:rsidRPr="00E74930">
        <w:rPr>
          <w:lang w:bidi="hi-IN"/>
        </w:rPr>
        <w:t>=10</w:t>
      </w:r>
      <w:r w:rsidR="00E74930" w:rsidRPr="00E74930">
        <w:rPr>
          <w:i/>
          <w:iCs/>
          <w:lang w:bidi="hi-IN"/>
        </w:rPr>
        <w:t>U</w:t>
      </w:r>
      <w:r w:rsidRPr="00E74930">
        <w:rPr>
          <w:rFonts w:eastAsiaTheme="minorEastAsia"/>
          <w:lang w:bidi="hi-IN"/>
        </w:rPr>
        <w:t xml:space="preserve">. </w:t>
      </w:r>
      <w:r w:rsidR="00DD7A57">
        <w:rPr>
          <w:rFonts w:eastAsiaTheme="minorEastAsia"/>
          <w:lang w:bidi="hi-IN"/>
        </w:rPr>
        <w:t>When</w:t>
      </w:r>
      <w:r w:rsidRPr="00E74930">
        <w:rPr>
          <w:rFonts w:eastAsiaTheme="minorEastAsia"/>
          <w:lang w:bidi="hi-IN"/>
        </w:rPr>
        <w:t xml:space="preserve"> the average number of deleterious alleles per individual </w:t>
      </w:r>
      <w:proofErr w:type="spellStart"/>
      <w:r w:rsidR="00E74930" w:rsidRPr="00E74930">
        <w:rPr>
          <w:rFonts w:eastAsiaTheme="minorEastAsia" w:cs="Times New Roman"/>
          <w:i/>
          <w:iCs/>
          <w:lang w:bidi="hi-IN"/>
        </w:rPr>
        <w:t>τ</w:t>
      </w:r>
      <w:r w:rsidR="00E74930" w:rsidRPr="00E74930">
        <w:rPr>
          <w:rFonts w:eastAsiaTheme="minorEastAsia"/>
          <w:i/>
          <w:iCs/>
          <w:lang w:bidi="hi-IN"/>
        </w:rPr>
        <w:t>U</w:t>
      </w:r>
      <w:proofErr w:type="spellEnd"/>
      <w:r w:rsidR="00E74930" w:rsidRPr="00E74930">
        <w:rPr>
          <w:rFonts w:eastAsiaTheme="minorEastAsia"/>
          <w:i/>
          <w:iCs/>
          <w:lang w:bidi="hi-IN"/>
        </w:rPr>
        <w:t>/s</w:t>
      </w:r>
      <w:r w:rsidR="00E74930" w:rsidRPr="00E74930">
        <w:rPr>
          <w:rFonts w:eastAsiaTheme="minorEastAsia"/>
          <w:lang w:bidi="hi-IN"/>
        </w:rPr>
        <w:t xml:space="preserve"> </w:t>
      </w:r>
      <w:r w:rsidR="00DD7A57">
        <w:rPr>
          <w:rFonts w:eastAsiaTheme="minorEastAsia"/>
          <w:lang w:bidi="hi-IN"/>
        </w:rPr>
        <w:t>is over one</w:t>
      </w:r>
      <w:r w:rsidRPr="00E74930">
        <w:rPr>
          <w:rFonts w:eastAsiaTheme="minorEastAsia"/>
          <w:lang w:bidi="hi-IN"/>
        </w:rPr>
        <w:t xml:space="preserve">, adaptation </w:t>
      </w:r>
      <w:r w:rsidR="00DD7A57">
        <w:rPr>
          <w:rFonts w:eastAsiaTheme="minorEastAsia"/>
          <w:lang w:bidi="hi-IN"/>
        </w:rPr>
        <w:t xml:space="preserve">with CM </w:t>
      </w:r>
      <w:r w:rsidRPr="00E74930">
        <w:rPr>
          <w:rFonts w:eastAsiaTheme="minorEastAsia"/>
          <w:lang w:bidi="hi-IN"/>
        </w:rPr>
        <w:t xml:space="preserve">is likely to occur on a deleterious background. </w:t>
      </w:r>
      <w:r w:rsidR="00BA3BDB">
        <w:rPr>
          <w:rFonts w:eastAsiaTheme="minorEastAsia"/>
          <w:lang w:bidi="hi-IN"/>
        </w:rPr>
        <w:t>Because our approximation neglects adaptation on deleterious backgrounds</w:t>
      </w:r>
      <w:r w:rsidR="00DD7A57">
        <w:rPr>
          <w:rFonts w:eastAsiaTheme="minorEastAsia"/>
          <w:lang w:bidi="hi-IN"/>
        </w:rPr>
        <w:t xml:space="preserve">, </w:t>
      </w:r>
      <w:r w:rsidR="00BA3BDB">
        <w:rPr>
          <w:rFonts w:eastAsiaTheme="minorEastAsia"/>
          <w:lang w:bidi="hi-IN"/>
        </w:rPr>
        <w:t xml:space="preserve">it </w:t>
      </w:r>
      <w:r w:rsidR="00DD7A57">
        <w:rPr>
          <w:rFonts w:eastAsiaTheme="minorEastAsia"/>
          <w:lang w:bidi="hi-IN"/>
        </w:rPr>
        <w:t>underestimates the adaptation rate</w:t>
      </w:r>
      <w:r w:rsidR="00BA3BDB">
        <w:rPr>
          <w:rFonts w:eastAsiaTheme="minorEastAsia"/>
          <w:lang w:bidi="hi-IN"/>
        </w:rPr>
        <w:t xml:space="preserve"> </w:t>
      </w:r>
      <w:r w:rsidR="00BA3BDB">
        <w:t>(</w:t>
      </w:r>
      <w:r w:rsidR="00396506">
        <w:t>Figure 3</w:t>
      </w:r>
      <w:r w:rsidR="00BA3BDB">
        <w:rPr>
          <w:lang w:bidi="hi-IN"/>
        </w:rPr>
        <w:t>A)</w:t>
      </w:r>
      <w:r w:rsidR="00DD7A57">
        <w:rPr>
          <w:rFonts w:eastAsiaTheme="minorEastAsia"/>
          <w:lang w:bidi="hi-IN"/>
        </w:rPr>
        <w:t>.</w:t>
      </w:r>
      <w:r>
        <w:rPr>
          <w:rFonts w:eastAsiaTheme="minorEastAsia"/>
          <w:lang w:bidi="hi-IN"/>
        </w:rPr>
        <w:t xml:space="preserve"> Note that although the adaptation rate continues to increase with</w:t>
      </w:r>
      <w:r w:rsidRPr="009A3DF4">
        <w:rPr>
          <w:rFonts w:ascii="Times New Roman" w:eastAsiaTheme="minorEastAsia" w:hAnsi="Times New Roman" w:cs="Times New Roman"/>
          <w:lang w:bidi="hi-IN"/>
        </w:rPr>
        <w:t xml:space="preserve"> </w:t>
      </w:r>
      <w:r w:rsidRPr="00E74930">
        <w:rPr>
          <w:rFonts w:eastAsiaTheme="minorEastAsia" w:cs="Times New Roman"/>
          <w:i/>
          <w:iCs/>
          <w:lang w:bidi="hi-IN"/>
        </w:rPr>
        <w:t>τ</w:t>
      </w:r>
      <w:r>
        <w:rPr>
          <w:rFonts w:eastAsiaTheme="minorEastAsia"/>
          <w:lang w:bidi="hi-IN"/>
        </w:rPr>
        <w:t>, the population carries more deleterious alleles after adaptation, resulting in a lower population mean fitness (</w:t>
      </w:r>
      <w:r w:rsidR="00396506">
        <w:t>Figure 3</w:t>
      </w:r>
      <w:r>
        <w:rPr>
          <w:rFonts w:eastAsiaTheme="minorEastAsia"/>
          <w:lang w:bidi="hi-IN"/>
        </w:rPr>
        <w:t>B)</w:t>
      </w:r>
      <w:r w:rsidR="00BF0B48">
        <w:rPr>
          <w:rFonts w:eastAsiaTheme="minorEastAsia"/>
          <w:lang w:bidi="hi-IN"/>
        </w:rPr>
        <w:t xml:space="preserve"> and eventually a lower fixation probability and </w:t>
      </w:r>
      <w:r w:rsidR="00396506">
        <w:rPr>
          <w:rFonts w:eastAsiaTheme="minorEastAsia"/>
          <w:lang w:bidi="hi-IN"/>
        </w:rPr>
        <w:t>adaptation</w:t>
      </w:r>
      <w:r w:rsidR="00BF0B48">
        <w:rPr>
          <w:rFonts w:eastAsiaTheme="minorEastAsia"/>
          <w:lang w:bidi="hi-IN"/>
        </w:rPr>
        <w:t xml:space="preserve"> rate (</w:t>
      </w:r>
      <w:r w:rsidR="00396506">
        <w:t>Figure 3</w:t>
      </w:r>
      <w:r w:rsidR="00BF0B48">
        <w:rPr>
          <w:rFonts w:eastAsiaTheme="minorEastAsia"/>
          <w:lang w:bidi="hi-IN"/>
        </w:rPr>
        <w:t xml:space="preserve">A) </w:t>
      </w:r>
      <w:r>
        <w:rPr>
          <w:rFonts w:eastAsiaTheme="minorEastAsia"/>
          <w:lang w:bidi="hi-IN"/>
        </w:rPr>
        <w:t xml:space="preserve">. </w:t>
      </w:r>
    </w:p>
    <w:p w:rsidR="0080478F" w:rsidRDefault="005316EE" w:rsidP="008D0078">
      <w:pPr>
        <w:spacing w:line="480" w:lineRule="auto"/>
      </w:pPr>
      <w:r>
        <w:rPr>
          <w:rFonts w:eastAsiaTheme="minorEastAsia"/>
          <w:lang w:bidi="hi-IN"/>
        </w:rPr>
        <w:t xml:space="preserve">With SIM, the </w:t>
      </w:r>
      <w:r>
        <w:rPr>
          <w:lang w:bidi="hi-IN"/>
        </w:rPr>
        <w:t xml:space="preserve">average number of deleterious alleles per individual </w:t>
      </w:r>
      <w:r w:rsidR="00BE1EF9" w:rsidRPr="00BE1EF9">
        <w:rPr>
          <w:i/>
          <w:iCs/>
          <w:lang w:bidi="hi-IN"/>
        </w:rPr>
        <w:t>U/s</w:t>
      </w:r>
      <w:r w:rsidR="00BE1EF9">
        <w:rPr>
          <w:lang w:bidi="hi-IN"/>
        </w:rPr>
        <w:t xml:space="preserve"> </w:t>
      </w:r>
      <w:r>
        <w:rPr>
          <w:lang w:bidi="hi-IN"/>
        </w:rPr>
        <w:t xml:space="preserve">does not </w:t>
      </w:r>
      <w:r w:rsidRPr="00BE1EF9">
        <w:rPr>
          <w:lang w:bidi="hi-IN"/>
        </w:rPr>
        <w:t xml:space="preserve">increase with </w:t>
      </w:r>
      <w:r w:rsidRPr="00BE1EF9">
        <w:rPr>
          <w:rFonts w:cs="Times New Roman"/>
          <w:i/>
          <w:iCs/>
          <w:lang w:bidi="hi-IN"/>
        </w:rPr>
        <w:t>τ</w:t>
      </w:r>
      <w:r w:rsidRPr="00BE1EF9">
        <w:rPr>
          <w:lang w:bidi="hi-IN"/>
        </w:rPr>
        <w:t>, bec</w:t>
      </w:r>
      <w:r>
        <w:rPr>
          <w:lang w:bidi="hi-IN"/>
        </w:rPr>
        <w:t>ause mutation-free individuals (</w:t>
      </w:r>
      <w:proofErr w:type="spellStart"/>
      <w:r>
        <w:rPr>
          <w:i/>
          <w:iCs/>
          <w:lang w:bidi="hi-IN"/>
        </w:rPr>
        <w:t>ab</w:t>
      </w:r>
      <w:proofErr w:type="spellEnd"/>
      <w:r>
        <w:rPr>
          <w:i/>
          <w:iCs/>
          <w:lang w:bidi="hi-IN"/>
        </w:rPr>
        <w:t>/0</w:t>
      </w:r>
      <w:r>
        <w:rPr>
          <w:lang w:bidi="hi-IN"/>
        </w:rPr>
        <w:t xml:space="preserve">) do not </w:t>
      </w:r>
      <w:proofErr w:type="spellStart"/>
      <w:r>
        <w:rPr>
          <w:lang w:bidi="hi-IN"/>
        </w:rPr>
        <w:t>hypermutate</w:t>
      </w:r>
      <w:proofErr w:type="spellEnd"/>
      <w:r>
        <w:rPr>
          <w:lang w:bidi="hi-IN"/>
        </w:rPr>
        <w:t xml:space="preserve">. </w:t>
      </w:r>
      <w:r>
        <w:t xml:space="preserve">As in the case of weak mutation, when </w:t>
      </w:r>
      <w:r w:rsidR="00BE1EF9" w:rsidRPr="00BE1EF9">
        <w:rPr>
          <w:rFonts w:cs="Times New Roman"/>
          <w:i/>
          <w:iCs/>
          <w:lang w:bidi="hi-IN"/>
        </w:rPr>
        <w:t>τ</w:t>
      </w:r>
      <w:r>
        <w:rPr>
          <w:rFonts w:eastAsiaTheme="minorEastAsia"/>
          <w:lang w:bidi="hi-IN"/>
        </w:rPr>
        <w:t>&gt;10</w:t>
      </w:r>
      <w:r>
        <w:t xml:space="preserve"> the double mutant can app</w:t>
      </w:r>
      <w:r w:rsidR="00BE1EF9">
        <w:t>ear on a deleterious background, resulting in hitch-hiking and</w:t>
      </w:r>
      <w:r>
        <w:t xml:space="preserve"> </w:t>
      </w:r>
      <w:r w:rsidR="00BE1EF9">
        <w:t xml:space="preserve">a </w:t>
      </w:r>
      <w:r>
        <w:t>lower fixation probability,</w:t>
      </w:r>
      <w:r w:rsidR="00BE1EF9">
        <w:t xml:space="preserve"> and</w:t>
      </w:r>
      <w:r>
        <w:t xml:space="preserve"> causing our approximation to overestimate the adaptation rate (</w:t>
      </w:r>
      <w:r w:rsidR="00396506">
        <w:t>Figure 3</w:t>
      </w:r>
      <w:r w:rsidR="00D45CB2">
        <w:rPr>
          <w:lang w:bidi="hi-IN"/>
        </w:rPr>
        <w:t>A</w:t>
      </w:r>
      <w:r>
        <w:rPr>
          <w:lang w:bidi="hi-IN"/>
        </w:rPr>
        <w:t>).</w:t>
      </w:r>
    </w:p>
    <w:p w:rsidR="0080478F" w:rsidRDefault="0080478F" w:rsidP="008D0078">
      <w:pPr>
        <w:spacing w:after="200" w:line="480" w:lineRule="auto"/>
      </w:pPr>
      <w:r>
        <w:br w:type="page"/>
      </w:r>
    </w:p>
    <w:p w:rsidR="0080478F" w:rsidRDefault="00643DA4" w:rsidP="008D0078">
      <w:pPr>
        <w:keepNext/>
        <w:spacing w:line="480" w:lineRule="auto"/>
        <w:jc w:val="center"/>
      </w:pPr>
      <w:r>
        <w:rPr>
          <w:b/>
          <w:bCs/>
          <w:noProof/>
          <w:sz w:val="20"/>
          <w:szCs w:val="20"/>
          <w:lang w:bidi="ar-SA"/>
        </w:rPr>
        <w:lastRenderedPageBreak/>
        <w:drawing>
          <wp:inline distT="0" distB="0" distL="0" distR="0">
            <wp:extent cx="5259705" cy="2011680"/>
            <wp:effectExtent l="0" t="0" r="0" b="7620"/>
            <wp:docPr id="17" name="Picture 17" descr="D:\workspace\ruggedsim\manuscript\ram_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pace\ruggedsim\manuscript\ram_f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9705" cy="2011680"/>
                    </a:xfrm>
                    <a:prstGeom prst="rect">
                      <a:avLst/>
                    </a:prstGeom>
                    <a:noFill/>
                    <a:ln>
                      <a:noFill/>
                    </a:ln>
                  </pic:spPr>
                </pic:pic>
              </a:graphicData>
            </a:graphic>
          </wp:inline>
        </w:drawing>
      </w:r>
    </w:p>
    <w:p w:rsidR="0080478F" w:rsidRPr="00886250" w:rsidRDefault="0080478F" w:rsidP="008D0078">
      <w:pPr>
        <w:spacing w:line="480" w:lineRule="auto"/>
        <w:rPr>
          <w:noProof/>
          <w:sz w:val="20"/>
          <w:szCs w:val="20"/>
        </w:rPr>
      </w:pPr>
      <w:bookmarkStart w:id="60" w:name="_Ref383675982"/>
      <w:r w:rsidRPr="00BA3BDB">
        <w:rPr>
          <w:b/>
          <w:bCs/>
          <w:sz w:val="20"/>
          <w:szCs w:val="20"/>
        </w:rPr>
        <w:t xml:space="preserve">Figure </w:t>
      </w:r>
      <w:r w:rsidRPr="00BA3BDB">
        <w:rPr>
          <w:b/>
          <w:bCs/>
          <w:sz w:val="20"/>
          <w:szCs w:val="20"/>
        </w:rPr>
        <w:fldChar w:fldCharType="begin"/>
      </w:r>
      <w:r w:rsidRPr="00BA3BDB">
        <w:rPr>
          <w:b/>
          <w:bCs/>
          <w:sz w:val="20"/>
          <w:szCs w:val="20"/>
        </w:rPr>
        <w:instrText xml:space="preserve"> SEQ Figure \* ARABIC </w:instrText>
      </w:r>
      <w:r w:rsidRPr="00BA3BDB">
        <w:rPr>
          <w:b/>
          <w:bCs/>
          <w:sz w:val="20"/>
          <w:szCs w:val="20"/>
        </w:rPr>
        <w:fldChar w:fldCharType="separate"/>
      </w:r>
      <w:r w:rsidR="00C47BD2">
        <w:rPr>
          <w:b/>
          <w:bCs/>
          <w:noProof/>
          <w:sz w:val="20"/>
          <w:szCs w:val="20"/>
        </w:rPr>
        <w:t>3</w:t>
      </w:r>
      <w:r w:rsidRPr="00BA3BDB">
        <w:rPr>
          <w:b/>
          <w:bCs/>
          <w:sz w:val="20"/>
          <w:szCs w:val="20"/>
        </w:rPr>
        <w:fldChar w:fldCharType="end"/>
      </w:r>
      <w:bookmarkEnd w:id="60"/>
      <w:r w:rsidRPr="00BA3BDB">
        <w:rPr>
          <w:b/>
          <w:bCs/>
          <w:sz w:val="20"/>
          <w:szCs w:val="20"/>
        </w:rPr>
        <w:t xml:space="preserve"> </w:t>
      </w:r>
      <w:r w:rsidRPr="00886250">
        <w:rPr>
          <w:b/>
          <w:bCs/>
          <w:sz w:val="20"/>
          <w:szCs w:val="20"/>
        </w:rPr>
        <w:t>– Adaptation with strong mutation.</w:t>
      </w:r>
      <w:r w:rsidRPr="00886250">
        <w:rPr>
          <w:sz w:val="20"/>
          <w:szCs w:val="20"/>
        </w:rPr>
        <w:t xml:space="preserve"> </w:t>
      </w:r>
      <w:r w:rsidRPr="00886250">
        <w:rPr>
          <w:noProof/>
          <w:sz w:val="20"/>
          <w:szCs w:val="20"/>
        </w:rPr>
        <w:t xml:space="preserve">When the deleterious mutation rate is high – here </w:t>
      </w:r>
      <w:r w:rsidRPr="00886250">
        <w:rPr>
          <w:i/>
          <w:iCs/>
          <w:noProof/>
          <w:sz w:val="20"/>
          <w:szCs w:val="20"/>
        </w:rPr>
        <w:t>U=s/10</w:t>
      </w:r>
      <w:r w:rsidRPr="00886250">
        <w:rPr>
          <w:noProof/>
          <w:sz w:val="20"/>
          <w:szCs w:val="20"/>
        </w:rPr>
        <w:t xml:space="preserve"> – the adaptation process can lead to hitch-hiking of deleterious alleles with the beneficial double mutant. </w:t>
      </w:r>
      <w:r w:rsidRPr="00886250">
        <w:rPr>
          <w:b/>
          <w:bCs/>
          <w:noProof/>
          <w:sz w:val="20"/>
          <w:szCs w:val="20"/>
        </w:rPr>
        <w:t>(A)</w:t>
      </w:r>
      <w:r w:rsidRPr="00886250">
        <w:rPr>
          <w:noProof/>
          <w:sz w:val="20"/>
          <w:szCs w:val="20"/>
        </w:rPr>
        <w:t xml:space="preserve"> </w:t>
      </w:r>
      <w:r w:rsidRPr="00886250">
        <w:rPr>
          <w:sz w:val="20"/>
          <w:szCs w:val="20"/>
        </w:rPr>
        <w:t xml:space="preserve">The adaptation rate </w:t>
      </w:r>
      <w:r w:rsidRPr="00886250">
        <w:rPr>
          <w:i/>
          <w:iCs/>
          <w:sz w:val="20"/>
          <w:szCs w:val="20"/>
        </w:rPr>
        <w:t>ν</w:t>
      </w:r>
      <w:r w:rsidRPr="00886250">
        <w:rPr>
          <w:sz w:val="20"/>
          <w:szCs w:val="20"/>
        </w:rPr>
        <w:t xml:space="preserve"> as a function of the mutation rate increase </w:t>
      </w:r>
      <w:r w:rsidRPr="00886250">
        <w:rPr>
          <w:i/>
          <w:iCs/>
          <w:sz w:val="20"/>
          <w:szCs w:val="20"/>
        </w:rPr>
        <w:t>τ</w:t>
      </w:r>
      <w:r w:rsidRPr="00886250">
        <w:rPr>
          <w:sz w:val="20"/>
          <w:szCs w:val="20"/>
        </w:rPr>
        <w:t xml:space="preserve"> (both in log scale). </w:t>
      </w:r>
      <w:r>
        <w:rPr>
          <w:sz w:val="20"/>
          <w:szCs w:val="20"/>
        </w:rPr>
        <w:t>A</w:t>
      </w:r>
      <w:r w:rsidRPr="00886250">
        <w:rPr>
          <w:sz w:val="20"/>
          <w:szCs w:val="20"/>
        </w:rPr>
        <w:t xml:space="preserve"> black circle </w:t>
      </w:r>
      <w:r>
        <w:rPr>
          <w:sz w:val="20"/>
          <w:szCs w:val="20"/>
        </w:rPr>
        <w:t>for n</w:t>
      </w:r>
      <w:r w:rsidRPr="00886250">
        <w:rPr>
          <w:sz w:val="20"/>
          <w:szCs w:val="20"/>
        </w:rPr>
        <w:t>ormal</w:t>
      </w:r>
      <w:r>
        <w:rPr>
          <w:sz w:val="20"/>
          <w:szCs w:val="20"/>
        </w:rPr>
        <w:t xml:space="preserve"> </w:t>
      </w:r>
      <w:r w:rsidRPr="00886250">
        <w:rPr>
          <w:sz w:val="20"/>
          <w:szCs w:val="20"/>
        </w:rPr>
        <w:t xml:space="preserve">mutagenesis </w:t>
      </w:r>
      <w:r>
        <w:rPr>
          <w:sz w:val="20"/>
          <w:szCs w:val="20"/>
        </w:rPr>
        <w:t>(NM</w:t>
      </w:r>
      <w:r>
        <w:rPr>
          <w:i/>
          <w:iCs/>
          <w:sz w:val="20"/>
          <w:szCs w:val="20"/>
        </w:rPr>
        <w:t xml:space="preserve">; </w:t>
      </w:r>
      <w:r w:rsidRPr="00886250">
        <w:rPr>
          <w:i/>
          <w:iCs/>
          <w:sz w:val="20"/>
          <w:szCs w:val="20"/>
        </w:rPr>
        <w:t>τ</w:t>
      </w:r>
      <w:r w:rsidRPr="00886250">
        <w:rPr>
          <w:sz w:val="20"/>
          <w:szCs w:val="20"/>
        </w:rPr>
        <w:t>=1</w:t>
      </w:r>
      <w:r>
        <w:rPr>
          <w:sz w:val="20"/>
          <w:szCs w:val="20"/>
        </w:rPr>
        <w:t>)</w:t>
      </w:r>
      <w:r w:rsidRPr="00886250">
        <w:rPr>
          <w:sz w:val="20"/>
          <w:szCs w:val="20"/>
        </w:rPr>
        <w:t xml:space="preserve">; </w:t>
      </w:r>
      <w:r>
        <w:rPr>
          <w:sz w:val="20"/>
          <w:szCs w:val="20"/>
        </w:rPr>
        <w:t xml:space="preserve">red solid </w:t>
      </w:r>
      <w:r w:rsidRPr="00886250">
        <w:rPr>
          <w:sz w:val="20"/>
          <w:szCs w:val="20"/>
        </w:rPr>
        <w:t>line</w:t>
      </w:r>
      <w:r>
        <w:rPr>
          <w:sz w:val="20"/>
          <w:szCs w:val="20"/>
        </w:rPr>
        <w:t xml:space="preserve"> and circles</w:t>
      </w:r>
      <w:r w:rsidRPr="00886250">
        <w:rPr>
          <w:sz w:val="20"/>
          <w:szCs w:val="20"/>
        </w:rPr>
        <w:t xml:space="preserve"> </w:t>
      </w:r>
      <w:r>
        <w:rPr>
          <w:sz w:val="20"/>
          <w:szCs w:val="20"/>
        </w:rPr>
        <w:t xml:space="preserve">for </w:t>
      </w:r>
      <w:r w:rsidRPr="00886250">
        <w:rPr>
          <w:sz w:val="20"/>
          <w:szCs w:val="20"/>
        </w:rPr>
        <w:t xml:space="preserve">constitutive mutagenesis </w:t>
      </w:r>
      <w:r>
        <w:rPr>
          <w:sz w:val="20"/>
          <w:szCs w:val="20"/>
        </w:rPr>
        <w:t>(CM)</w:t>
      </w:r>
      <w:r w:rsidRPr="00886250">
        <w:rPr>
          <w:sz w:val="20"/>
          <w:szCs w:val="20"/>
        </w:rPr>
        <w:t xml:space="preserve">; </w:t>
      </w:r>
      <w:r>
        <w:rPr>
          <w:sz w:val="20"/>
          <w:szCs w:val="20"/>
        </w:rPr>
        <w:t xml:space="preserve">blue solid </w:t>
      </w:r>
      <w:r w:rsidRPr="00886250">
        <w:rPr>
          <w:sz w:val="20"/>
          <w:szCs w:val="20"/>
        </w:rPr>
        <w:t>line</w:t>
      </w:r>
      <w:r>
        <w:rPr>
          <w:sz w:val="20"/>
          <w:szCs w:val="20"/>
        </w:rPr>
        <w:t xml:space="preserve"> and squares for stress-induced mutagenesis (</w:t>
      </w:r>
      <w:r w:rsidRPr="00886250">
        <w:rPr>
          <w:sz w:val="20"/>
          <w:szCs w:val="20"/>
        </w:rPr>
        <w:t>SIM</w:t>
      </w:r>
      <w:r>
        <w:rPr>
          <w:sz w:val="20"/>
          <w:szCs w:val="20"/>
        </w:rPr>
        <w:t>)</w:t>
      </w:r>
      <w:r w:rsidRPr="00886250">
        <w:rPr>
          <w:sz w:val="20"/>
          <w:szCs w:val="20"/>
        </w:rPr>
        <w:t>. Lines are analytic approximations</w:t>
      </w:r>
      <w:r>
        <w:rPr>
          <w:sz w:val="20"/>
          <w:szCs w:val="20"/>
        </w:rPr>
        <w:t>. M</w:t>
      </w:r>
      <w:r w:rsidRPr="00886250">
        <w:rPr>
          <w:sz w:val="20"/>
          <w:szCs w:val="20"/>
        </w:rPr>
        <w:t>arkers are the means of stochastic simulations results</w:t>
      </w:r>
      <w:r>
        <w:rPr>
          <w:sz w:val="20"/>
          <w:szCs w:val="20"/>
        </w:rPr>
        <w:t>. E</w:t>
      </w:r>
      <w:r w:rsidRPr="00886250">
        <w:rPr>
          <w:sz w:val="20"/>
          <w:szCs w:val="20"/>
        </w:rPr>
        <w:t xml:space="preserve">rror bars represent 95% confidence interval of the mean (at least 1,000 </w:t>
      </w:r>
      <w:r>
        <w:rPr>
          <w:sz w:val="20"/>
          <w:szCs w:val="20"/>
        </w:rPr>
        <w:t>simulations</w:t>
      </w:r>
      <w:r w:rsidRPr="00886250">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00C47BD2" w:rsidRPr="00C47BD2">
        <w:rPr>
          <w:sz w:val="20"/>
          <w:szCs w:val="20"/>
        </w:rPr>
        <w:t>Table 1</w:t>
      </w:r>
      <w:r>
        <w:fldChar w:fldCharType="end"/>
      </w:r>
      <w:r w:rsidRPr="00886250">
        <w:rPr>
          <w:sz w:val="20"/>
          <w:szCs w:val="20"/>
        </w:rPr>
        <w:t xml:space="preserve">): </w:t>
      </w:r>
      <w:r w:rsidRPr="00886250">
        <w:rPr>
          <w:i/>
          <w:iCs/>
          <w:sz w:val="20"/>
          <w:szCs w:val="20"/>
        </w:rPr>
        <w:t>U</w:t>
      </w:r>
      <w:r w:rsidRPr="00886250">
        <w:rPr>
          <w:sz w:val="20"/>
          <w:szCs w:val="20"/>
        </w:rPr>
        <w:t xml:space="preserve">=0.005, </w:t>
      </w:r>
      <w:r w:rsidRPr="00886250">
        <w:rPr>
          <w:i/>
          <w:iCs/>
          <w:sz w:val="20"/>
          <w:szCs w:val="20"/>
        </w:rPr>
        <w:t>s</w:t>
      </w:r>
      <w:r w:rsidRPr="00886250">
        <w:rPr>
          <w:sz w:val="20"/>
          <w:szCs w:val="20"/>
        </w:rPr>
        <w:t xml:space="preserve">=0.05, </w:t>
      </w:r>
      <w:r w:rsidRPr="00886250">
        <w:rPr>
          <w:rFonts w:cs="Times New Roman"/>
          <w:i/>
          <w:iCs/>
          <w:sz w:val="20"/>
          <w:szCs w:val="20"/>
        </w:rPr>
        <w:t>β</w:t>
      </w:r>
      <w:r w:rsidRPr="00886250">
        <w:rPr>
          <w:sz w:val="20"/>
          <w:szCs w:val="20"/>
        </w:rPr>
        <w:t>=0.00</w:t>
      </w:r>
      <w:r>
        <w:rPr>
          <w:sz w:val="20"/>
          <w:szCs w:val="20"/>
        </w:rPr>
        <w:t>0</w:t>
      </w:r>
      <w:r w:rsidRPr="00886250">
        <w:rPr>
          <w:sz w:val="20"/>
          <w:szCs w:val="20"/>
        </w:rPr>
        <w:t xml:space="preserve">2, </w:t>
      </w:r>
      <w:r w:rsidRPr="00886250">
        <w:rPr>
          <w:i/>
          <w:iCs/>
          <w:sz w:val="20"/>
          <w:szCs w:val="20"/>
        </w:rPr>
        <w:t>H</w:t>
      </w:r>
      <w:r w:rsidRPr="00886250">
        <w:rPr>
          <w:sz w:val="20"/>
          <w:szCs w:val="20"/>
        </w:rPr>
        <w:t xml:space="preserve">=2, </w:t>
      </w:r>
      <w:r w:rsidRPr="00886250">
        <w:rPr>
          <w:i/>
          <w:iCs/>
          <w:sz w:val="20"/>
          <w:szCs w:val="20"/>
        </w:rPr>
        <w:t>N</w:t>
      </w:r>
      <w:r w:rsidRPr="00886250">
        <w:rPr>
          <w:sz w:val="20"/>
          <w:szCs w:val="20"/>
        </w:rPr>
        <w:t>=10</w:t>
      </w:r>
      <w:r w:rsidRPr="00886250">
        <w:rPr>
          <w:sz w:val="20"/>
          <w:szCs w:val="20"/>
          <w:vertAlign w:val="superscript"/>
        </w:rPr>
        <w:t>6</w:t>
      </w:r>
      <w:r w:rsidRPr="00886250">
        <w:rPr>
          <w:sz w:val="20"/>
          <w:szCs w:val="20"/>
        </w:rPr>
        <w:t xml:space="preserve">. </w:t>
      </w:r>
      <w:r w:rsidRPr="00886250">
        <w:rPr>
          <w:b/>
          <w:bCs/>
          <w:noProof/>
          <w:sz w:val="20"/>
          <w:szCs w:val="20"/>
        </w:rPr>
        <w:t>(B)</w:t>
      </w:r>
      <w:r w:rsidRPr="00886250">
        <w:rPr>
          <w:noProof/>
          <w:sz w:val="20"/>
          <w:szCs w:val="20"/>
        </w:rPr>
        <w:t xml:space="preserve"> The population mean fitness </w:t>
      </w:r>
      <m:oMath>
        <m:acc>
          <m:accPr>
            <m:chr m:val="̅"/>
            <m:ctrlPr>
              <w:rPr>
                <w:rFonts w:ascii="Cambria Math" w:hAnsi="Cambria Math"/>
                <w:i/>
                <w:noProof/>
                <w:sz w:val="20"/>
                <w:szCs w:val="20"/>
              </w:rPr>
            </m:ctrlPr>
          </m:accPr>
          <m:e>
            <m:r>
              <w:rPr>
                <w:rFonts w:ascii="Cambria Math" w:hAnsi="Cambria Math"/>
                <w:noProof/>
                <w:sz w:val="20"/>
                <w:szCs w:val="20"/>
              </w:rPr>
              <m:t>ω</m:t>
            </m:r>
          </m:e>
        </m:acc>
      </m:oMath>
      <w:r w:rsidRPr="00886250">
        <w:rPr>
          <w:rFonts w:eastAsiaTheme="minorEastAsia"/>
          <w:noProof/>
          <w:sz w:val="20"/>
          <w:szCs w:val="20"/>
        </w:rPr>
        <w:t xml:space="preserve"> after successful fixation of the </w:t>
      </w:r>
      <w:r>
        <w:rPr>
          <w:rFonts w:eastAsiaTheme="minorEastAsia"/>
          <w:noProof/>
          <w:sz w:val="20"/>
          <w:szCs w:val="20"/>
        </w:rPr>
        <w:t xml:space="preserve">beneficial </w:t>
      </w:r>
      <w:r w:rsidRPr="00886250">
        <w:rPr>
          <w:rFonts w:eastAsiaTheme="minorEastAsia"/>
          <w:noProof/>
          <w:sz w:val="20"/>
          <w:szCs w:val="20"/>
        </w:rPr>
        <w:t>dou</w:t>
      </w:r>
      <w:r>
        <w:rPr>
          <w:rFonts w:eastAsiaTheme="minorEastAsia"/>
          <w:noProof/>
          <w:sz w:val="20"/>
          <w:szCs w:val="20"/>
        </w:rPr>
        <w:t>b</w:t>
      </w:r>
      <w:r w:rsidRPr="00886250">
        <w:rPr>
          <w:rFonts w:eastAsiaTheme="minorEastAsia"/>
          <w:noProof/>
          <w:sz w:val="20"/>
          <w:szCs w:val="20"/>
        </w:rPr>
        <w:t xml:space="preserve">le mutant as a function of the mutation rate increase </w:t>
      </w:r>
      <w:r w:rsidRPr="00886250">
        <w:rPr>
          <w:i/>
          <w:iCs/>
          <w:sz w:val="20"/>
          <w:szCs w:val="20"/>
        </w:rPr>
        <w:t>τ</w:t>
      </w:r>
      <w:r w:rsidRPr="00886250">
        <w:rPr>
          <w:sz w:val="20"/>
          <w:szCs w:val="20"/>
        </w:rPr>
        <w:t>. Solid lines are analytic approximations neglecting adaptation from deleterious background</w:t>
      </w:r>
      <w:r>
        <w:rPr>
          <w:sz w:val="20"/>
          <w:szCs w:val="20"/>
        </w:rPr>
        <w:t xml:space="preserve"> </w:t>
      </w:r>
      <w:r>
        <w:rPr>
          <w:i/>
          <w:iCs/>
          <w:sz w:val="20"/>
          <w:szCs w:val="20"/>
        </w:rPr>
        <w:t>(</w:t>
      </w:r>
      <w:r w:rsidRPr="00886250">
        <w:rPr>
          <w:i/>
          <w:iCs/>
          <w:sz w:val="20"/>
          <w:szCs w:val="20"/>
        </w:rPr>
        <w:t>e</w:t>
      </w:r>
      <w:r w:rsidRPr="00886250">
        <w:rPr>
          <w:i/>
          <w:iCs/>
          <w:sz w:val="20"/>
          <w:szCs w:val="20"/>
          <w:vertAlign w:val="superscript"/>
        </w:rPr>
        <w:t>-</w:t>
      </w:r>
      <w:proofErr w:type="spellStart"/>
      <w:r w:rsidRPr="00886250">
        <w:rPr>
          <w:rFonts w:ascii="Times New Roman" w:hAnsi="Times New Roman" w:cs="Times New Roman"/>
          <w:i/>
          <w:iCs/>
          <w:sz w:val="20"/>
          <w:szCs w:val="20"/>
          <w:vertAlign w:val="superscript"/>
        </w:rPr>
        <w:t>τ</w:t>
      </w:r>
      <w:r w:rsidRPr="00886250">
        <w:rPr>
          <w:i/>
          <w:iCs/>
          <w:sz w:val="20"/>
          <w:szCs w:val="20"/>
          <w:vertAlign w:val="superscript"/>
        </w:rPr>
        <w:t>U</w:t>
      </w:r>
      <w:proofErr w:type="spellEnd"/>
      <w:r>
        <w:rPr>
          <w:sz w:val="20"/>
          <w:szCs w:val="20"/>
        </w:rPr>
        <w:t>(1+</w:t>
      </w:r>
      <w:r w:rsidRPr="00886250">
        <w:rPr>
          <w:i/>
          <w:iCs/>
          <w:sz w:val="20"/>
          <w:szCs w:val="20"/>
        </w:rPr>
        <w:t>sH</w:t>
      </w:r>
      <w:r>
        <w:rPr>
          <w:sz w:val="20"/>
          <w:szCs w:val="20"/>
        </w:rPr>
        <w:t>)</w:t>
      </w:r>
      <w:r w:rsidRPr="00886250">
        <w:rPr>
          <w:sz w:val="20"/>
          <w:szCs w:val="20"/>
        </w:rPr>
        <w:t xml:space="preserve">); dotted lines with filled squares (SIM) and circles (CM) are the means of stochastic simulation results; </w:t>
      </w:r>
      <w:r>
        <w:rPr>
          <w:sz w:val="20"/>
          <w:szCs w:val="20"/>
        </w:rPr>
        <w:t>dashed</w:t>
      </w:r>
      <w:r w:rsidRPr="00886250">
        <w:rPr>
          <w:sz w:val="20"/>
          <w:szCs w:val="20"/>
        </w:rPr>
        <w:t xml:space="preserve"> lines with </w:t>
      </w:r>
      <w:r>
        <w:rPr>
          <w:sz w:val="20"/>
          <w:szCs w:val="20"/>
        </w:rPr>
        <w:t xml:space="preserve">white </w:t>
      </w:r>
      <w:r w:rsidRPr="00886250">
        <w:rPr>
          <w:sz w:val="20"/>
          <w:szCs w:val="20"/>
        </w:rPr>
        <w:t xml:space="preserve">triangles are predictions based on the genotype on which </w:t>
      </w:r>
      <w:r w:rsidRPr="00886250">
        <w:rPr>
          <w:i/>
          <w:iCs/>
          <w:sz w:val="20"/>
          <w:szCs w:val="20"/>
        </w:rPr>
        <w:t>AB</w:t>
      </w:r>
      <w:r w:rsidRPr="00886250">
        <w:rPr>
          <w:sz w:val="20"/>
          <w:szCs w:val="20"/>
        </w:rPr>
        <w:t xml:space="preserve"> appeared in the simulations, including MSB but disregarding the effects of drift during the fixation process </w:t>
      </w:r>
      <w:r>
        <w:rPr>
          <w:sz w:val="20"/>
          <w:szCs w:val="20"/>
        </w:rPr>
        <w:t>(</w:t>
      </w:r>
      <w:r w:rsidRPr="00886250">
        <w:rPr>
          <w:sz w:val="20"/>
          <w:szCs w:val="20"/>
        </w:rPr>
        <w:t xml:space="preserve">which only has a significant effect </w:t>
      </w:r>
      <w:r>
        <w:rPr>
          <w:sz w:val="20"/>
          <w:szCs w:val="20"/>
        </w:rPr>
        <w:t>with</w:t>
      </w:r>
      <w:r w:rsidRPr="00886250">
        <w:rPr>
          <w:sz w:val="20"/>
          <w:szCs w:val="20"/>
        </w:rPr>
        <w:t xml:space="preserve"> CM due to higher mutation rates in the </w:t>
      </w:r>
      <w:r w:rsidRPr="00EE7A17">
        <w:rPr>
          <w:sz w:val="20"/>
          <w:szCs w:val="20"/>
        </w:rPr>
        <w:t>wildtype</w:t>
      </w:r>
      <w:r>
        <w:rPr>
          <w:sz w:val="20"/>
          <w:szCs w:val="20"/>
        </w:rPr>
        <w:t>)</w:t>
      </w:r>
      <w:r w:rsidRPr="00886250">
        <w:rPr>
          <w:sz w:val="20"/>
          <w:szCs w:val="20"/>
        </w:rPr>
        <w:t xml:space="preserve">. Error bars </w:t>
      </w:r>
      <w:r>
        <w:rPr>
          <w:sz w:val="20"/>
          <w:szCs w:val="20"/>
        </w:rPr>
        <w:t xml:space="preserve">are </w:t>
      </w:r>
      <w:r w:rsidRPr="00886250">
        <w:rPr>
          <w:sz w:val="20"/>
          <w:szCs w:val="20"/>
        </w:rPr>
        <w:t xml:space="preserve">too small to see. </w:t>
      </w:r>
      <w:r>
        <w:rPr>
          <w:sz w:val="20"/>
          <w:szCs w:val="20"/>
        </w:rPr>
        <w:t>Same p</w:t>
      </w:r>
      <w:r w:rsidRPr="00886250">
        <w:rPr>
          <w:sz w:val="20"/>
          <w:szCs w:val="20"/>
        </w:rPr>
        <w:t>aram</w:t>
      </w:r>
      <w:r>
        <w:rPr>
          <w:sz w:val="20"/>
          <w:szCs w:val="20"/>
        </w:rPr>
        <w:t>e</w:t>
      </w:r>
      <w:r w:rsidRPr="00886250">
        <w:rPr>
          <w:sz w:val="20"/>
          <w:szCs w:val="20"/>
        </w:rPr>
        <w:t>ter</w:t>
      </w:r>
      <w:r>
        <w:rPr>
          <w:sz w:val="20"/>
          <w:szCs w:val="20"/>
        </w:rPr>
        <w:t xml:space="preserve"> value</w:t>
      </w:r>
      <w:r w:rsidRPr="00886250">
        <w:rPr>
          <w:sz w:val="20"/>
          <w:szCs w:val="20"/>
        </w:rPr>
        <w:t>s as in panel A.</w:t>
      </w:r>
      <w:r w:rsidRPr="00886250">
        <w:rPr>
          <w:noProof/>
          <w:sz w:val="20"/>
          <w:szCs w:val="20"/>
        </w:rPr>
        <w:t xml:space="preserve"> </w:t>
      </w:r>
    </w:p>
    <w:p w:rsidR="005316EE" w:rsidRPr="006418C7" w:rsidRDefault="005316EE" w:rsidP="008D0078">
      <w:pPr>
        <w:spacing w:line="480" w:lineRule="auto"/>
      </w:pPr>
    </w:p>
    <w:p w:rsidR="005316EE" w:rsidRDefault="005316EE" w:rsidP="008D0078">
      <w:pPr>
        <w:pStyle w:val="Heading2"/>
        <w:spacing w:line="480" w:lineRule="auto"/>
      </w:pPr>
      <w:r>
        <w:lastRenderedPageBreak/>
        <w:t xml:space="preserve">The trade-off between </w:t>
      </w:r>
      <w:r w:rsidRPr="0044354D">
        <w:rPr>
          <w:i/>
          <w:iCs/>
        </w:rPr>
        <w:t>adaptability</w:t>
      </w:r>
      <w:r>
        <w:t xml:space="preserve"> and </w:t>
      </w:r>
      <w:proofErr w:type="spellStart"/>
      <w:r w:rsidRPr="0044354D">
        <w:rPr>
          <w:i/>
          <w:iCs/>
        </w:rPr>
        <w:t>adaptedness</w:t>
      </w:r>
      <w:proofErr w:type="spellEnd"/>
    </w:p>
    <w:p w:rsidR="005316EE" w:rsidRDefault="005316EE" w:rsidP="008D0078">
      <w:pPr>
        <w:spacing w:line="480" w:lineRule="auto"/>
        <w:rPr>
          <w:lang w:bidi="hi-IN"/>
        </w:rPr>
      </w:pPr>
      <w:r>
        <w:t xml:space="preserve">Next, we explore how different mutational strategies (NM, CM and SIM) balance between </w:t>
      </w:r>
      <w:r w:rsidR="00C03529">
        <w:rPr>
          <w:i/>
          <w:iCs/>
        </w:rPr>
        <w:t>adaptability</w:t>
      </w:r>
      <w:r w:rsidR="00C03529">
        <w:t xml:space="preserve"> – the ability to adapt to new conditions</w:t>
      </w:r>
      <w:r w:rsidR="00C03529">
        <w:rPr>
          <w:i/>
          <w:iCs/>
        </w:rPr>
        <w:t xml:space="preserve"> </w:t>
      </w:r>
      <w:r w:rsidR="00C03529">
        <w:t xml:space="preserve">– </w:t>
      </w:r>
      <w:r>
        <w:t>and</w:t>
      </w:r>
      <w:r w:rsidR="00C03529">
        <w:t xml:space="preserve"> </w:t>
      </w:r>
      <w:proofErr w:type="spellStart"/>
      <w:r w:rsidR="00C03529">
        <w:rPr>
          <w:i/>
          <w:iCs/>
        </w:rPr>
        <w:t>adaptedness</w:t>
      </w:r>
      <w:proofErr w:type="spellEnd"/>
      <w:r w:rsidR="00C03529">
        <w:t xml:space="preserve"> – the ability to remain adapted to current conditions</w:t>
      </w:r>
      <w:r>
        <w:t xml:space="preserve">. For this purpose we define </w:t>
      </w:r>
      <w:proofErr w:type="spellStart"/>
      <w:r>
        <w:rPr>
          <w:i/>
          <w:iCs/>
        </w:rPr>
        <w:t>adaptedness</w:t>
      </w:r>
      <w:proofErr w:type="spellEnd"/>
      <w:r>
        <w:rPr>
          <w:i/>
          <w:iCs/>
        </w:rPr>
        <w:t xml:space="preserve"> </w:t>
      </w:r>
      <w:r w:rsidRPr="005950EE">
        <w:t>as</w:t>
      </w:r>
      <w:r>
        <w:rPr>
          <w:i/>
          <w:iCs/>
        </w:rPr>
        <w:t xml:space="preserve"> </w:t>
      </w:r>
      <m:oMath>
        <m:acc>
          <m:accPr>
            <m:chr m:val="̅"/>
            <m:ctrlPr>
              <w:rPr>
                <w:rFonts w:ascii="Cambria Math" w:hAnsi="Cambria Math"/>
                <w:i/>
                <w:lang w:bidi="hi-IN"/>
              </w:rPr>
            </m:ctrlPr>
          </m:accPr>
          <m:e>
            <m:r>
              <w:rPr>
                <w:rFonts w:ascii="Cambria Math" w:hAnsi="Cambria Math"/>
                <w:lang w:bidi="hi-IN"/>
              </w:rPr>
              <m:t>ω</m:t>
            </m:r>
          </m:e>
        </m:acc>
      </m:oMath>
      <w:r>
        <w:rPr>
          <w:rFonts w:eastAsiaTheme="minorEastAsia"/>
          <w:i/>
          <w:lang w:bidi="hi-IN"/>
        </w:rPr>
        <w:t xml:space="preserve"> </w:t>
      </w:r>
      <w:r>
        <w:rPr>
          <w:lang w:bidi="hi-IN"/>
        </w:rPr>
        <w:t xml:space="preserve">the </w:t>
      </w:r>
      <w:r w:rsidRPr="00BA2B02">
        <w:rPr>
          <w:lang w:bidi="hi-IN"/>
        </w:rPr>
        <w:t>population mean fi</w:t>
      </w:r>
      <w:r>
        <w:rPr>
          <w:lang w:bidi="hi-IN"/>
        </w:rPr>
        <w:t>tness in a stable environment</w:t>
      </w:r>
      <w:r w:rsidRPr="00BA2B02">
        <w:rPr>
          <w:lang w:bidi="hi-IN"/>
        </w:rPr>
        <w:t xml:space="preserve"> and </w:t>
      </w:r>
      <w:r w:rsidR="00C03529">
        <w:rPr>
          <w:i/>
          <w:iCs/>
          <w:lang w:bidi="hi-IN"/>
        </w:rPr>
        <w:t xml:space="preserve">adaptability </w:t>
      </w:r>
      <w:r>
        <w:rPr>
          <w:lang w:bidi="hi-IN"/>
        </w:rPr>
        <w:t xml:space="preserve">as </w:t>
      </w:r>
      <w:r w:rsidR="00BF0B48" w:rsidRPr="00BF0B48">
        <w:rPr>
          <w:i/>
          <w:iCs/>
          <w:lang w:bidi="hi-IN"/>
        </w:rPr>
        <w:t xml:space="preserve">ν </w:t>
      </w:r>
      <w:r w:rsidR="00C03529" w:rsidRPr="00BF0B48">
        <w:rPr>
          <w:i/>
          <w:iCs/>
          <w:lang w:bidi="hi-IN"/>
        </w:rPr>
        <w:t>the</w:t>
      </w:r>
      <w:r w:rsidR="00C03529">
        <w:rPr>
          <w:lang w:bidi="hi-IN"/>
        </w:rPr>
        <w:t xml:space="preserve"> rate of complex adaptation</w:t>
      </w:r>
      <w:r w:rsidRPr="00BA2B02">
        <w:rPr>
          <w:lang w:bidi="hi-IN"/>
        </w:rPr>
        <w:t>.</w:t>
      </w:r>
    </w:p>
    <w:p w:rsidR="005316EE" w:rsidRPr="00020A87" w:rsidRDefault="005316EE" w:rsidP="008D0078">
      <w:pPr>
        <w:spacing w:line="480" w:lineRule="auto"/>
        <w:rPr>
          <w:lang w:bidi="hi-IN"/>
        </w:rPr>
      </w:pPr>
      <w:r w:rsidRPr="00020A87">
        <w:rPr>
          <w:lang w:bidi="hi-IN"/>
        </w:rPr>
        <w:t xml:space="preserve">We used the above </w:t>
      </w:r>
      <w:r>
        <w:rPr>
          <w:lang w:bidi="hi-IN"/>
        </w:rPr>
        <w:t>approximations</w:t>
      </w:r>
      <w:r w:rsidR="00C03529">
        <w:rPr>
          <w:lang w:bidi="hi-IN"/>
        </w:rPr>
        <w:t xml:space="preserve"> (</w:t>
      </w:r>
      <w:proofErr w:type="spellStart"/>
      <w:r w:rsidR="00C03529">
        <w:rPr>
          <w:lang w:bidi="hi-IN"/>
        </w:rPr>
        <w:t>eqs</w:t>
      </w:r>
      <w:proofErr w:type="spellEnd"/>
      <w:r w:rsidR="00C03529">
        <w:rPr>
          <w:lang w:bidi="hi-IN"/>
        </w:rPr>
        <w:t>. 6-8)</w:t>
      </w:r>
      <w:r>
        <w:rPr>
          <w:lang w:bidi="hi-IN"/>
        </w:rPr>
        <w:t xml:space="preserve"> </w:t>
      </w:r>
      <w:r w:rsidRPr="00020A87">
        <w:rPr>
          <w:lang w:bidi="hi-IN"/>
        </w:rPr>
        <w:t xml:space="preserve">to calculate the </w:t>
      </w:r>
      <w:ins w:id="61" w:author="Yoav Ram" w:date="2014-04-27T14:10:00Z">
        <w:r w:rsidR="00191D82">
          <w:rPr>
            <w:lang w:bidi="hi-IN"/>
          </w:rPr>
          <w:t xml:space="preserve">rate of complex </w:t>
        </w:r>
      </w:ins>
      <w:r w:rsidRPr="00020A87">
        <w:rPr>
          <w:lang w:bidi="hi-IN"/>
        </w:rPr>
        <w:t xml:space="preserve">adaptation </w:t>
      </w:r>
      <w:del w:id="62" w:author="Yoav Ram" w:date="2014-04-27T14:10:00Z">
        <w:r w:rsidRPr="00020A87" w:rsidDel="00191D82">
          <w:rPr>
            <w:lang w:bidi="hi-IN"/>
          </w:rPr>
          <w:delText xml:space="preserve">rate </w:delText>
        </w:r>
      </w:del>
      <w:r w:rsidRPr="00020A87">
        <w:rPr>
          <w:lang w:bidi="hi-IN"/>
        </w:rPr>
        <w:t xml:space="preserve">of </w:t>
      </w:r>
      <w:r w:rsidR="00C03529">
        <w:rPr>
          <w:lang w:bidi="hi-IN"/>
        </w:rPr>
        <w:t xml:space="preserve">populations with NM, CM and SIM. We also extended an existing </w:t>
      </w:r>
      <w:r w:rsidRPr="00020A87">
        <w:rPr>
          <w:lang w:bidi="hi-IN"/>
        </w:rPr>
        <w:t xml:space="preserve">model </w:t>
      </w:r>
      <w:r w:rsidR="00B04C73" w:rsidRPr="00020A87">
        <w:rPr>
          <w:lang w:bidi="hi-IN"/>
        </w:rPr>
        <w:fldChar w:fldCharType="begin" w:fldLock="1"/>
      </w:r>
      <w:r w:rsidR="008D0078">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B04C73" w:rsidRPr="00020A87">
        <w:rPr>
          <w:lang w:bidi="hi-IN"/>
        </w:rPr>
        <w:fldChar w:fldCharType="separate"/>
      </w:r>
      <w:r w:rsidRPr="00020A87">
        <w:rPr>
          <w:noProof/>
          <w:lang w:bidi="hi-IN"/>
        </w:rPr>
        <w:t>(Ram and Hadany 2012)</w:t>
      </w:r>
      <w:r w:rsidR="00B04C73" w:rsidRPr="00020A87">
        <w:rPr>
          <w:lang w:bidi="hi-IN"/>
        </w:rPr>
        <w:fldChar w:fldCharType="end"/>
      </w:r>
      <w:r w:rsidRPr="00020A87">
        <w:rPr>
          <w:lang w:bidi="hi-IN"/>
        </w:rPr>
        <w:t xml:space="preserve"> to calculate the population mean fitness at the mutation-selection balance. </w:t>
      </w:r>
      <w:r w:rsidR="00BF0B48">
        <w:rPr>
          <w:lang w:bidi="hi-IN"/>
        </w:rPr>
        <w:t xml:space="preserve">This </w:t>
      </w:r>
      <w:r w:rsidRPr="00020A87">
        <w:rPr>
          <w:lang w:bidi="hi-IN"/>
        </w:rPr>
        <w:t xml:space="preserve">extended model includes </w:t>
      </w:r>
      <w:ins w:id="63" w:author="Yoav Ram" w:date="2014-04-27T14:11:00Z">
        <w:r w:rsidR="00191D82" w:rsidRPr="00191D82">
          <w:rPr>
            <w:highlight w:val="red"/>
            <w:lang w:bidi="hi-IN"/>
            <w:rPrChange w:id="64" w:author="Yoav Ram" w:date="2014-04-27T14:11:00Z">
              <w:rPr>
                <w:lang w:bidi="hi-IN"/>
              </w:rPr>
            </w:rPrChange>
          </w:rPr>
          <w:t xml:space="preserve">rare </w:t>
        </w:r>
      </w:ins>
      <w:del w:id="65" w:author="Yoav Ram" w:date="2014-04-27T14:10:00Z">
        <w:r w:rsidRPr="00191D82" w:rsidDel="00191D82">
          <w:rPr>
            <w:highlight w:val="red"/>
            <w:lang w:bidi="hi-IN"/>
            <w:rPrChange w:id="66" w:author="Yoav Ram" w:date="2014-04-27T14:11:00Z">
              <w:rPr>
                <w:lang w:bidi="hi-IN"/>
              </w:rPr>
            </w:rPrChange>
          </w:rPr>
          <w:delText xml:space="preserve">beneficial </w:delText>
        </w:r>
      </w:del>
      <w:ins w:id="67" w:author="Yoav Ram" w:date="2014-04-27T14:10:00Z">
        <w:r w:rsidR="00191D82" w:rsidRPr="00191D82">
          <w:rPr>
            <w:highlight w:val="red"/>
            <w:lang w:bidi="hi-IN"/>
            <w:rPrChange w:id="68" w:author="Yoav Ram" w:date="2014-04-27T14:11:00Z">
              <w:rPr>
                <w:lang w:bidi="hi-IN"/>
              </w:rPr>
            </w:rPrChange>
          </w:rPr>
          <w:t>back- or compensatory</w:t>
        </w:r>
        <w:r w:rsidR="00191D82" w:rsidRPr="00191D82">
          <w:rPr>
            <w:highlight w:val="red"/>
            <w:lang w:bidi="hi-IN"/>
            <w:rPrChange w:id="69" w:author="Yoav Ram" w:date="2014-04-27T14:11:00Z">
              <w:rPr>
                <w:lang w:bidi="hi-IN"/>
              </w:rPr>
            </w:rPrChange>
          </w:rPr>
          <w:t xml:space="preserve"> </w:t>
        </w:r>
      </w:ins>
      <w:r w:rsidRPr="00191D82">
        <w:rPr>
          <w:highlight w:val="red"/>
          <w:lang w:bidi="hi-IN"/>
          <w:rPrChange w:id="70" w:author="Yoav Ram" w:date="2014-04-27T14:11:00Z">
            <w:rPr>
              <w:lang w:bidi="hi-IN"/>
            </w:rPr>
          </w:rPrChange>
        </w:rPr>
        <w:t xml:space="preserve">mutations </w:t>
      </w:r>
      <w:ins w:id="71" w:author="Yoav Ram" w:date="2014-04-27T14:10:00Z">
        <w:r w:rsidR="00191D82" w:rsidRPr="00191D82">
          <w:rPr>
            <w:highlight w:val="red"/>
            <w:lang w:bidi="hi-IN"/>
            <w:rPrChange w:id="72" w:author="Yoav Ram" w:date="2014-04-27T14:11:00Z">
              <w:rPr>
                <w:lang w:bidi="hi-IN"/>
              </w:rPr>
            </w:rPrChange>
          </w:rPr>
          <w:t>(which have a stronger effect on mutation-selection balance dynamics than on adaptive dynamics)</w:t>
        </w:r>
        <w:r w:rsidR="00191D82">
          <w:rPr>
            <w:lang w:bidi="hi-IN"/>
          </w:rPr>
          <w:t xml:space="preserve"> </w:t>
        </w:r>
      </w:ins>
      <w:r w:rsidRPr="00020A87">
        <w:rPr>
          <w:lang w:bidi="hi-IN"/>
        </w:rPr>
        <w:t xml:space="preserve">and allows more than one mutation to occur in the same individual and generation. </w:t>
      </w:r>
      <w:r w:rsidR="00BF0B48">
        <w:rPr>
          <w:lang w:bidi="hi-IN"/>
        </w:rPr>
        <w:t>The details of this model and the calculation of population</w:t>
      </w:r>
      <w:r w:rsidRPr="00020A87">
        <w:rPr>
          <w:lang w:bidi="hi-IN"/>
        </w:rPr>
        <w:t xml:space="preserve"> mean fitness with various mutational strategies</w:t>
      </w:r>
      <w:r w:rsidR="00BF0B48">
        <w:rPr>
          <w:lang w:bidi="hi-IN"/>
        </w:rPr>
        <w:t xml:space="preserve"> are given in</w:t>
      </w:r>
      <w:r w:rsidR="00C56AB4">
        <w:rPr>
          <w:lang w:bidi="hi-IN"/>
        </w:rPr>
        <w:t xml:space="preserve"> </w:t>
      </w:r>
      <w:r w:rsidR="00C56AB4" w:rsidRPr="00C56AB4">
        <w:rPr>
          <w:lang w:bidi="hi-IN"/>
        </w:rPr>
        <w:t>Online Appendix D.</w:t>
      </w:r>
    </w:p>
    <w:p w:rsidR="005316EE" w:rsidRPr="005950EE" w:rsidRDefault="00DD7A57" w:rsidP="008D0078">
      <w:pPr>
        <w:spacing w:line="480" w:lineRule="auto"/>
        <w:rPr>
          <w:lang w:bidi="hi-IN"/>
        </w:rPr>
      </w:pPr>
      <w:r>
        <w:rPr>
          <w:lang w:bidi="hi-IN"/>
        </w:rPr>
        <w:t>T</w:t>
      </w:r>
      <w:r w:rsidR="005316EE">
        <w:rPr>
          <w:lang w:bidi="hi-IN"/>
        </w:rPr>
        <w:t>he</w:t>
      </w:r>
      <w:r w:rsidR="005316EE" w:rsidRPr="00020A87">
        <w:rPr>
          <w:lang w:bidi="hi-IN"/>
        </w:rPr>
        <w:t xml:space="preserve"> mutation rate </w:t>
      </w:r>
      <w:r>
        <w:rPr>
          <w:lang w:bidi="hi-IN"/>
        </w:rPr>
        <w:t>with CM</w:t>
      </w:r>
      <w:r w:rsidRPr="00020A87">
        <w:rPr>
          <w:lang w:bidi="hi-IN"/>
        </w:rPr>
        <w:t xml:space="preserve"> </w:t>
      </w:r>
      <w:r w:rsidR="005316EE" w:rsidRPr="00020A87">
        <w:rPr>
          <w:lang w:bidi="hi-IN"/>
        </w:rPr>
        <w:t xml:space="preserve">is constant and uniform across the population, </w:t>
      </w:r>
      <w:r w:rsidR="005316EE">
        <w:rPr>
          <w:lang w:bidi="hi-IN"/>
        </w:rPr>
        <w:t xml:space="preserve">and </w:t>
      </w:r>
      <w:r w:rsidR="005316EE" w:rsidRPr="00020A87">
        <w:rPr>
          <w:lang w:bidi="hi-IN"/>
        </w:rPr>
        <w:t xml:space="preserve">the </w:t>
      </w:r>
      <w:proofErr w:type="gramStart"/>
      <w:r w:rsidR="005316EE" w:rsidRPr="00020A87">
        <w:rPr>
          <w:lang w:bidi="hi-IN"/>
        </w:rPr>
        <w:t>population mean</w:t>
      </w:r>
      <w:proofErr w:type="gramEnd"/>
      <w:r w:rsidR="005316EE" w:rsidRPr="00020A87">
        <w:rPr>
          <w:lang w:bidi="hi-IN"/>
        </w:rPr>
        <w:t xml:space="preserve"> fitness mainly depends on the fitness and mutation rate of the fittest individuals</w:t>
      </w:r>
      <w:r w:rsidR="005316EE">
        <w:rPr>
          <w:lang w:bidi="hi-IN"/>
        </w:rPr>
        <w:t xml:space="preserve">. Therefore, </w:t>
      </w:r>
      <w:r w:rsidR="005316EE" w:rsidRPr="00020A87">
        <w:rPr>
          <w:lang w:bidi="hi-IN"/>
        </w:rPr>
        <w:t xml:space="preserve">the </w:t>
      </w:r>
      <w:proofErr w:type="gramStart"/>
      <w:r w:rsidR="005316EE" w:rsidRPr="00020A87">
        <w:rPr>
          <w:lang w:bidi="hi-IN"/>
        </w:rPr>
        <w:t>population mean</w:t>
      </w:r>
      <w:proofErr w:type="gramEnd"/>
      <w:r w:rsidR="005316EE" w:rsidRPr="00020A87">
        <w:rPr>
          <w:lang w:bidi="hi-IN"/>
        </w:rPr>
        <w:t xml:space="preserve"> fitness decreases when the mutation rate increases</w:t>
      </w:r>
      <w:r w:rsidR="004E017A">
        <w:rPr>
          <w:lang w:bidi="hi-IN"/>
        </w:rPr>
        <w:t>;</w:t>
      </w:r>
      <w:r w:rsidR="005316EE">
        <w:rPr>
          <w:lang w:bidi="hi-IN"/>
        </w:rPr>
        <w:t xml:space="preserve"> this decrease is</w:t>
      </w:r>
      <w:r w:rsidR="005316EE" w:rsidRPr="00020A87">
        <w:rPr>
          <w:lang w:bidi="hi-IN"/>
        </w:rPr>
        <w:t xml:space="preserve"> due to generation of deleterious mutations in the fittest individuals. </w:t>
      </w:r>
      <w:r w:rsidR="005316EE">
        <w:rPr>
          <w:lang w:bidi="hi-IN"/>
        </w:rPr>
        <w:t>The adaptation rate, however, increases with</w:t>
      </w:r>
      <w:r w:rsidR="00C03529">
        <w:rPr>
          <w:lang w:bidi="hi-IN"/>
        </w:rPr>
        <w:t xml:space="preserve"> the</w:t>
      </w:r>
      <w:r w:rsidR="005316EE">
        <w:rPr>
          <w:lang w:bidi="hi-IN"/>
        </w:rPr>
        <w:t xml:space="preserve"> mutation rate (eq. 7). This trade-off between </w:t>
      </w:r>
      <w:r w:rsidR="005316EE">
        <w:rPr>
          <w:i/>
          <w:iCs/>
          <w:lang w:bidi="hi-IN"/>
        </w:rPr>
        <w:t>adaptability</w:t>
      </w:r>
      <w:r w:rsidR="005316EE">
        <w:rPr>
          <w:lang w:bidi="hi-IN"/>
        </w:rPr>
        <w:t xml:space="preserve"> and </w:t>
      </w:r>
      <w:r w:rsidR="005316EE">
        <w:rPr>
          <w:i/>
          <w:iCs/>
          <w:lang w:bidi="hi-IN"/>
        </w:rPr>
        <w:t>adaptedness</w:t>
      </w:r>
      <w:r w:rsidR="005316EE">
        <w:rPr>
          <w:lang w:bidi="hi-IN"/>
        </w:rPr>
        <w:t xml:space="preserve"> </w:t>
      </w:r>
      <w:r w:rsidR="004E017A">
        <w:rPr>
          <w:lang w:bidi="hi-IN"/>
        </w:rPr>
        <w:t>constraints</w:t>
      </w:r>
      <w:r w:rsidR="005316EE">
        <w:rPr>
          <w:lang w:bidi="hi-IN"/>
        </w:rPr>
        <w:t xml:space="preserve"> the population: after a long period of environmental stability it can lose the potential for adaptation, </w:t>
      </w:r>
      <w:r w:rsidR="005316EE">
        <w:rPr>
          <w:lang w:bidi="hi-IN"/>
        </w:rPr>
        <w:lastRenderedPageBreak/>
        <w:t xml:space="preserve">and after a long period of environmental change the population can be susceptible to reduced fitness and mutational meltdowns </w:t>
      </w:r>
      <w:r w:rsidR="00B04C73">
        <w:rPr>
          <w:lang w:bidi="hi-IN"/>
        </w:rPr>
        <w:fldChar w:fldCharType="begin" w:fldLock="1"/>
      </w:r>
      <w:r w:rsidR="008D0078">
        <w:rPr>
          <w:lang w:bidi="hi-IN"/>
        </w:rPr>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"previouslyFormattedCitation" : "(Lynch et al. 1993)" }, "properties" : { "noteIndex" : 0 }, "schema" : "https://github.com/citation-style-language/schema/raw/master/csl-citation.json" }</w:instrText>
      </w:r>
      <w:r w:rsidR="00B04C73">
        <w:rPr>
          <w:lang w:bidi="hi-IN"/>
        </w:rPr>
        <w:fldChar w:fldCharType="separate"/>
      </w:r>
      <w:r w:rsidR="005316EE" w:rsidRPr="005950EE">
        <w:rPr>
          <w:noProof/>
          <w:lang w:bidi="hi-IN"/>
        </w:rPr>
        <w:t>(Lynch et al. 1993)</w:t>
      </w:r>
      <w:r w:rsidR="00B04C73">
        <w:rPr>
          <w:lang w:bidi="hi-IN"/>
        </w:rPr>
        <w:fldChar w:fldCharType="end"/>
      </w:r>
      <w:r w:rsidR="005316EE">
        <w:rPr>
          <w:lang w:bidi="hi-IN"/>
        </w:rPr>
        <w:t xml:space="preserve">. </w:t>
      </w:r>
    </w:p>
    <w:p w:rsidR="00CD3F78" w:rsidRDefault="005316EE" w:rsidP="008D0078">
      <w:pPr>
        <w:spacing w:line="480" w:lineRule="auto"/>
        <w:rPr>
          <w:lang w:bidi="hi-IN"/>
        </w:rPr>
      </w:pPr>
      <w:r w:rsidRPr="00020A87">
        <w:rPr>
          <w:lang w:bidi="hi-IN"/>
        </w:rPr>
        <w:t xml:space="preserve">However, </w:t>
      </w:r>
      <w:r w:rsidR="00C03529">
        <w:rPr>
          <w:lang w:bidi="hi-IN"/>
        </w:rPr>
        <w:t xml:space="preserve">this trade-off between </w:t>
      </w:r>
      <w:r w:rsidR="00C03529" w:rsidRPr="00C03529">
        <w:rPr>
          <w:i/>
          <w:iCs/>
          <w:lang w:bidi="hi-IN"/>
        </w:rPr>
        <w:t>adaptability</w:t>
      </w:r>
      <w:r w:rsidR="00C03529">
        <w:rPr>
          <w:lang w:bidi="hi-IN"/>
        </w:rPr>
        <w:t xml:space="preserve"> and </w:t>
      </w:r>
      <w:r w:rsidR="00C03529">
        <w:rPr>
          <w:i/>
          <w:iCs/>
          <w:lang w:bidi="hi-IN"/>
        </w:rPr>
        <w:t xml:space="preserve">adaptedness </w:t>
      </w:r>
      <w:r w:rsidR="00C03529">
        <w:rPr>
          <w:lang w:bidi="hi-IN"/>
        </w:rPr>
        <w:t xml:space="preserve">can be broken </w:t>
      </w:r>
      <w:r w:rsidRPr="00C03529">
        <w:rPr>
          <w:lang w:bidi="hi-IN"/>
        </w:rPr>
        <w:t>if</w:t>
      </w:r>
      <w:r w:rsidRPr="00020A87">
        <w:rPr>
          <w:lang w:bidi="hi-IN"/>
        </w:rPr>
        <w:t xml:space="preserve"> mutation rates are not uniform across the population</w:t>
      </w:r>
      <w:r w:rsidR="00C03529">
        <w:rPr>
          <w:lang w:bidi="hi-IN"/>
        </w:rPr>
        <w:t>. I</w:t>
      </w:r>
      <w:r w:rsidRPr="00020A87">
        <w:rPr>
          <w:lang w:bidi="hi-IN"/>
        </w:rPr>
        <w:t>ncreased</w:t>
      </w:r>
      <w:r w:rsidRPr="00BA2B02">
        <w:rPr>
          <w:lang w:bidi="hi-IN"/>
        </w:rPr>
        <w:t xml:space="preserve"> mutation rates in unfit individuals increase the population mean fitness, as long as beneficial (</w:t>
      </w:r>
      <w:r w:rsidR="004E017A">
        <w:rPr>
          <w:lang w:bidi="hi-IN"/>
        </w:rPr>
        <w:t xml:space="preserve">or </w:t>
      </w:r>
      <w:r w:rsidRPr="00BA2B02">
        <w:rPr>
          <w:lang w:bidi="hi-IN"/>
        </w:rPr>
        <w:t xml:space="preserve">compensatory) mutations </w:t>
      </w:r>
      <w:r w:rsidR="00C03529">
        <w:rPr>
          <w:lang w:bidi="hi-IN"/>
        </w:rPr>
        <w:t>can occur</w:t>
      </w:r>
      <w:r w:rsidRPr="00BA2B02">
        <w:rPr>
          <w:lang w:bidi="hi-IN"/>
        </w:rPr>
        <w:t xml:space="preserve"> </w:t>
      </w:r>
      <w:r w:rsidR="00B04C73" w:rsidRPr="00BA2B02">
        <w:rPr>
          <w:lang w:bidi="hi-IN"/>
        </w:rPr>
        <w:fldChar w:fldCharType="begin" w:fldLock="1"/>
      </w:r>
      <w:r w:rsidR="008D0078">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B04C73" w:rsidRPr="00BA2B02">
        <w:rPr>
          <w:lang w:bidi="hi-IN"/>
        </w:rPr>
        <w:fldChar w:fldCharType="separate"/>
      </w:r>
      <w:r w:rsidRPr="00BA2B02">
        <w:rPr>
          <w:noProof/>
          <w:lang w:bidi="hi-IN"/>
        </w:rPr>
        <w:t>(Ram and Hadany 2012)</w:t>
      </w:r>
      <w:r w:rsidR="00B04C73" w:rsidRPr="00BA2B02">
        <w:rPr>
          <w:lang w:bidi="hi-IN"/>
        </w:rPr>
        <w:fldChar w:fldCharType="end"/>
      </w:r>
      <w:r w:rsidRPr="00BA2B02">
        <w:rPr>
          <w:lang w:bidi="hi-IN"/>
        </w:rPr>
        <w:t xml:space="preserve">. </w:t>
      </w:r>
      <w:r w:rsidR="00BA3BDB">
        <w:t xml:space="preserve">Figure </w:t>
      </w:r>
      <w:r w:rsidR="00C56AB4">
        <w:t>D1</w:t>
      </w:r>
      <w:r w:rsidRPr="00BA2B02">
        <w:rPr>
          <w:lang w:bidi="hi-IN"/>
        </w:rPr>
        <w:t xml:space="preserve"> shows this advantage of SIM over NM in terms of the </w:t>
      </w:r>
      <w:r>
        <w:rPr>
          <w:lang w:bidi="hi-IN"/>
        </w:rPr>
        <w:t xml:space="preserve">difference in </w:t>
      </w:r>
      <w:r w:rsidRPr="00BA2B02">
        <w:rPr>
          <w:lang w:bidi="hi-IN"/>
        </w:rPr>
        <w:t>population mean fitness (</w:t>
      </w:r>
      <m:oMath>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SIM</m:t>
            </m:r>
          </m:sub>
        </m:sSub>
        <m:r>
          <w:rPr>
            <w:rFonts w:ascii="Cambria Math" w:hAnsi="Cambria Math"/>
            <w:lang w:bidi="hi-IN"/>
          </w:rPr>
          <m:t>-</m:t>
        </m:r>
        <m:sSub>
          <m:sSubPr>
            <m:ctrlPr>
              <w:rPr>
                <w:rFonts w:ascii="Cambria Math" w:hAnsi="Cambria Math"/>
                <w:i/>
                <w:lang w:bidi="hi-IN"/>
              </w:rPr>
            </m:ctrlPr>
          </m:sSubPr>
          <m:e>
            <m:acc>
              <m:accPr>
                <m:chr m:val="̅"/>
                <m:ctrlPr>
                  <w:rPr>
                    <w:rFonts w:ascii="Cambria Math" w:hAnsi="Cambria Math"/>
                    <w:i/>
                    <w:lang w:bidi="hi-IN"/>
                  </w:rPr>
                </m:ctrlPr>
              </m:accPr>
              <m:e>
                <m:r>
                  <w:rPr>
                    <w:rFonts w:ascii="Cambria Math" w:hAnsi="Cambria Math"/>
                    <w:lang w:bidi="hi-IN"/>
                  </w:rPr>
                  <m:t>ω</m:t>
                </m:r>
              </m:e>
            </m:acc>
          </m:e>
          <m:sub>
            <m:r>
              <w:rPr>
                <w:rFonts w:ascii="Cambria Math" w:hAnsi="Cambria Math"/>
                <w:lang w:bidi="hi-IN"/>
              </w:rPr>
              <m:t>NM</m:t>
            </m:r>
          </m:sub>
        </m:sSub>
      </m:oMath>
      <w:r w:rsidRPr="00BA2B02">
        <w:rPr>
          <w:rFonts w:eastAsiaTheme="minorEastAsia"/>
          <w:lang w:bidi="hi-IN"/>
        </w:rPr>
        <w:t>)</w:t>
      </w:r>
      <w:r w:rsidRPr="00BA2B02">
        <w:rPr>
          <w:lang w:bidi="hi-IN"/>
        </w:rPr>
        <w:t>.</w:t>
      </w:r>
      <w:r>
        <w:rPr>
          <w:lang w:bidi="hi-IN"/>
        </w:rPr>
        <w:t xml:space="preserve"> Moreover, i</w:t>
      </w:r>
      <w:r w:rsidRPr="00020A87">
        <w:rPr>
          <w:lang w:bidi="hi-IN"/>
        </w:rPr>
        <w:t>ncreased</w:t>
      </w:r>
      <w:r w:rsidRPr="00BA2B02">
        <w:rPr>
          <w:lang w:bidi="hi-IN"/>
        </w:rPr>
        <w:t xml:space="preserve"> mutation rates in unfit individuals</w:t>
      </w:r>
      <w:r>
        <w:rPr>
          <w:lang w:bidi="hi-IN"/>
        </w:rPr>
        <w:t xml:space="preserve"> also increase the adaptation rate (eq. 8</w:t>
      </w:r>
      <w:r w:rsidR="004E017A">
        <w:rPr>
          <w:lang w:bidi="hi-IN"/>
        </w:rPr>
        <w:t xml:space="preserve">; </w:t>
      </w:r>
      <w:r w:rsidR="00396506">
        <w:t>Figure 2</w:t>
      </w:r>
      <w:r>
        <w:rPr>
          <w:lang w:bidi="hi-IN"/>
        </w:rPr>
        <w:t xml:space="preserve">). Therefore, SIM breaks the trade-off between </w:t>
      </w:r>
      <w:r>
        <w:rPr>
          <w:i/>
          <w:iCs/>
          <w:lang w:bidi="hi-IN"/>
        </w:rPr>
        <w:t>adaptability</w:t>
      </w:r>
      <w:r>
        <w:rPr>
          <w:lang w:bidi="hi-IN"/>
        </w:rPr>
        <w:t xml:space="preserve"> and </w:t>
      </w:r>
      <w:r>
        <w:rPr>
          <w:i/>
          <w:iCs/>
          <w:lang w:bidi="hi-IN"/>
        </w:rPr>
        <w:t>adaptedness</w:t>
      </w:r>
      <w:r>
        <w:rPr>
          <w:lang w:bidi="hi-IN"/>
        </w:rPr>
        <w:t xml:space="preserve">. </w:t>
      </w:r>
    </w:p>
    <w:p w:rsidR="00CD3F78" w:rsidRDefault="00CD3F78" w:rsidP="008D0078">
      <w:pPr>
        <w:spacing w:after="200" w:line="480" w:lineRule="auto"/>
        <w:rPr>
          <w:lang w:bidi="hi-IN"/>
        </w:rPr>
      </w:pPr>
      <w:r>
        <w:rPr>
          <w:lang w:bidi="hi-IN"/>
        </w:rPr>
        <w:br w:type="page"/>
      </w:r>
    </w:p>
    <w:p w:rsidR="00CD3F78" w:rsidRPr="00733307" w:rsidRDefault="00CD3F78" w:rsidP="008D0078">
      <w:pPr>
        <w:spacing w:line="480" w:lineRule="auto"/>
        <w:jc w:val="center"/>
        <w:rPr>
          <w:sz w:val="20"/>
          <w:szCs w:val="20"/>
        </w:rPr>
      </w:pPr>
      <w:r>
        <w:rPr>
          <w:noProof/>
          <w:sz w:val="20"/>
          <w:szCs w:val="20"/>
          <w:lang w:bidi="ar-SA"/>
        </w:rPr>
        <w:lastRenderedPageBreak/>
        <w:drawing>
          <wp:inline distT="0" distB="0" distL="0" distR="0" wp14:anchorId="16E669CF" wp14:editId="2075D775">
            <wp:extent cx="5266690" cy="4213860"/>
            <wp:effectExtent l="0" t="0" r="0" b="0"/>
            <wp:docPr id="16" name="Picture 16" descr="D:\workspace\ruggedsim\manuscript\ram_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ruggedsim\manuscript\ram_f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rsidR="00CD3F78" w:rsidRPr="00733307" w:rsidRDefault="00CD3F78" w:rsidP="008D0078">
      <w:pPr>
        <w:pStyle w:val="FigureLegend"/>
        <w:spacing w:line="480" w:lineRule="auto"/>
        <w:jc w:val="left"/>
        <w:rPr>
          <w:rFonts w:eastAsiaTheme="minorEastAsia"/>
          <w:sz w:val="20"/>
          <w:szCs w:val="20"/>
          <w:lang w:bidi="hi-IN"/>
        </w:rPr>
      </w:pPr>
      <w:bookmarkStart w:id="73" w:name="_Ref360184105"/>
      <w:r w:rsidRPr="00733307">
        <w:rPr>
          <w:b/>
          <w:bCs/>
          <w:sz w:val="20"/>
          <w:szCs w:val="20"/>
        </w:rPr>
        <w:t xml:space="preserve">Figure </w:t>
      </w:r>
      <w:r w:rsidRPr="00733307">
        <w:rPr>
          <w:b/>
          <w:bCs/>
          <w:sz w:val="20"/>
          <w:szCs w:val="20"/>
        </w:rPr>
        <w:fldChar w:fldCharType="begin"/>
      </w:r>
      <w:r w:rsidRPr="00733307">
        <w:rPr>
          <w:b/>
          <w:bCs/>
          <w:sz w:val="20"/>
          <w:szCs w:val="20"/>
        </w:rPr>
        <w:instrText xml:space="preserve"> SEQ Figure \* ARABIC </w:instrText>
      </w:r>
      <w:r w:rsidRPr="00733307">
        <w:rPr>
          <w:b/>
          <w:bCs/>
          <w:sz w:val="20"/>
          <w:szCs w:val="20"/>
        </w:rPr>
        <w:fldChar w:fldCharType="separate"/>
      </w:r>
      <w:r w:rsidR="00C47BD2">
        <w:rPr>
          <w:b/>
          <w:bCs/>
          <w:noProof/>
          <w:sz w:val="20"/>
          <w:szCs w:val="20"/>
        </w:rPr>
        <w:t>4</w:t>
      </w:r>
      <w:r w:rsidRPr="00733307">
        <w:rPr>
          <w:b/>
          <w:bCs/>
          <w:sz w:val="20"/>
          <w:szCs w:val="20"/>
        </w:rPr>
        <w:fldChar w:fldCharType="end"/>
      </w:r>
      <w:bookmarkEnd w:id="73"/>
      <w:r w:rsidRPr="00733307">
        <w:rPr>
          <w:b/>
          <w:bCs/>
          <w:noProof/>
          <w:sz w:val="20"/>
          <w:szCs w:val="20"/>
        </w:rPr>
        <w:t xml:space="preserve"> – The trade-off between </w:t>
      </w:r>
      <w:r w:rsidRPr="00733307">
        <w:rPr>
          <w:b/>
          <w:bCs/>
          <w:i/>
          <w:iCs/>
          <w:noProof/>
          <w:sz w:val="20"/>
          <w:szCs w:val="20"/>
        </w:rPr>
        <w:t>adaptedness</w:t>
      </w:r>
      <w:r w:rsidRPr="00733307">
        <w:rPr>
          <w:b/>
          <w:bCs/>
          <w:noProof/>
          <w:sz w:val="20"/>
          <w:szCs w:val="20"/>
        </w:rPr>
        <w:t xml:space="preserve"> and </w:t>
      </w:r>
      <w:r w:rsidRPr="00733307">
        <w:rPr>
          <w:b/>
          <w:bCs/>
          <w:i/>
          <w:iCs/>
          <w:noProof/>
          <w:sz w:val="20"/>
          <w:szCs w:val="20"/>
        </w:rPr>
        <w:t>adaptability</w:t>
      </w:r>
      <w:r w:rsidRPr="00733307">
        <w:rPr>
          <w:b/>
          <w:bCs/>
          <w:noProof/>
          <w:sz w:val="20"/>
          <w:szCs w:val="20"/>
        </w:rPr>
        <w:t xml:space="preserve">. </w:t>
      </w:r>
      <w:r w:rsidRPr="00733307">
        <w:rPr>
          <w:noProof/>
          <w:sz w:val="20"/>
          <w:szCs w:val="20"/>
        </w:rPr>
        <w:t xml:space="preserve">The figure shows the relative </w:t>
      </w:r>
      <w:r w:rsidRPr="00733307">
        <w:rPr>
          <w:i/>
          <w:iCs/>
          <w:noProof/>
          <w:sz w:val="20"/>
          <w:szCs w:val="20"/>
        </w:rPr>
        <w:t xml:space="preserve">adaptedness </w:t>
      </w:r>
      <w:r w:rsidRPr="00733307">
        <w:rPr>
          <w:noProof/>
          <w:sz w:val="20"/>
          <w:szCs w:val="20"/>
        </w:rPr>
        <w:t xml:space="preserve">and the relative </w:t>
      </w:r>
      <w:r w:rsidRPr="00733307">
        <w:rPr>
          <w:i/>
          <w:iCs/>
          <w:noProof/>
          <w:sz w:val="20"/>
          <w:szCs w:val="20"/>
        </w:rPr>
        <w:t>adaptability</w:t>
      </w:r>
      <w:r w:rsidRPr="00733307">
        <w:rPr>
          <w:noProof/>
          <w:sz w:val="20"/>
          <w:szCs w:val="20"/>
        </w:rPr>
        <w:t xml:space="preserve"> of different mutational strategies in comparison to normal mutagenesis (NM)</w:t>
      </w:r>
      <w:r w:rsidRPr="00733307">
        <w:rPr>
          <w:sz w:val="20"/>
          <w:szCs w:val="20"/>
          <w:lang w:bidi="hi-IN"/>
        </w:rPr>
        <w:t xml:space="preserve">. </w:t>
      </w:r>
      <w:r w:rsidRPr="00733307">
        <w:rPr>
          <w:i/>
          <w:iCs/>
          <w:noProof/>
          <w:sz w:val="20"/>
          <w:szCs w:val="20"/>
        </w:rPr>
        <w:t>Adaptedness</w:t>
      </w:r>
      <w:r w:rsidRPr="00733307">
        <w:rPr>
          <w:noProof/>
          <w:sz w:val="20"/>
          <w:szCs w:val="20"/>
        </w:rPr>
        <w:t xml:space="preserve"> is defined by the population mean fitness at MSB, </w:t>
      </w:r>
      <m:oMath>
        <m:acc>
          <m:accPr>
            <m:chr m:val="̅"/>
            <m:ctrlPr>
              <w:rPr>
                <w:rFonts w:ascii="Cambria Math" w:hAnsi="Cambria Math"/>
                <w:i/>
                <w:noProof/>
                <w:sz w:val="20"/>
                <w:szCs w:val="20"/>
              </w:rPr>
            </m:ctrlPr>
          </m:accPr>
          <m:e>
            <m:r>
              <w:rPr>
                <w:rFonts w:ascii="Cambria Math" w:hAnsi="Cambria Math"/>
                <w:noProof/>
                <w:sz w:val="20"/>
                <w:szCs w:val="20"/>
              </w:rPr>
              <m:t>ω</m:t>
            </m:r>
          </m:e>
        </m:acc>
      </m:oMath>
      <w:r w:rsidRPr="00733307">
        <w:rPr>
          <w:rFonts w:eastAsiaTheme="minorEastAsia"/>
          <w:noProof/>
          <w:sz w:val="20"/>
          <w:szCs w:val="20"/>
        </w:rPr>
        <w:t xml:space="preserve"> (see</w:t>
      </w:r>
      <w:r w:rsidR="00C56AB4">
        <w:rPr>
          <w:rFonts w:eastAsiaTheme="minorEastAsia"/>
          <w:noProof/>
          <w:sz w:val="20"/>
          <w:szCs w:val="20"/>
        </w:rPr>
        <w:t xml:space="preserve"> Online Appendix D</w:t>
      </w:r>
      <w:r w:rsidRPr="00733307">
        <w:rPr>
          <w:rFonts w:eastAsiaTheme="minorEastAsia"/>
          <w:noProof/>
          <w:sz w:val="20"/>
          <w:szCs w:val="20"/>
        </w:rPr>
        <w:t>)</w:t>
      </w:r>
      <w:r>
        <w:rPr>
          <w:sz w:val="20"/>
          <w:szCs w:val="20"/>
        </w:rPr>
        <w:t>.</w:t>
      </w:r>
      <w:r>
        <w:rPr>
          <w:i/>
          <w:iCs/>
          <w:noProof/>
          <w:sz w:val="20"/>
          <w:szCs w:val="20"/>
        </w:rPr>
        <w:t xml:space="preserve"> </w:t>
      </w:r>
      <w:r w:rsidRPr="00733307">
        <w:rPr>
          <w:i/>
          <w:iCs/>
          <w:noProof/>
          <w:sz w:val="20"/>
          <w:szCs w:val="20"/>
        </w:rPr>
        <w:t>Adaptability</w:t>
      </w:r>
      <w:r w:rsidRPr="00733307">
        <w:rPr>
          <w:noProof/>
          <w:sz w:val="20"/>
          <w:szCs w:val="20"/>
        </w:rPr>
        <w:t xml:space="preserve"> is defined by the rate</w:t>
      </w:r>
      <w:r>
        <w:rPr>
          <w:noProof/>
          <w:sz w:val="20"/>
          <w:szCs w:val="20"/>
        </w:rPr>
        <w:t xml:space="preserve"> of complex </w:t>
      </w:r>
      <w:r w:rsidRPr="00733307">
        <w:rPr>
          <w:noProof/>
          <w:sz w:val="20"/>
          <w:szCs w:val="20"/>
        </w:rPr>
        <w:t xml:space="preserve">adaptation, </w:t>
      </w:r>
      <m:oMath>
        <m:r>
          <w:rPr>
            <w:rFonts w:ascii="Cambria Math" w:hAnsi="Cambria Math"/>
            <w:noProof/>
            <w:sz w:val="20"/>
            <w:szCs w:val="20"/>
          </w:rPr>
          <m:t>ν</m:t>
        </m:r>
      </m:oMath>
      <w:r w:rsidRPr="00733307">
        <w:rPr>
          <w:rFonts w:eastAsiaTheme="minorEastAsia"/>
          <w:noProof/>
          <w:sz w:val="20"/>
          <w:szCs w:val="20"/>
        </w:rPr>
        <w:t xml:space="preserve"> </w:t>
      </w:r>
      <w:r w:rsidRPr="00396506">
        <w:rPr>
          <w:sz w:val="20"/>
          <w:szCs w:val="20"/>
          <w:lang w:bidi="hi-IN"/>
        </w:rPr>
        <w:t>(</w:t>
      </w:r>
      <w:proofErr w:type="spellStart"/>
      <w:r w:rsidRPr="00396506">
        <w:rPr>
          <w:sz w:val="20"/>
          <w:szCs w:val="20"/>
          <w:lang w:bidi="hi-IN"/>
        </w:rPr>
        <w:t>eqs</w:t>
      </w:r>
      <w:proofErr w:type="spellEnd"/>
      <w:r w:rsidRPr="00396506">
        <w:rPr>
          <w:sz w:val="20"/>
          <w:szCs w:val="20"/>
          <w:lang w:bidi="hi-IN"/>
        </w:rPr>
        <w:t>. 6-8)</w:t>
      </w:r>
      <w:r w:rsidRPr="00733307">
        <w:rPr>
          <w:sz w:val="20"/>
          <w:szCs w:val="20"/>
          <w:lang w:bidi="hi-IN"/>
        </w:rPr>
        <w:t>.</w:t>
      </w:r>
      <w:r w:rsidRPr="00733307">
        <w:rPr>
          <w:noProof/>
          <w:sz w:val="20"/>
          <w:szCs w:val="20"/>
        </w:rPr>
        <w:t xml:space="preserve"> </w:t>
      </w:r>
      <w:r w:rsidRPr="00733307">
        <w:rPr>
          <w:sz w:val="20"/>
          <w:szCs w:val="20"/>
          <w:lang w:bidi="hi-IN"/>
        </w:rPr>
        <w:t xml:space="preserve">Constitutive mutagenesis (CM) increases the mutation rate of all individuals </w:t>
      </w:r>
      <w:proofErr w:type="spellStart"/>
      <w:r w:rsidRPr="00733307">
        <w:rPr>
          <w:rFonts w:cs="Times New Roman"/>
          <w:i/>
          <w:iCs/>
          <w:sz w:val="20"/>
          <w:szCs w:val="20"/>
        </w:rPr>
        <w:t>τ</w:t>
      </w:r>
      <w:r w:rsidRPr="00733307">
        <w:rPr>
          <w:rFonts w:cs="Times New Roman"/>
          <w:i/>
          <w:iCs/>
          <w:sz w:val="20"/>
          <w:szCs w:val="20"/>
          <w:vertAlign w:val="subscript"/>
        </w:rPr>
        <w:t>CM</w:t>
      </w:r>
      <w:proofErr w:type="spellEnd"/>
      <w:r w:rsidRPr="00733307">
        <w:rPr>
          <w:rFonts w:cs="Times New Roman"/>
          <w:sz w:val="20"/>
          <w:szCs w:val="20"/>
        </w:rPr>
        <w:t>-fold</w:t>
      </w:r>
      <w:r w:rsidRPr="00733307">
        <w:rPr>
          <w:sz w:val="20"/>
          <w:szCs w:val="20"/>
          <w:lang w:bidi="hi-IN"/>
        </w:rPr>
        <w:t xml:space="preserve">; Stress-induced mutagenesis (SIM) increases the mutation rate of stressed </w:t>
      </w:r>
      <w:proofErr w:type="gramStart"/>
      <w:r w:rsidRPr="00733307">
        <w:rPr>
          <w:sz w:val="20"/>
          <w:szCs w:val="20"/>
          <w:lang w:bidi="hi-IN"/>
        </w:rPr>
        <w:t>individuals</w:t>
      </w:r>
      <w:proofErr w:type="gramEnd"/>
      <w:r w:rsidRPr="00733307">
        <w:rPr>
          <w:rFonts w:cs="Times New Roman"/>
          <w:i/>
          <w:iCs/>
          <w:sz w:val="20"/>
          <w:szCs w:val="20"/>
        </w:rPr>
        <w:t xml:space="preserve"> </w:t>
      </w:r>
      <w:proofErr w:type="spellStart"/>
      <w:r w:rsidRPr="00733307">
        <w:rPr>
          <w:rFonts w:cs="Times New Roman"/>
          <w:i/>
          <w:iCs/>
          <w:sz w:val="20"/>
          <w:szCs w:val="20"/>
        </w:rPr>
        <w:t>τ</w:t>
      </w:r>
      <w:r w:rsidRPr="00733307">
        <w:rPr>
          <w:rFonts w:cs="Times New Roman"/>
          <w:i/>
          <w:iCs/>
          <w:sz w:val="20"/>
          <w:szCs w:val="20"/>
          <w:vertAlign w:val="subscript"/>
        </w:rPr>
        <w:t>SIM</w:t>
      </w:r>
      <w:proofErr w:type="spellEnd"/>
      <w:r w:rsidRPr="00733307">
        <w:rPr>
          <w:rFonts w:cs="Times New Roman"/>
          <w:sz w:val="20"/>
          <w:szCs w:val="20"/>
        </w:rPr>
        <w:t>-fold</w:t>
      </w:r>
      <w:r w:rsidRPr="00733307">
        <w:rPr>
          <w:sz w:val="20"/>
          <w:szCs w:val="20"/>
          <w:lang w:bidi="hi-IN"/>
        </w:rPr>
        <w:t>; Mixed strategies (dashed line) increase the mutation rate of all individuals</w:t>
      </w:r>
      <w:r w:rsidRPr="00733307">
        <w:rPr>
          <w:sz w:val="20"/>
          <w:szCs w:val="20"/>
        </w:rPr>
        <w:t xml:space="preserve"> </w:t>
      </w:r>
      <w:proofErr w:type="spellStart"/>
      <w:r w:rsidRPr="00733307">
        <w:rPr>
          <w:rFonts w:cs="Times New Roman"/>
          <w:i/>
          <w:iCs/>
          <w:sz w:val="20"/>
          <w:szCs w:val="20"/>
        </w:rPr>
        <w:t>τ</w:t>
      </w:r>
      <w:r w:rsidRPr="00733307">
        <w:rPr>
          <w:rFonts w:cs="Times New Roman"/>
          <w:i/>
          <w:iCs/>
          <w:sz w:val="20"/>
          <w:szCs w:val="20"/>
          <w:vertAlign w:val="subscript"/>
        </w:rPr>
        <w:t>CM</w:t>
      </w:r>
      <w:proofErr w:type="spellEnd"/>
      <w:r w:rsidRPr="00733307">
        <w:rPr>
          <w:rFonts w:cs="Times New Roman"/>
          <w:sz w:val="20"/>
          <w:szCs w:val="20"/>
        </w:rPr>
        <w:t xml:space="preserve">-fold and of stressed individuals </w:t>
      </w:r>
      <w:r>
        <w:rPr>
          <w:rFonts w:cs="Times New Roman"/>
          <w:sz w:val="20"/>
          <w:szCs w:val="20"/>
        </w:rPr>
        <w:t>an additional</w:t>
      </w:r>
      <w:r w:rsidRPr="00733307">
        <w:rPr>
          <w:rFonts w:cs="Times New Roman"/>
          <w:sz w:val="20"/>
          <w:szCs w:val="20"/>
        </w:rPr>
        <w:t xml:space="preserve"> </w:t>
      </w:r>
      <w:proofErr w:type="spellStart"/>
      <w:r w:rsidRPr="00733307">
        <w:rPr>
          <w:rFonts w:cs="Times New Roman"/>
          <w:i/>
          <w:iCs/>
          <w:sz w:val="20"/>
          <w:szCs w:val="20"/>
        </w:rPr>
        <w:t>τ</w:t>
      </w:r>
      <w:r w:rsidRPr="00733307">
        <w:rPr>
          <w:rFonts w:cs="Times New Roman"/>
          <w:i/>
          <w:iCs/>
          <w:sz w:val="20"/>
          <w:szCs w:val="20"/>
          <w:vertAlign w:val="subscript"/>
        </w:rPr>
        <w:t>SIM</w:t>
      </w:r>
      <w:proofErr w:type="spellEnd"/>
      <w:r w:rsidRPr="00733307">
        <w:rPr>
          <w:rFonts w:cs="Times New Roman"/>
          <w:sz w:val="20"/>
          <w:szCs w:val="20"/>
        </w:rPr>
        <w:t>-fold</w:t>
      </w:r>
      <w:r w:rsidRPr="00733307">
        <w:rPr>
          <w:sz w:val="20"/>
          <w:szCs w:val="20"/>
        </w:rPr>
        <w:t xml:space="preserve">. SIM breaks off the </w:t>
      </w:r>
      <w:r w:rsidRPr="00733307">
        <w:rPr>
          <w:i/>
          <w:iCs/>
          <w:sz w:val="20"/>
          <w:szCs w:val="20"/>
        </w:rPr>
        <w:t>adaptability-adaptedness</w:t>
      </w:r>
      <w:r w:rsidRPr="00733307">
        <w:rPr>
          <w:sz w:val="20"/>
          <w:szCs w:val="20"/>
        </w:rPr>
        <w:t xml:space="preserve"> trade-off of CM, increasing the </w:t>
      </w:r>
      <w:r w:rsidRPr="00733307">
        <w:rPr>
          <w:i/>
          <w:iCs/>
          <w:sz w:val="20"/>
          <w:szCs w:val="20"/>
        </w:rPr>
        <w:t>adaptability</w:t>
      </w:r>
      <w:r w:rsidRPr="00733307">
        <w:rPr>
          <w:sz w:val="20"/>
          <w:szCs w:val="20"/>
        </w:rPr>
        <w:t xml:space="preserve"> without compromising the </w:t>
      </w:r>
      <w:r w:rsidRPr="00733307">
        <w:rPr>
          <w:i/>
          <w:iCs/>
          <w:sz w:val="20"/>
          <w:szCs w:val="20"/>
        </w:rPr>
        <w:t>adaptedness</w:t>
      </w:r>
      <w:r w:rsidRPr="00733307">
        <w:rPr>
          <w:sz w:val="20"/>
          <w:szCs w:val="20"/>
        </w:rPr>
        <w:t xml:space="preserve"> of the population. </w:t>
      </w:r>
      <w:r w:rsidRPr="00733307">
        <w:rPr>
          <w:sz w:val="20"/>
          <w:szCs w:val="20"/>
          <w:lang w:bidi="hi-IN"/>
        </w:rPr>
        <w:t xml:space="preserve">Parameters (see </w:t>
      </w:r>
      <w:r>
        <w:fldChar w:fldCharType="begin"/>
      </w:r>
      <w:r>
        <w:instrText xml:space="preserve"> REF _Ref358791100 \h  \* MERGEFORMAT </w:instrText>
      </w:r>
      <w:r>
        <w:fldChar w:fldCharType="separate"/>
      </w:r>
      <w:r w:rsidR="00C47BD2" w:rsidRPr="00C47BD2">
        <w:rPr>
          <w:sz w:val="20"/>
          <w:szCs w:val="20"/>
        </w:rPr>
        <w:t>Table 1</w:t>
      </w:r>
      <w:r>
        <w:fldChar w:fldCharType="end"/>
      </w:r>
      <w:r w:rsidRPr="00733307">
        <w:rPr>
          <w:sz w:val="20"/>
          <w:szCs w:val="20"/>
          <w:lang w:bidi="hi-IN"/>
        </w:rPr>
        <w:t xml:space="preserve">): </w:t>
      </w:r>
      <w:r w:rsidRPr="00733307">
        <w:rPr>
          <w:i/>
          <w:iCs/>
          <w:sz w:val="20"/>
          <w:szCs w:val="20"/>
          <w:lang w:bidi="hi-IN"/>
        </w:rPr>
        <w:t>N</w:t>
      </w:r>
      <w:r w:rsidRPr="00733307">
        <w:rPr>
          <w:sz w:val="20"/>
          <w:szCs w:val="20"/>
          <w:lang w:bidi="hi-IN"/>
        </w:rPr>
        <w:t>=10</w:t>
      </w:r>
      <w:r w:rsidRPr="00733307">
        <w:rPr>
          <w:sz w:val="20"/>
          <w:szCs w:val="20"/>
          <w:vertAlign w:val="superscript"/>
          <w:lang w:bidi="hi-IN"/>
        </w:rPr>
        <w:t>6</w:t>
      </w:r>
      <w:r w:rsidRPr="00733307">
        <w:rPr>
          <w:sz w:val="20"/>
          <w:szCs w:val="20"/>
          <w:lang w:bidi="hi-IN"/>
        </w:rPr>
        <w:t xml:space="preserve">, </w:t>
      </w:r>
      <w:r w:rsidRPr="00733307">
        <w:rPr>
          <w:i/>
          <w:iCs/>
          <w:sz w:val="20"/>
          <w:szCs w:val="20"/>
          <w:lang w:bidi="hi-IN"/>
        </w:rPr>
        <w:t>U</w:t>
      </w:r>
      <w:r w:rsidRPr="00733307">
        <w:rPr>
          <w:sz w:val="20"/>
          <w:szCs w:val="20"/>
          <w:lang w:bidi="hi-IN"/>
        </w:rPr>
        <w:t>=</w:t>
      </w:r>
      <w:r w:rsidRPr="00733307">
        <w:rPr>
          <w:sz w:val="20"/>
          <w:szCs w:val="20"/>
          <w:lang w:bidi="hi-IN"/>
        </w:rPr>
        <w:softHyphen/>
        <w:t xml:space="preserve">0.0004, </w:t>
      </w:r>
      <w:r w:rsidRPr="00733307">
        <w:rPr>
          <w:rFonts w:cs="Times New Roman"/>
          <w:i/>
          <w:iCs/>
          <w:sz w:val="20"/>
          <w:szCs w:val="20"/>
          <w:lang w:bidi="hi-IN"/>
        </w:rPr>
        <w:t>β</w:t>
      </w:r>
      <w:r w:rsidRPr="00733307">
        <w:rPr>
          <w:sz w:val="20"/>
          <w:szCs w:val="20"/>
          <w:lang w:bidi="hi-IN"/>
        </w:rPr>
        <w:t>=0.0</w:t>
      </w:r>
      <w:r>
        <w:rPr>
          <w:sz w:val="20"/>
          <w:szCs w:val="20"/>
          <w:lang w:bidi="hi-IN"/>
        </w:rPr>
        <w:t>0</w:t>
      </w:r>
      <w:r w:rsidRPr="00733307">
        <w:rPr>
          <w:sz w:val="20"/>
          <w:szCs w:val="20"/>
          <w:lang w:bidi="hi-IN"/>
        </w:rPr>
        <w:t xml:space="preserve">02, </w:t>
      </w:r>
      <w:r w:rsidRPr="00733307">
        <w:rPr>
          <w:i/>
          <w:iCs/>
          <w:sz w:val="20"/>
          <w:szCs w:val="20"/>
          <w:lang w:bidi="hi-IN"/>
        </w:rPr>
        <w:t>s</w:t>
      </w:r>
      <w:r w:rsidRPr="00733307">
        <w:rPr>
          <w:sz w:val="20"/>
          <w:szCs w:val="20"/>
          <w:lang w:bidi="hi-IN"/>
        </w:rPr>
        <w:t xml:space="preserve">=0.05, </w:t>
      </w:r>
      <w:r w:rsidRPr="00733307">
        <w:rPr>
          <w:i/>
          <w:iCs/>
          <w:sz w:val="20"/>
          <w:szCs w:val="20"/>
          <w:lang w:bidi="hi-IN"/>
        </w:rPr>
        <w:t>H</w:t>
      </w:r>
      <w:r w:rsidRPr="00733307">
        <w:rPr>
          <w:sz w:val="20"/>
          <w:szCs w:val="20"/>
          <w:lang w:bidi="hi-IN"/>
        </w:rPr>
        <w:t xml:space="preserve">=2, </w:t>
      </w:r>
      <w:r w:rsidRPr="00733307">
        <w:rPr>
          <w:rFonts w:cs="Times New Roman"/>
          <w:i/>
          <w:iCs/>
          <w:sz w:val="20"/>
          <w:szCs w:val="20"/>
          <w:lang w:bidi="hi-IN"/>
        </w:rPr>
        <w:t>τ</w:t>
      </w:r>
      <w:r w:rsidRPr="00733307">
        <w:rPr>
          <w:sz w:val="20"/>
          <w:szCs w:val="20"/>
          <w:lang w:bidi="hi-IN"/>
        </w:rPr>
        <w:t>&lt;&lt;s/</w:t>
      </w:r>
      <w:r w:rsidRPr="00733307">
        <w:rPr>
          <w:i/>
          <w:iCs/>
          <w:sz w:val="20"/>
          <w:szCs w:val="20"/>
          <w:lang w:bidi="hi-IN"/>
        </w:rPr>
        <w:t>U</w:t>
      </w:r>
      <w:r w:rsidRPr="00733307">
        <w:rPr>
          <w:rFonts w:eastAsiaTheme="minorEastAsia"/>
          <w:sz w:val="20"/>
          <w:szCs w:val="20"/>
          <w:lang w:bidi="hi-IN"/>
        </w:rPr>
        <w:t>.</w:t>
      </w:r>
    </w:p>
    <w:p w:rsidR="005316EE" w:rsidRDefault="005316EE" w:rsidP="008D0078">
      <w:pPr>
        <w:spacing w:line="480" w:lineRule="auto"/>
        <w:rPr>
          <w:lang w:bidi="hi-IN"/>
        </w:rPr>
      </w:pPr>
    </w:p>
    <w:p w:rsidR="005316EE" w:rsidRPr="00AB4B01" w:rsidRDefault="005316EE" w:rsidP="008D0078">
      <w:pPr>
        <w:spacing w:line="480" w:lineRule="auto"/>
        <w:rPr>
          <w:lang w:bidi="hi-IN"/>
        </w:rPr>
      </w:pPr>
      <w:r>
        <w:rPr>
          <w:lang w:bidi="hi-IN"/>
        </w:rPr>
        <w:lastRenderedPageBreak/>
        <w:t xml:space="preserve">Figure 4 shows the adaptation rate and population mean fitness of CM and SIM compared to NM for different values of </w:t>
      </w:r>
      <w:r w:rsidRPr="00C03529">
        <w:rPr>
          <w:rFonts w:cs="Times New Roman"/>
          <w:i/>
          <w:iCs/>
          <w:lang w:bidi="hi-IN"/>
        </w:rPr>
        <w:t>τ</w:t>
      </w:r>
      <w:r>
        <w:rPr>
          <w:lang w:bidi="hi-IN"/>
        </w:rPr>
        <w:t>, the mutation rate fold</w:t>
      </w:r>
      <w:r w:rsidR="004E017A">
        <w:rPr>
          <w:lang w:bidi="hi-IN"/>
        </w:rPr>
        <w:t xml:space="preserve"> </w:t>
      </w:r>
      <w:r>
        <w:rPr>
          <w:lang w:bidi="hi-IN"/>
        </w:rPr>
        <w:t>increase.</w:t>
      </w:r>
    </w:p>
    <w:p w:rsidR="005316EE" w:rsidRPr="00C03529" w:rsidRDefault="005316EE" w:rsidP="008D0078">
      <w:pPr>
        <w:spacing w:line="480" w:lineRule="auto"/>
      </w:pPr>
      <w:r w:rsidRPr="00BA2B02">
        <w:rPr>
          <w:lang w:bidi="hi-IN"/>
        </w:rPr>
        <w:t xml:space="preserve">Any realistic rate of adaptation </w:t>
      </w:r>
      <w:r w:rsidRPr="004E017A">
        <w:rPr>
          <w:i/>
          <w:iCs/>
          <w:lang w:bidi="hi-IN"/>
        </w:rPr>
        <w:t>ν</w:t>
      </w:r>
      <w:r w:rsidRPr="004E017A">
        <w:rPr>
          <w:lang w:bidi="hi-IN"/>
        </w:rPr>
        <w:t xml:space="preserve"> </w:t>
      </w:r>
      <w:r w:rsidRPr="00BA2B02">
        <w:rPr>
          <w:lang w:bidi="hi-IN"/>
        </w:rPr>
        <w:t xml:space="preserve">can be realized using both CM and SIM. The highest mean fitness will always be attained with SIM, which has a small advantage over NM (that cannot be seen in this figure, but see </w:t>
      </w:r>
      <w:r w:rsidR="00BA3BDB">
        <w:t>Figure</w:t>
      </w:r>
      <w:r w:rsidR="00C56AB4">
        <w:t xml:space="preserve"> D1</w:t>
      </w:r>
      <w:r w:rsidRPr="00BA2B02">
        <w:rPr>
          <w:lang w:bidi="hi-IN"/>
        </w:rPr>
        <w:t>) due to the incr</w:t>
      </w:r>
      <w:r w:rsidR="004E017A">
        <w:rPr>
          <w:lang w:bidi="hi-IN"/>
        </w:rPr>
        <w:t>eased generation of beneficial</w:t>
      </w:r>
      <w:r w:rsidRPr="008F3447">
        <w:rPr>
          <w:lang w:bidi="hi-IN"/>
        </w:rPr>
        <w:t xml:space="preserve"> mutations in individuals with low fitness. If for some rate of adaptation the mutation rate fold increase</w:t>
      </w:r>
      <w:r w:rsidRPr="00BA2B02">
        <w:rPr>
          <w:lang w:bidi="hi-IN"/>
        </w:rPr>
        <w:t xml:space="preserve"> </w:t>
      </w:r>
      <w:r w:rsidRPr="00C03529">
        <w:rPr>
          <w:rFonts w:cs="Times New Roman"/>
          <w:i/>
          <w:iCs/>
          <w:lang w:bidi="hi-IN"/>
        </w:rPr>
        <w:t>τ</w:t>
      </w:r>
      <w:r w:rsidRPr="00BA2B02">
        <w:rPr>
          <w:lang w:bidi="hi-IN"/>
        </w:rPr>
        <w:t xml:space="preserve"> required by SIM is too high (</w:t>
      </w:r>
      <w:r w:rsidRPr="00BA2B02">
        <w:rPr>
          <w:i/>
          <w:iCs/>
          <w:lang w:bidi="hi-IN"/>
        </w:rPr>
        <w:t>i.e.</w:t>
      </w:r>
      <w:r w:rsidRPr="00BA2B02">
        <w:rPr>
          <w:lang w:bidi="hi-IN"/>
        </w:rPr>
        <w:t xml:space="preserve">, </w:t>
      </w:r>
      <w:proofErr w:type="spellStart"/>
      <w:r w:rsidRPr="00C03529">
        <w:rPr>
          <w:i/>
          <w:iCs/>
        </w:rPr>
        <w:t>τU</w:t>
      </w:r>
      <w:proofErr w:type="spellEnd"/>
      <w:r w:rsidRPr="00C03529">
        <w:rPr>
          <w:rFonts w:cs="Times New Roman"/>
        </w:rPr>
        <w:t>&gt;</w:t>
      </w:r>
      <w:r w:rsidRPr="00C03529">
        <w:rPr>
          <w:i/>
          <w:iCs/>
        </w:rPr>
        <w:t>s</w:t>
      </w:r>
      <w:r w:rsidR="00C03529">
        <w:rPr>
          <w:lang w:bidi="hi-IN"/>
        </w:rPr>
        <w:t>), the same</w:t>
      </w:r>
      <w:r w:rsidRPr="00BA2B02">
        <w:rPr>
          <w:lang w:bidi="hi-IN"/>
        </w:rPr>
        <w:t xml:space="preserve"> adaptation rate can be realized by a mixed strategy (dashed line in </w:t>
      </w:r>
      <w:r w:rsidR="00396506">
        <w:t>Figure 4</w:t>
      </w:r>
      <w:r w:rsidRPr="00BA2B02">
        <w:rPr>
          <w:lang w:bidi="hi-IN"/>
        </w:rPr>
        <w:t>)</w:t>
      </w:r>
      <w:r w:rsidRPr="00BA2B02">
        <w:t>. For example</w:t>
      </w:r>
      <w:r w:rsidRPr="00C03529">
        <w:t xml:space="preserve">, a 96-fold increase in adaptation rate can be achieved with CM with </w:t>
      </w:r>
      <w:r w:rsidRPr="00C03529">
        <w:rPr>
          <w:i/>
          <w:iCs/>
        </w:rPr>
        <w:t>τ</w:t>
      </w:r>
      <w:r w:rsidRPr="00C03529">
        <w:t xml:space="preserve">=10, with SIM with </w:t>
      </w:r>
      <w:r w:rsidRPr="00C03529">
        <w:rPr>
          <w:i/>
          <w:iCs/>
        </w:rPr>
        <w:t>τ</w:t>
      </w:r>
      <w:r w:rsidRPr="00C03529">
        <w:t xml:space="preserve">=96, or with a mixed strategy with </w:t>
      </w:r>
      <w:proofErr w:type="spellStart"/>
      <w:r w:rsidRPr="00C03529">
        <w:rPr>
          <w:i/>
          <w:iCs/>
        </w:rPr>
        <w:t>τ</w:t>
      </w:r>
      <w:r w:rsidRPr="00C03529">
        <w:rPr>
          <w:i/>
          <w:iCs/>
          <w:vertAlign w:val="subscript"/>
        </w:rPr>
        <w:t>CM</w:t>
      </w:r>
      <w:proofErr w:type="spellEnd"/>
      <w:r w:rsidRPr="00C03529">
        <w:t>=7</w:t>
      </w:r>
      <w:r w:rsidRPr="00C03529">
        <w:rPr>
          <w:i/>
          <w:iCs/>
        </w:rPr>
        <w:t xml:space="preserve"> </w:t>
      </w:r>
      <w:r w:rsidRPr="00C03529">
        <w:t>and</w:t>
      </w:r>
      <w:r w:rsidRPr="00C03529">
        <w:rPr>
          <w:i/>
          <w:iCs/>
        </w:rPr>
        <w:t xml:space="preserve"> </w:t>
      </w:r>
      <w:proofErr w:type="spellStart"/>
      <w:r w:rsidRPr="00C03529">
        <w:rPr>
          <w:i/>
          <w:iCs/>
        </w:rPr>
        <w:t>τ</w:t>
      </w:r>
      <w:r w:rsidRPr="00C03529">
        <w:rPr>
          <w:i/>
          <w:iCs/>
          <w:vertAlign w:val="subscript"/>
        </w:rPr>
        <w:t>SIM</w:t>
      </w:r>
      <w:proofErr w:type="spellEnd"/>
      <w:r w:rsidRPr="00C03529">
        <w:t>=2 in which all individuals increase their mutation rate 7-fold and stressed individuals further increase their mutation rate 2-fold. However, these increases in adaptation rates have a price: the mutational load will decrease the population mean fitness from 0.9996 with NM to 0.996 with CM and 0.9972 with the mixed strategy. This price in not paid by populations with SIM because the mean fitness mainly depends on the mutation rate of fit i</w:t>
      </w:r>
      <w:r w:rsidR="004E017A">
        <w:t>ndividuals.</w:t>
      </w:r>
    </w:p>
    <w:p w:rsidR="005316EE" w:rsidRPr="00BA2B02" w:rsidRDefault="005316EE" w:rsidP="008D0078">
      <w:pPr>
        <w:pStyle w:val="Heading2"/>
        <w:spacing w:line="480" w:lineRule="auto"/>
      </w:pPr>
      <w:r w:rsidRPr="00BA2B02">
        <w:t>Environmental stress</w:t>
      </w:r>
    </w:p>
    <w:p w:rsidR="005316EE" w:rsidRPr="00BA2B02" w:rsidRDefault="005316EE" w:rsidP="008D0078">
      <w:pPr>
        <w:spacing w:line="480" w:lineRule="auto"/>
      </w:pPr>
      <w:r w:rsidRPr="00BA2B02">
        <w:t xml:space="preserve">So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Pr="00BA2B02">
        <w:rPr>
          <w:i/>
          <w:iCs/>
        </w:rPr>
        <w:t>ab</w:t>
      </w:r>
      <w:r w:rsidRPr="00BA2B02">
        <w:t xml:space="preserve"> was</w:t>
      </w:r>
      <w:r w:rsidR="004E017A">
        <w:t xml:space="preserve"> </w:t>
      </w:r>
      <w:r w:rsidRPr="00BA2B02">
        <w:t>n</w:t>
      </w:r>
      <w:r w:rsidR="004E017A">
        <w:t>o</w:t>
      </w:r>
      <w:r w:rsidRPr="00BA2B02">
        <w:t xml:space="preserve">t stressed and did not </w:t>
      </w:r>
      <w:proofErr w:type="spellStart"/>
      <w:r w:rsidRPr="00BA2B02">
        <w:t>hypermutate</w:t>
      </w:r>
      <w:proofErr w:type="spellEnd"/>
      <w:r w:rsidRPr="00BA2B02">
        <w:t xml:space="preserve">.  </w:t>
      </w:r>
    </w:p>
    <w:p w:rsidR="004E017A" w:rsidRPr="00BA2B02" w:rsidRDefault="005316EE" w:rsidP="008D0078">
      <w:pPr>
        <w:spacing w:line="480" w:lineRule="auto"/>
      </w:pPr>
      <w:r w:rsidRPr="00BA2B02">
        <w:lastRenderedPageBreak/>
        <w:t xml:space="preserve">Next, we consider a different scenario in which an environmental change affects the well-being of </w:t>
      </w:r>
      <w:r w:rsidR="004E017A">
        <w:t>the entire population:</w:t>
      </w:r>
      <w:r w:rsidRPr="00BA2B02">
        <w:t xml:space="preserve"> for example, exposure </w:t>
      </w:r>
      <w:r w:rsidR="004E017A">
        <w:t>to an antibiotic drug or a host</w:t>
      </w:r>
      <w:r w:rsidRPr="00BA2B02">
        <w:t xml:space="preserve"> immune response. In this case the environmental change doesn't just create an opportunity for adaptation but also causes stress in the entire population. </w:t>
      </w:r>
      <w:r w:rsidR="004E017A" w:rsidRPr="00BA2B02">
        <w:t xml:space="preserve">We use a subscript </w:t>
      </w:r>
      <w:r w:rsidR="004E017A" w:rsidRPr="00BA2B02">
        <w:rPr>
          <w:i/>
          <w:iCs/>
        </w:rPr>
        <w:t>e</w:t>
      </w:r>
      <w:r w:rsidR="004E017A" w:rsidRPr="00BA2B02">
        <w:t xml:space="preserve"> to denote quantities related with this scenario.</w:t>
      </w:r>
    </w:p>
    <w:p w:rsidR="005316EE" w:rsidRPr="00BA2B02" w:rsidRDefault="005316EE" w:rsidP="008D0078">
      <w:pPr>
        <w:spacing w:line="480" w:lineRule="auto"/>
      </w:pPr>
      <w:r w:rsidRPr="00BA2B02">
        <w:t xml:space="preserve">As before the double mutant </w:t>
      </w:r>
      <w:r w:rsidRPr="00BA2B02">
        <w:rPr>
          <w:i/>
          <w:iCs/>
        </w:rPr>
        <w:t>AB</w:t>
      </w:r>
      <w:r w:rsidRPr="00BA2B02">
        <w:t xml:space="preserve"> is resistant to the stress (</w:t>
      </w:r>
      <w:r w:rsidRPr="00BA2B02">
        <w:rPr>
          <w:i/>
          <w:iCs/>
        </w:rPr>
        <w:t xml:space="preserve">i.e. </w:t>
      </w:r>
      <w:r w:rsidRPr="00BA2B02">
        <w:t>the drug or immune response) and therefore has a higher fitness than either the wildtype or the non-resistant single mutant</w:t>
      </w:r>
      <w:r w:rsidRPr="00BA2B02">
        <w:rPr>
          <w:i/>
          <w:iCs/>
        </w:rPr>
        <w:t>s</w:t>
      </w:r>
      <w:r w:rsidRPr="00BA2B02">
        <w:t xml:space="preserve">. However, in this scenario the wildtype </w:t>
      </w:r>
      <w:r w:rsidRPr="00BA2B02">
        <w:rPr>
          <w:i/>
          <w:iCs/>
        </w:rPr>
        <w:t>ab</w:t>
      </w:r>
      <w:r w:rsidRPr="00BA2B02">
        <w:t xml:space="preserve"> is also stressed and therefore </w:t>
      </w:r>
      <w:proofErr w:type="spellStart"/>
      <w:r w:rsidRPr="00BA2B02">
        <w:t>hypermutates</w:t>
      </w:r>
      <w:proofErr w:type="spellEnd"/>
      <w:r w:rsidRPr="00BA2B02">
        <w:t xml:space="preserve"> wi</w:t>
      </w:r>
      <w:r w:rsidR="004E017A">
        <w:t>th SIM</w:t>
      </w:r>
      <w:r w:rsidRPr="00BA2B02">
        <w:t xml:space="preserve"> </w:t>
      </w:r>
      <w:r w:rsidR="004E017A">
        <w:t>(</w:t>
      </w:r>
      <w:r w:rsidRPr="00BA2B02">
        <w:t>compare with</w:t>
      </w:r>
      <w:r>
        <w:t xml:space="preserve"> eq. 1</w:t>
      </w:r>
      <w:r w:rsidR="004E017A">
        <w:t>):</w:t>
      </w:r>
    </w:p>
    <w:tbl>
      <w:tblPr>
        <w:tblStyle w:val="TableGrid"/>
        <w:tblW w:w="5000" w:type="pct"/>
        <w:tblInd w:w="340" w:type="dxa"/>
        <w:tblLook w:val="04A0" w:firstRow="1" w:lastRow="0" w:firstColumn="1" w:lastColumn="0" w:noHBand="0" w:noVBand="1"/>
      </w:tblPr>
      <w:tblGrid>
        <w:gridCol w:w="7670"/>
        <w:gridCol w:w="852"/>
      </w:tblGrid>
      <w:tr w:rsidR="005316EE" w:rsidRPr="00BA2B02" w:rsidTr="003F2D32">
        <w:tc>
          <w:tcPr>
            <w:tcW w:w="4500" w:type="pct"/>
            <w:tcBorders>
              <w:top w:val="nil"/>
              <w:left w:val="nil"/>
              <w:bottom w:val="nil"/>
              <w:right w:val="nil"/>
            </w:tcBorders>
          </w:tcPr>
          <w:p w:rsidR="005316EE" w:rsidRPr="00BA2B02" w:rsidRDefault="00800DD3" w:rsidP="008D0078">
            <w:pPr>
              <w:spacing w:line="480" w:lineRule="auto"/>
              <w:jc w:val="cente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eastAsiaTheme="minorHAnsi" w:hAnsi="Cambria Math" w:cstheme="minorBidi"/>
                      <w:i/>
                      <w:sz w:val="22"/>
                      <w:szCs w:val="22"/>
                    </w:rPr>
                  </m:ctrlPr>
                </m:dPr>
                <m:e>
                  <m:eqArr>
                    <m:eqArrPr>
                      <m:ctrlPr>
                        <w:rPr>
                          <w:rFonts w:ascii="Cambria Math" w:eastAsiaTheme="minorHAnsi" w:hAnsi="Cambria Math" w:cstheme="minorBidi"/>
                          <w:i/>
                          <w:sz w:val="22"/>
                          <w:szCs w:val="22"/>
                        </w:rPr>
                      </m:ctrlPr>
                    </m:eqArrPr>
                    <m:e>
                      <m:r>
                        <w:rPr>
                          <w:rFonts w:ascii="Cambria Math" w:hAnsi="Cambria Math"/>
                        </w:rPr>
                        <m:t>U,   ω&gt;1</m:t>
                      </m:r>
                    </m:e>
                    <m:e>
                      <m:r>
                        <w:rPr>
                          <w:rFonts w:ascii="Cambria Math" w:hAnsi="Cambria Math"/>
                        </w:rPr>
                        <m:t>τU,   ω≤1</m:t>
                      </m:r>
                    </m:e>
                  </m:eqArr>
                </m:e>
              </m:d>
            </m:oMath>
            <w:r w:rsidR="005316EE" w:rsidRPr="00BA2B02">
              <w:rPr>
                <w:rFonts w:eastAsiaTheme="minorEastAsia"/>
              </w:rPr>
              <w:t>.</w:t>
            </w:r>
          </w:p>
        </w:tc>
        <w:tc>
          <w:tcPr>
            <w:tcW w:w="500" w:type="pct"/>
            <w:tcBorders>
              <w:top w:val="nil"/>
              <w:left w:val="nil"/>
              <w:bottom w:val="nil"/>
              <w:right w:val="nil"/>
            </w:tcBorders>
          </w:tcPr>
          <w:p w:rsidR="005316EE" w:rsidRPr="00BA2B02" w:rsidRDefault="005316EE" w:rsidP="008D0078">
            <w:pPr>
              <w:spacing w:line="480" w:lineRule="auto"/>
            </w:pPr>
            <w:r w:rsidRPr="00BA2B02">
              <w:t>(</w:t>
            </w:r>
            <w:r w:rsidR="00B04C73">
              <w:fldChar w:fldCharType="begin"/>
            </w:r>
            <w:r w:rsidR="00DA55AA">
              <w:instrText xml:space="preserve"> SEQ Equation </w:instrText>
            </w:r>
            <w:r w:rsidR="00B04C73">
              <w:rPr>
                <w:rFonts w:asciiTheme="minorHAnsi" w:eastAsiaTheme="minorHAnsi" w:hAnsiTheme="minorHAnsi" w:cstheme="minorBidi"/>
                <w:sz w:val="22"/>
                <w:szCs w:val="22"/>
              </w:rPr>
              <w:fldChar w:fldCharType="separate"/>
            </w:r>
            <w:r w:rsidR="00C47BD2">
              <w:rPr>
                <w:noProof/>
              </w:rPr>
              <w:t>9</w:t>
            </w:r>
            <w:r w:rsidR="00B04C73">
              <w:rPr>
                <w:noProof/>
              </w:rPr>
              <w:fldChar w:fldCharType="end"/>
            </w:r>
            <w:r w:rsidRPr="00BA2B02">
              <w:t>)</w:t>
            </w:r>
          </w:p>
        </w:tc>
      </w:tr>
    </w:tbl>
    <w:p w:rsidR="005316EE" w:rsidRPr="00BA2B02" w:rsidRDefault="005316EE" w:rsidP="008D0078">
      <w:pPr>
        <w:spacing w:line="480" w:lineRule="auto"/>
        <w:rPr>
          <w:vertAlign w:val="subscript"/>
        </w:rPr>
      </w:pPr>
      <w:r w:rsidRPr="00BA2B02">
        <w:t xml:space="preserve">This scenario has an important biological relevance, as SIM has been implicated in the evolution of drug resistance in bacteria and yeast </w:t>
      </w:r>
      <w:r w:rsidR="00B04C73" w:rsidRPr="00BA2B02">
        <w:fldChar w:fldCharType="begin" w:fldLock="1"/>
      </w:r>
      <w:r w:rsidR="008D0078">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"http://www.mendeley.com/documents/?uuid=ee885076-a0a9-4197-852b-6bce7cb04326" ] }, { "id" : "ITEM-3", "itemData" : { "DOI" : "10.1371/journal.pgen.1003680", "ISSN" : "1553-7404", "PMID" : "23935537", "abstract" : "Conditions of chronic stress are associated with genetic instability in many organisms, but the roles of stress responses in mutagenesis have so far been elucidated only in bacteria. Here, we present data demonstrating that the environmental stress response (ESR) in yeast functions in mutagenesis induced by proteotoxic stress. We show that the drug canavanine causes proteotoxic stress, activates the ESR, and induces mutagenesis at several loci in an ESR-dependent manner. Canavanine-induced mutagenesis also involves translesion DNA polymerases Rev1 and Pol\u03b6 and non-homologous end joining factor Ku. Furthermore, under conditions of chronic sub-lethal canavanine stress, deletions of Rev1, Pol\u03b6, and Ku-encoding genes exhibit genetic interactions with ESR mutants indicative of ESR regulating these mutagenic DNA repair processes. Analyses of mutagenesis induced by several different stresses showed that the ESR specifically modulates mutagenesis induced by proteotoxic stress. Together, these results document the first known example of an involvement of a eukaryotic stress response pathway in mutagenesis and have important implications for mechanisms of evolution, carcinogenesis, and emergence of drug-resistant pathogens and chemotherapy-resistant tumors.", "author" : [ { "dropping-particle" : "", "family" : "Shor", "given" : "Erika", "non-dropping-particle" : "", "parse-names" : false, "suffix" : "" }, { "dropping-particle" : "", "family" : "Fox", "given" : "Catherine a.", "non-dropping-particle" : "", "parse-names" : false, "suffix" : "" }, { "dropping-particle" : "", "family" : "Broach", "given" : "James R.", "non-dropping-particle" : "", "parse-names" : false, "suffix" : "" } ], "container-title" : "PLoS genetics", "id" : "ITEM-3", "issue" : "8", "issued" : { "date-parts" : [ [ "2013", "8", "1" ] ] }, "page" : "e1003680", "title" : "The yeast environmental stress response regulates mutagenesis induced by proteotoxic stress.", "type" : "article-journal", "volume" : "9" }, "uris" : [ "http://www.mendeley.com/documents/?uuid=512b9795-7c79-4ca6-a04e-ee53a196d95e" ] } ], "mendeley" : { "previouslyFormattedCitation" : "(Cirz and Romesberg 2007; Obolski and Hadany 2012; Shor et al. 2013)" }, "properties" : { "noteIndex" : 0 }, "schema" : "https://github.com/citation-style-language/schema/raw/master/csl-citation.json" }</w:instrText>
      </w:r>
      <w:r w:rsidR="00B04C73" w:rsidRPr="00BA2B02">
        <w:fldChar w:fldCharType="separate"/>
      </w:r>
      <w:r w:rsidRPr="00BA2B02">
        <w:rPr>
          <w:noProof/>
        </w:rPr>
        <w:t>(Cirz and Romesberg 2007; Obolski and Hadany 2012; Shor et al. 2013)</w:t>
      </w:r>
      <w:r w:rsidR="00B04C73" w:rsidRPr="00BA2B02">
        <w:fldChar w:fldCharType="end"/>
      </w:r>
      <w:r w:rsidRPr="00BA2B02">
        <w:t xml:space="preserve"> and could be involved in the evolution of pathogen virulence</w:t>
      </w:r>
      <w:r w:rsidR="004E017A">
        <w:t xml:space="preserve"> and the evolution of </w:t>
      </w:r>
      <w:r w:rsidRPr="00BA2B02">
        <w:t>drug resistance and progression in</w:t>
      </w:r>
      <w:r w:rsidR="004E017A">
        <w:t xml:space="preserve"> cancer cells.</w:t>
      </w:r>
    </w:p>
    <w:p w:rsidR="005316EE" w:rsidRPr="00042973" w:rsidRDefault="00703925" w:rsidP="008D0078">
      <w:pPr>
        <w:spacing w:line="480" w:lineRule="auto"/>
        <w:rPr>
          <w:lang w:bidi="hi-IN"/>
        </w:rPr>
      </w:pPr>
      <w:r>
        <w:rPr>
          <w:lang w:bidi="hi-IN"/>
        </w:rPr>
        <w:t xml:space="preserve">We assume </w:t>
      </w:r>
      <w:r w:rsidR="0073776C">
        <w:rPr>
          <w:lang w:bidi="hi-IN"/>
        </w:rPr>
        <w:t xml:space="preserve">that </w:t>
      </w:r>
      <w:r w:rsidR="0073776C" w:rsidRPr="000448EE">
        <w:t>after the environmental change</w:t>
      </w:r>
      <w:r w:rsidR="0073776C">
        <w:rPr>
          <w:lang w:bidi="hi-IN"/>
        </w:rPr>
        <w:t xml:space="preserve"> </w:t>
      </w:r>
      <w:r>
        <w:rPr>
          <w:lang w:bidi="hi-IN"/>
        </w:rPr>
        <w:t xml:space="preserve">the </w:t>
      </w:r>
      <w:proofErr w:type="spellStart"/>
      <w:r w:rsidR="000E6AE6">
        <w:rPr>
          <w:lang w:bidi="hi-IN"/>
        </w:rPr>
        <w:t>SIM</w:t>
      </w:r>
      <w:r w:rsidR="00900394">
        <w:rPr>
          <w:vertAlign w:val="subscript"/>
          <w:lang w:bidi="hi-IN"/>
        </w:rPr>
        <w:t>e</w:t>
      </w:r>
      <w:proofErr w:type="spellEnd"/>
      <w:r w:rsidR="000E6AE6">
        <w:rPr>
          <w:lang w:bidi="hi-IN"/>
        </w:rPr>
        <w:t xml:space="preserve"> </w:t>
      </w:r>
      <w:r>
        <w:rPr>
          <w:lang w:bidi="hi-IN"/>
        </w:rPr>
        <w:t xml:space="preserve">population </w:t>
      </w:r>
      <w:r w:rsidR="00900394">
        <w:rPr>
          <w:lang w:bidi="hi-IN"/>
        </w:rPr>
        <w:t xml:space="preserve">has </w:t>
      </w:r>
      <w:r>
        <w:rPr>
          <w:lang w:bidi="hi-IN"/>
        </w:rPr>
        <w:t xml:space="preserve">reached </w:t>
      </w:r>
      <w:r w:rsidR="005F2E8A" w:rsidRPr="000448EE">
        <w:t>a new MSB</w:t>
      </w:r>
      <w:r w:rsidR="000E6AE6">
        <w:t xml:space="preserve"> </w:t>
      </w:r>
      <w:r w:rsidR="000E6AE6">
        <w:rPr>
          <w:lang w:bidi="hi-IN"/>
        </w:rPr>
        <w:fldChar w:fldCharType="begin" w:fldLock="1"/>
      </w:r>
      <w:r w:rsidR="008D0078">
        <w:rPr>
          <w:lang w:bidi="hi-IN"/>
        </w:rPr>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0E6AE6">
        <w:rPr>
          <w:lang w:bidi="hi-IN"/>
        </w:rPr>
        <w:fldChar w:fldCharType="separate"/>
      </w:r>
      <w:r w:rsidR="000E6AE6" w:rsidRPr="00663378">
        <w:rPr>
          <w:noProof/>
          <w:lang w:bidi="hi-IN"/>
        </w:rPr>
        <w:t>(Gordo and Dionisio 2005)</w:t>
      </w:r>
      <w:r w:rsidR="000E6AE6">
        <w:rPr>
          <w:lang w:bidi="hi-IN"/>
        </w:rPr>
        <w:fldChar w:fldCharType="end"/>
      </w:r>
      <w:r w:rsidR="0073776C">
        <w:t xml:space="preserve"> </w:t>
      </w:r>
      <w:r w:rsidR="005F2E8A" w:rsidRPr="000448EE">
        <w:t>with mutation rate</w:t>
      </w:r>
      <m:oMath>
        <m:r>
          <w:rPr>
            <w:rFonts w:ascii="Cambria Math" w:hAnsi="Cambria Math"/>
          </w:rPr>
          <m:t xml:space="preserve"> τU</m:t>
        </m:r>
      </m:oMath>
      <w:r w:rsidR="0073776C">
        <w:t xml:space="preserve">, </w:t>
      </w:r>
      <w:r w:rsidR="000E6AE6">
        <w:rPr>
          <w:lang w:bidi="hi-IN"/>
        </w:rPr>
        <w:t xml:space="preserve">before </w:t>
      </w:r>
      <w:r w:rsidR="00900394">
        <w:rPr>
          <w:lang w:bidi="hi-IN"/>
        </w:rPr>
        <w:t>the appearance of the double mutant</w:t>
      </w:r>
      <w:r w:rsidR="00712689">
        <w:rPr>
          <w:lang w:bidi="hi-IN"/>
        </w:rPr>
        <w:t xml:space="preserve"> </w:t>
      </w:r>
      <w:r w:rsidR="005F2E8A" w:rsidRPr="000448EE">
        <w:t xml:space="preserve">(with s=0.05 and </w:t>
      </w:r>
      <w:r w:rsidR="005F2E8A" w:rsidRPr="000448EE">
        <w:rPr>
          <w:i/>
          <w:iCs/>
        </w:rPr>
        <w:t>U</w:t>
      </w:r>
      <w:r w:rsidR="005F2E8A" w:rsidRPr="000448EE">
        <w:t>=0.0004, for example, the average number of deleterious mutations is 0.99</w:t>
      </w:r>
      <w:r w:rsidR="005F2E8A" w:rsidRPr="000448EE">
        <w:rPr>
          <w:rFonts w:ascii="Times New Roman" w:hAnsi="Times New Roman" w:cs="Times New Roman"/>
        </w:rPr>
        <w:t>∙</w:t>
      </w:r>
      <w:r w:rsidR="005F2E8A" w:rsidRPr="000448EE">
        <w:rPr>
          <w:i/>
          <w:iCs/>
        </w:rPr>
        <w:t>U/s</w:t>
      </w:r>
      <w:r w:rsidR="005F2E8A" w:rsidRPr="000448EE">
        <w:t xml:space="preserve"> after 90 generations, whereas the adaptation time is well over 1,000 generations)</w:t>
      </w:r>
      <w:r>
        <w:rPr>
          <w:lang w:bidi="hi-IN"/>
        </w:rPr>
        <w:t>.</w:t>
      </w:r>
      <w:r w:rsidR="005F2E8A">
        <w:rPr>
          <w:lang w:bidi="hi-IN"/>
        </w:rPr>
        <w:t xml:space="preserve"> Under </w:t>
      </w:r>
      <w:r w:rsidR="00900394">
        <w:rPr>
          <w:lang w:bidi="hi-IN"/>
        </w:rPr>
        <w:t>this</w:t>
      </w:r>
      <w:r w:rsidR="005F2E8A">
        <w:rPr>
          <w:lang w:bidi="hi-IN"/>
        </w:rPr>
        <w:t xml:space="preserve"> assumption, </w:t>
      </w:r>
      <w:r w:rsidR="005F2E8A">
        <w:t>t</w:t>
      </w:r>
      <w:r w:rsidR="005316EE" w:rsidRPr="00BA2B02">
        <w:t xml:space="preserve">he adaptation rate with </w:t>
      </w:r>
      <w:proofErr w:type="spellStart"/>
      <w:r w:rsidR="005316EE" w:rsidRPr="00BA2B02">
        <w:t>SIM</w:t>
      </w:r>
      <w:r w:rsidR="00900394">
        <w:rPr>
          <w:vertAlign w:val="subscript"/>
        </w:rPr>
        <w:t>e</w:t>
      </w:r>
      <w:proofErr w:type="spellEnd"/>
      <w:r w:rsidR="005316EE" w:rsidRPr="00BA2B02">
        <w:t xml:space="preserve"> is (see </w:t>
      </w:r>
      <w:r w:rsidR="004E017A">
        <w:t xml:space="preserve">Appendix </w:t>
      </w:r>
      <w:r w:rsidR="00C56AB4">
        <w:t>C</w:t>
      </w:r>
      <w:r w:rsidR="004E017A">
        <w:t xml:space="preserve"> for full derivation)</w:t>
      </w:r>
    </w:p>
    <w:tbl>
      <w:tblPr>
        <w:tblStyle w:val="TableGrid"/>
        <w:tblW w:w="5000" w:type="pct"/>
        <w:tblInd w:w="340" w:type="dxa"/>
        <w:tblLook w:val="04A0" w:firstRow="1" w:lastRow="0" w:firstColumn="1" w:lastColumn="0" w:noHBand="0" w:noVBand="1"/>
      </w:tblPr>
      <w:tblGrid>
        <w:gridCol w:w="7670"/>
        <w:gridCol w:w="852"/>
      </w:tblGrid>
      <w:tr w:rsidR="005316EE" w:rsidTr="003F2D32">
        <w:tc>
          <w:tcPr>
            <w:tcW w:w="4500" w:type="pct"/>
            <w:tcBorders>
              <w:top w:val="nil"/>
              <w:left w:val="nil"/>
              <w:bottom w:val="nil"/>
              <w:right w:val="nil"/>
            </w:tcBorders>
          </w:tcPr>
          <w:p w:rsidR="005316EE" w:rsidRPr="00CB2F61" w:rsidRDefault="00800DD3" w:rsidP="008D0078">
            <w:pPr>
              <w:spacing w:line="480" w:lineRule="auto"/>
              <w:jc w:val="center"/>
              <w:rPr>
                <w:rFonts w:eastAsiaTheme="minorEastAsia"/>
              </w:rPr>
            </w:pPr>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hAnsi="Cambria Math"/>
                  <w:lang w:bidi="hi-IN"/>
                </w:rPr>
                <m:t>≈</m:t>
              </m:r>
              <m:sSub>
                <m:sSubPr>
                  <m:ctrlPr>
                    <w:rPr>
                      <w:rFonts w:ascii="Cambria Math" w:eastAsiaTheme="minorEastAsia" w:hAnsi="Cambria Math"/>
                      <w:i/>
                      <w:lang w:bidi="hi-IN"/>
                    </w:rPr>
                  </m:ctrlPr>
                </m:sSubPr>
                <m:e>
                  <m:r>
                    <w:rPr>
                      <w:rFonts w:ascii="Cambria Math" w:eastAsiaTheme="minorEastAsia" w:hAnsi="Cambria Math"/>
                      <w:lang w:bidi="hi-IN"/>
                    </w:rPr>
                    <m:t>ν</m:t>
                  </m:r>
                </m:e>
                <m:sub>
                  <m:r>
                    <w:rPr>
                      <w:rFonts w:ascii="Cambria Math" w:eastAsiaTheme="minorEastAsia" w:hAnsi="Cambria Math"/>
                      <w:lang w:bidi="hi-IN"/>
                    </w:rPr>
                    <m:t>CM</m:t>
                  </m:r>
                </m:sub>
              </m:sSub>
              <m:r>
                <w:rPr>
                  <w:rFonts w:ascii="Cambria Math" w:eastAsiaTheme="minorEastAsia" w:hAnsi="Cambria Math"/>
                  <w:lang w:bidi="hi-IN"/>
                </w:rPr>
                <m:t>∙</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hAnsi="Cambria Math"/>
                          <w:i/>
                          <w:lang w:bidi="hi-IN"/>
                        </w:rPr>
                      </m:ctrlPr>
                    </m:fPr>
                    <m:num>
                      <m:r>
                        <w:rPr>
                          <w:rFonts w:ascii="Cambria Math" w:hAnsi="Cambria Math"/>
                          <w:lang w:bidi="hi-IN"/>
                        </w:rPr>
                        <m:t>U</m:t>
                      </m:r>
                      <m:d>
                        <m:dPr>
                          <m:ctrlPr>
                            <w:rPr>
                              <w:rFonts w:ascii="Cambria Math" w:hAnsi="Cambria Math"/>
                              <w:i/>
                              <w:lang w:bidi="hi-IN"/>
                            </w:rPr>
                          </m:ctrlPr>
                        </m:dPr>
                        <m:e>
                          <m:r>
                            <w:rPr>
                              <w:rFonts w:ascii="Cambria Math" w:hAnsi="Cambria Math"/>
                              <w:lang w:bidi="hi-IN"/>
                            </w:rPr>
                            <m:t>τ-1</m:t>
                          </m:r>
                        </m:e>
                      </m:d>
                    </m:num>
                    <m:den>
                      <m:r>
                        <w:rPr>
                          <w:rFonts w:ascii="Cambria Math" w:hAnsi="Cambria Math"/>
                          <w:lang w:bidi="hi-IN"/>
                        </w:rPr>
                        <m:t>sH</m:t>
                      </m:r>
                    </m:den>
                  </m:f>
                  <m:ctrlPr>
                    <w:rPr>
                      <w:rFonts w:ascii="Cambria Math" w:hAnsi="Cambria Math"/>
                      <w:i/>
                      <w:lang w:bidi="hi-IN"/>
                    </w:rPr>
                  </m:ctrlPr>
                </m:e>
              </m:d>
            </m:oMath>
            <w:r w:rsidR="005316EE">
              <w:rPr>
                <w:rFonts w:eastAsiaTheme="minorEastAsia"/>
                <w:lang w:bidi="hi-IN"/>
              </w:rPr>
              <w:t>.</w:t>
            </w:r>
          </w:p>
        </w:tc>
        <w:tc>
          <w:tcPr>
            <w:tcW w:w="500" w:type="pct"/>
            <w:tcBorders>
              <w:top w:val="nil"/>
              <w:left w:val="nil"/>
              <w:bottom w:val="nil"/>
              <w:right w:val="nil"/>
            </w:tcBorders>
          </w:tcPr>
          <w:p w:rsidR="005316EE" w:rsidRDefault="005316EE" w:rsidP="008D0078">
            <w:pPr>
              <w:spacing w:line="480" w:lineRule="auto"/>
            </w:pPr>
            <w:bookmarkStart w:id="74" w:name="_Ref360621538"/>
            <w:r>
              <w:t>(</w:t>
            </w:r>
            <w:r w:rsidR="00B04C73">
              <w:fldChar w:fldCharType="begin"/>
            </w:r>
            <w:r w:rsidRPr="0095303A">
              <w:instrText xml:space="preserve"> SEQ Equation </w:instrText>
            </w:r>
            <w:r w:rsidR="00B04C73">
              <w:rPr>
                <w:rFonts w:asciiTheme="minorHAnsi" w:eastAsiaTheme="minorHAnsi" w:hAnsiTheme="minorHAnsi" w:cstheme="minorBidi"/>
                <w:sz w:val="22"/>
                <w:szCs w:val="22"/>
              </w:rPr>
              <w:fldChar w:fldCharType="separate"/>
            </w:r>
            <w:r w:rsidR="00C47BD2">
              <w:rPr>
                <w:noProof/>
              </w:rPr>
              <w:t>10</w:t>
            </w:r>
            <w:r w:rsidR="00B04C73">
              <w:rPr>
                <w:noProof/>
              </w:rPr>
              <w:fldChar w:fldCharType="end"/>
            </w:r>
            <w:r>
              <w:t>)</w:t>
            </w:r>
            <w:bookmarkEnd w:id="74"/>
          </w:p>
        </w:tc>
      </w:tr>
    </w:tbl>
    <w:p w:rsidR="005316EE" w:rsidRPr="008F3447" w:rsidRDefault="00A7180F" w:rsidP="008D0078">
      <w:pPr>
        <w:spacing w:line="480" w:lineRule="auto"/>
      </w:pPr>
      <w:r>
        <w:t>That is</w:t>
      </w:r>
      <w:r w:rsidR="005316EE">
        <w:t xml:space="preserve">, adaptation with </w:t>
      </w:r>
      <w:proofErr w:type="spellStart"/>
      <w:r w:rsidR="005316EE">
        <w:rPr>
          <w:lang w:bidi="hi-IN"/>
        </w:rPr>
        <w:t>SIM</w:t>
      </w:r>
      <w:r w:rsidR="005316EE">
        <w:rPr>
          <w:vertAlign w:val="subscript"/>
          <w:lang w:bidi="hi-IN"/>
        </w:rPr>
        <w:t>e</w:t>
      </w:r>
      <w:proofErr w:type="spellEnd"/>
      <w:r w:rsidR="005316EE">
        <w:t xml:space="preserve"> is faster than with CM (Fig</w:t>
      </w:r>
      <w:r w:rsidR="00396506">
        <w:t>ure</w:t>
      </w:r>
      <w:r w:rsidR="005316EE">
        <w:t xml:space="preserve"> 2A). </w:t>
      </w:r>
      <w:r w:rsidR="005F2E8A">
        <w:t>T</w:t>
      </w:r>
      <w:r w:rsidR="005F2E8A" w:rsidRPr="000448EE">
        <w:t xml:space="preserve">he </w:t>
      </w:r>
      <w:r w:rsidR="005316EE" w:rsidRPr="000448EE">
        <w:t>fixation probability of double mutants is higher with</w:t>
      </w:r>
      <w:r w:rsidR="005316EE">
        <w:t xml:space="preserve"> </w:t>
      </w:r>
      <w:proofErr w:type="spellStart"/>
      <w:r w:rsidR="005316EE">
        <w:t>SIM</w:t>
      </w:r>
      <w:r w:rsidR="005316EE">
        <w:rPr>
          <w:vertAlign w:val="subscript"/>
        </w:rPr>
        <w:t>e</w:t>
      </w:r>
      <w:proofErr w:type="spellEnd"/>
      <w:r w:rsidR="005316EE">
        <w:t xml:space="preserve"> than with CM, </w:t>
      </w:r>
      <w:r w:rsidR="005316EE" w:rsidRPr="008F3447">
        <w:t>because the mutation rate of double mutants is lower than that of the rest of the population</w:t>
      </w:r>
      <w:r w:rsidR="00952769">
        <w:t>.</w:t>
      </w:r>
      <w:r w:rsidR="00A90051">
        <w:t xml:space="preserve"> </w:t>
      </w:r>
      <w:r w:rsidR="005316EE" w:rsidRPr="008F3447">
        <w:t xml:space="preserve">This difference in mutation rates confers an additional selective advantage to the double mutants (see Appendix </w:t>
      </w:r>
      <w:r w:rsidR="00C56AB4">
        <w:t>C</w:t>
      </w:r>
      <w:r w:rsidR="005316EE" w:rsidRPr="008F3447">
        <w:t>) which increases their fixation probability:</w:t>
      </w:r>
    </w:p>
    <w:tbl>
      <w:tblPr>
        <w:tblStyle w:val="TableGrid"/>
        <w:tblW w:w="5000" w:type="pct"/>
        <w:tblInd w:w="340" w:type="dxa"/>
        <w:tblLook w:val="04A0" w:firstRow="1" w:lastRow="0" w:firstColumn="1" w:lastColumn="0" w:noHBand="0" w:noVBand="1"/>
      </w:tblPr>
      <w:tblGrid>
        <w:gridCol w:w="7670"/>
        <w:gridCol w:w="852"/>
      </w:tblGrid>
      <w:tr w:rsidR="005316EE" w:rsidRPr="000448EE" w:rsidTr="003F2D32">
        <w:tc>
          <w:tcPr>
            <w:tcW w:w="4500" w:type="pct"/>
            <w:tcBorders>
              <w:top w:val="nil"/>
              <w:left w:val="nil"/>
              <w:bottom w:val="nil"/>
              <w:right w:val="nil"/>
            </w:tcBorders>
          </w:tcPr>
          <w:p w:rsidR="005316EE" w:rsidRPr="000448EE" w:rsidRDefault="00800DD3"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eastAsiaTheme="minorEastAsia" w:hAnsi="Cambria Math"/>
                  <w:lang w:bidi="hi-IN"/>
                </w:rPr>
                <m:t>≈ρ</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sH</m:t>
                      </m:r>
                    </m:den>
                  </m:f>
                </m:e>
              </m:d>
            </m:oMath>
            <w:r w:rsidR="005316EE" w:rsidRPr="000448EE">
              <w:rPr>
                <w:rFonts w:eastAsiaTheme="minorEastAsia"/>
                <w:lang w:bidi="hi-IN"/>
              </w:rPr>
              <w:t>.</w:t>
            </w:r>
          </w:p>
        </w:tc>
        <w:tc>
          <w:tcPr>
            <w:tcW w:w="500" w:type="pct"/>
            <w:tcBorders>
              <w:top w:val="nil"/>
              <w:left w:val="nil"/>
              <w:bottom w:val="nil"/>
              <w:right w:val="nil"/>
            </w:tcBorders>
          </w:tcPr>
          <w:p w:rsidR="005316EE" w:rsidRPr="000448EE" w:rsidRDefault="005316EE" w:rsidP="008D0078">
            <w:pPr>
              <w:spacing w:line="480" w:lineRule="auto"/>
            </w:pPr>
            <w:bookmarkStart w:id="75" w:name="_Ref361310097"/>
            <w:r w:rsidRPr="000448EE">
              <w:t>(</w:t>
            </w:r>
            <w:r w:rsidR="00B04C73" w:rsidRPr="000448EE">
              <w:fldChar w:fldCharType="begin"/>
            </w:r>
            <w:r w:rsidR="00DA55AA" w:rsidRPr="000448EE">
              <w:instrText xml:space="preserve"> SEQ Equation </w:instrText>
            </w:r>
            <w:r w:rsidR="00B04C73" w:rsidRPr="000448EE">
              <w:rPr>
                <w:rFonts w:asciiTheme="minorHAnsi" w:eastAsiaTheme="minorHAnsi" w:hAnsiTheme="minorHAnsi" w:cstheme="minorBidi"/>
                <w:sz w:val="22"/>
                <w:szCs w:val="22"/>
              </w:rPr>
              <w:fldChar w:fldCharType="separate"/>
            </w:r>
            <w:r w:rsidR="00C47BD2">
              <w:rPr>
                <w:noProof/>
              </w:rPr>
              <w:t>11</w:t>
            </w:r>
            <w:r w:rsidR="00B04C73" w:rsidRPr="000448EE">
              <w:rPr>
                <w:noProof/>
              </w:rPr>
              <w:fldChar w:fldCharType="end"/>
            </w:r>
            <w:r w:rsidRPr="000448EE">
              <w:t>)</w:t>
            </w:r>
            <w:bookmarkEnd w:id="75"/>
          </w:p>
        </w:tc>
      </w:tr>
    </w:tbl>
    <w:p w:rsidR="005316EE" w:rsidRPr="000448EE" w:rsidRDefault="005316EE" w:rsidP="008D0078">
      <w:pPr>
        <w:spacing w:line="480" w:lineRule="auto"/>
        <w:rPr>
          <w:rFonts w:eastAsiaTheme="minorEastAsia"/>
          <w:lang w:bidi="hi-IN"/>
        </w:rPr>
      </w:pPr>
      <w:r w:rsidRPr="000448EE">
        <w:t>This additive advantage</w:t>
      </w:r>
      <w:r w:rsidRPr="000448EE">
        <w:rPr>
          <w:rFonts w:eastAsiaTheme="minorEastAsia"/>
          <w:lang w:bidi="hi-IN"/>
        </w:rPr>
        <w:t xml:space="preserve"> increases linearly with </w:t>
      </w:r>
      <w:r w:rsidRPr="000448EE">
        <w:rPr>
          <w:i/>
          <w:iCs/>
        </w:rPr>
        <w:t>τ</w:t>
      </w:r>
      <w:r w:rsidRPr="000448EE">
        <w:rPr>
          <w:rFonts w:eastAsiaTheme="minorEastAsia"/>
          <w:lang w:bidi="hi-IN"/>
        </w:rPr>
        <w:t xml:space="preserve"> with a slope of </w:t>
      </w:r>
      <m:oMath>
        <m:r>
          <w:rPr>
            <w:rFonts w:ascii="Cambria Math" w:eastAsiaTheme="minorEastAsia" w:hAnsi="Cambria Math"/>
            <w:lang w:bidi="hi-IN"/>
          </w:rPr>
          <m:t>U/sH</m:t>
        </m:r>
      </m:oMath>
      <w:r w:rsidR="0002675E" w:rsidRPr="000448EE">
        <w:rPr>
          <w:rFonts w:eastAsiaTheme="minorEastAsia"/>
          <w:lang w:bidi="hi-IN"/>
        </w:rPr>
        <w:t xml:space="preserve"> and can be significant: for </w:t>
      </w:r>
      <w:r w:rsidR="0002675E" w:rsidRPr="000448EE">
        <w:rPr>
          <w:rFonts w:eastAsiaTheme="minorEastAsia"/>
          <w:i/>
          <w:iCs/>
          <w:lang w:bidi="hi-IN"/>
        </w:rPr>
        <w:t>s</w:t>
      </w:r>
      <w:r w:rsidR="0002675E" w:rsidRPr="000448EE">
        <w:rPr>
          <w:rFonts w:eastAsiaTheme="minorEastAsia"/>
          <w:lang w:bidi="hi-IN"/>
        </w:rPr>
        <w:t xml:space="preserve">=0.05, </w:t>
      </w:r>
      <w:r w:rsidR="0002675E" w:rsidRPr="000448EE">
        <w:rPr>
          <w:rFonts w:eastAsiaTheme="minorEastAsia"/>
          <w:i/>
          <w:iCs/>
          <w:lang w:bidi="hi-IN"/>
        </w:rPr>
        <w:t>H</w:t>
      </w:r>
      <w:r w:rsidR="0002675E" w:rsidRPr="000448EE">
        <w:rPr>
          <w:rFonts w:eastAsiaTheme="minorEastAsia"/>
          <w:lang w:bidi="hi-IN"/>
        </w:rPr>
        <w:t xml:space="preserve">=2 and </w:t>
      </w:r>
      <w:r w:rsidR="0002675E" w:rsidRPr="000448EE">
        <w:rPr>
          <w:rFonts w:eastAsiaTheme="minorEastAsia"/>
          <w:i/>
          <w:iCs/>
          <w:lang w:bidi="hi-IN"/>
        </w:rPr>
        <w:t>U</w:t>
      </w:r>
      <w:r w:rsidR="0002675E" w:rsidRPr="000448EE">
        <w:rPr>
          <w:rFonts w:eastAsiaTheme="minorEastAsia"/>
          <w:lang w:bidi="hi-IN"/>
        </w:rPr>
        <w:t xml:space="preserve">=0.0004, increasing the mutation rate of stressed </w:t>
      </w:r>
      <w:proofErr w:type="gramStart"/>
      <w:r w:rsidR="0002675E" w:rsidRPr="000448EE">
        <w:rPr>
          <w:rFonts w:eastAsiaTheme="minorEastAsia"/>
          <w:lang w:bidi="hi-IN"/>
        </w:rPr>
        <w:t>individuals</w:t>
      </w:r>
      <w:proofErr w:type="gramEnd"/>
      <w:r w:rsidR="0002675E" w:rsidRPr="000448EE">
        <w:rPr>
          <w:rFonts w:eastAsiaTheme="minorEastAsia"/>
          <w:lang w:bidi="hi-IN"/>
        </w:rPr>
        <w:t xml:space="preserve"> 10-fold increases the fixation probability by 3.6%</w:t>
      </w:r>
      <w:r w:rsidRPr="000448EE">
        <w:rPr>
          <w:rFonts w:eastAsiaTheme="minorEastAsia"/>
          <w:lang w:bidi="hi-IN"/>
        </w:rPr>
        <w:t>.</w:t>
      </w:r>
      <w:r w:rsidR="00591266">
        <w:rPr>
          <w:rFonts w:eastAsiaTheme="minorEastAsia"/>
          <w:lang w:bidi="hi-IN"/>
        </w:rPr>
        <w:t xml:space="preserve"> The increased </w:t>
      </w:r>
      <w:r w:rsidRPr="000448EE">
        <w:rPr>
          <w:rFonts w:eastAsiaTheme="minorEastAsia"/>
          <w:lang w:bidi="hi-IN"/>
        </w:rPr>
        <w:t>fixation probability was verified by simulations (</w:t>
      </w:r>
      <w:r w:rsidRPr="000448EE">
        <w:t>Figure S2</w:t>
      </w:r>
      <w:r w:rsidRPr="000448EE">
        <w:rPr>
          <w:rFonts w:eastAsiaTheme="minorEastAsia"/>
          <w:lang w:bidi="hi-IN"/>
        </w:rPr>
        <w:t>).</w:t>
      </w:r>
    </w:p>
    <w:p w:rsidR="00004B35" w:rsidRDefault="00004B35" w:rsidP="008D0078">
      <w:pPr>
        <w:pStyle w:val="Heading1"/>
        <w:spacing w:line="480" w:lineRule="auto"/>
        <w:rPr>
          <w:lang w:bidi="hi-IN"/>
        </w:rPr>
      </w:pPr>
      <w:r>
        <w:rPr>
          <w:lang w:bidi="hi-IN"/>
        </w:rPr>
        <w:t>Discussion</w:t>
      </w:r>
    </w:p>
    <w:p w:rsidR="00004B35" w:rsidRDefault="00004B35" w:rsidP="008D0078">
      <w:pPr>
        <w:spacing w:line="480" w:lineRule="auto"/>
        <w:rPr>
          <w:lang w:bidi="hi-IN"/>
        </w:rPr>
      </w:pPr>
      <w:r>
        <w:rPr>
          <w:lang w:bidi="hi-IN"/>
        </w:rPr>
        <w:t xml:space="preserve">We </w:t>
      </w:r>
      <w:r w:rsidR="00C023C7">
        <w:rPr>
          <w:lang w:bidi="hi-IN"/>
        </w:rPr>
        <w:t>studied</w:t>
      </w:r>
      <w:r>
        <w:rPr>
          <w:lang w:bidi="hi-IN"/>
        </w:rPr>
        <w:t xml:space="preserve"> the effec</w:t>
      </w:r>
      <w:r w:rsidR="00C023C7">
        <w:rPr>
          <w:lang w:bidi="hi-IN"/>
        </w:rPr>
        <w:t xml:space="preserve">t of stress-induced mutagenesis (SIM) </w:t>
      </w:r>
      <w:r>
        <w:rPr>
          <w:lang w:bidi="hi-IN"/>
        </w:rPr>
        <w:t>on both</w:t>
      </w:r>
      <w:r w:rsidR="00F2594F">
        <w:rPr>
          <w:lang w:bidi="hi-IN"/>
        </w:rPr>
        <w:t xml:space="preserve"> the</w:t>
      </w:r>
      <w:r>
        <w:rPr>
          <w:lang w:bidi="hi-IN"/>
        </w:rPr>
        <w:t xml:space="preserve"> </w:t>
      </w:r>
      <w:r w:rsidRPr="00360699">
        <w:rPr>
          <w:i/>
          <w:iCs/>
          <w:lang w:bidi="hi-IN"/>
        </w:rPr>
        <w:t>adaptability</w:t>
      </w:r>
      <w:r>
        <w:rPr>
          <w:lang w:bidi="hi-IN"/>
        </w:rPr>
        <w:t xml:space="preserve"> – the capacity of populations to adapt to new conditions</w:t>
      </w:r>
      <w:ins w:id="76" w:author="Yoav Ram" w:date="2014-04-27T14:12:00Z">
        <w:r w:rsidR="00191D82">
          <w:rPr>
            <w:lang w:bidi="hi-IN"/>
          </w:rPr>
          <w:t xml:space="preserve"> by complex adaption</w:t>
        </w:r>
      </w:ins>
      <w:r>
        <w:rPr>
          <w:lang w:bidi="hi-IN"/>
        </w:rPr>
        <w:t xml:space="preserve"> – and </w:t>
      </w:r>
      <w:r w:rsidR="00F2594F">
        <w:rPr>
          <w:lang w:bidi="hi-IN"/>
        </w:rPr>
        <w:t>the</w:t>
      </w:r>
      <w:r>
        <w:rPr>
          <w:lang w:bidi="hi-IN"/>
        </w:rPr>
        <w:t xml:space="preserve"> </w:t>
      </w:r>
      <w:r w:rsidRPr="00360699">
        <w:rPr>
          <w:i/>
          <w:iCs/>
          <w:lang w:bidi="hi-IN"/>
        </w:rPr>
        <w:t>adaptedness</w:t>
      </w:r>
      <w:r>
        <w:rPr>
          <w:lang w:bidi="hi-IN"/>
        </w:rPr>
        <w:t xml:space="preserve"> – the ability of populations to </w:t>
      </w:r>
      <w:r w:rsidR="00360699">
        <w:rPr>
          <w:lang w:bidi="hi-IN"/>
        </w:rPr>
        <w:t>stay</w:t>
      </w:r>
      <w:r>
        <w:rPr>
          <w:lang w:bidi="hi-IN"/>
        </w:rPr>
        <w:t xml:space="preserve"> adapted </w:t>
      </w:r>
      <w:r w:rsidR="00360699">
        <w:rPr>
          <w:lang w:bidi="hi-IN"/>
        </w:rPr>
        <w:t>to</w:t>
      </w:r>
      <w:r>
        <w:rPr>
          <w:lang w:bidi="hi-IN"/>
        </w:rPr>
        <w:t xml:space="preserve"> </w:t>
      </w:r>
      <w:r w:rsidR="00360699">
        <w:rPr>
          <w:lang w:bidi="hi-IN"/>
        </w:rPr>
        <w:t>existing</w:t>
      </w:r>
      <w:r>
        <w:rPr>
          <w:lang w:bidi="hi-IN"/>
        </w:rPr>
        <w:t xml:space="preserve"> conditions </w:t>
      </w:r>
      <w:r w:rsidR="00B04C73">
        <w:rPr>
          <w:lang w:bidi="hi-IN"/>
        </w:rPr>
        <w:fldChar w:fldCharType="begin" w:fldLock="1"/>
      </w:r>
      <w:r w:rsidR="008D0078">
        <w:rPr>
          <w:lang w:bidi="hi-IN"/>
        </w:rPr>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B04C73">
        <w:rPr>
          <w:lang w:bidi="hi-IN"/>
        </w:rPr>
        <w:fldChar w:fldCharType="separate"/>
      </w:r>
      <w:r w:rsidR="00663378" w:rsidRPr="00663378">
        <w:rPr>
          <w:noProof/>
          <w:lang w:bidi="hi-IN"/>
        </w:rPr>
        <w:t>(Leigh 1970)</w:t>
      </w:r>
      <w:r w:rsidR="00B04C73">
        <w:rPr>
          <w:lang w:bidi="hi-IN"/>
        </w:rPr>
        <w:fldChar w:fldCharType="end"/>
      </w:r>
      <w:r>
        <w:rPr>
          <w:lang w:bidi="hi-IN"/>
        </w:rPr>
        <w:t xml:space="preserve">. We showed that </w:t>
      </w:r>
      <w:r w:rsidR="00F2594F">
        <w:rPr>
          <w:lang w:bidi="hi-IN"/>
        </w:rPr>
        <w:t xml:space="preserve">SIM </w:t>
      </w:r>
      <w:r>
        <w:rPr>
          <w:lang w:bidi="hi-IN"/>
        </w:rPr>
        <w:t xml:space="preserve">breaks the trade-off between </w:t>
      </w:r>
      <w:r w:rsidRPr="00360699">
        <w:rPr>
          <w:i/>
          <w:iCs/>
          <w:lang w:bidi="hi-IN"/>
        </w:rPr>
        <w:t>adaptability</w:t>
      </w:r>
      <w:r>
        <w:rPr>
          <w:lang w:bidi="hi-IN"/>
        </w:rPr>
        <w:t xml:space="preserve"> and </w:t>
      </w:r>
      <w:r w:rsidRPr="00360699">
        <w:rPr>
          <w:i/>
          <w:iCs/>
          <w:lang w:bidi="hi-IN"/>
        </w:rPr>
        <w:t>adaptedness</w:t>
      </w:r>
      <w:r>
        <w:rPr>
          <w:lang w:bidi="hi-IN"/>
        </w:rPr>
        <w:t xml:space="preserve">, allowing rapid adaptation </w:t>
      </w:r>
      <w:r w:rsidR="00C023C7">
        <w:rPr>
          <w:lang w:bidi="hi-IN"/>
        </w:rPr>
        <w:t xml:space="preserve">to complex environmental </w:t>
      </w:r>
      <w:r w:rsidR="00487229">
        <w:rPr>
          <w:lang w:bidi="hi-IN"/>
        </w:rPr>
        <w:t>challenges</w:t>
      </w:r>
      <w:r w:rsidR="00C023C7">
        <w:rPr>
          <w:lang w:bidi="hi-IN"/>
        </w:rPr>
        <w:t xml:space="preserve"> </w:t>
      </w:r>
      <w:r>
        <w:rPr>
          <w:lang w:bidi="hi-IN"/>
        </w:rPr>
        <w:t xml:space="preserve">without compromising the population </w:t>
      </w:r>
      <w:proofErr w:type="gramStart"/>
      <w:r>
        <w:rPr>
          <w:lang w:bidi="hi-IN"/>
        </w:rPr>
        <w:t>mean</w:t>
      </w:r>
      <w:proofErr w:type="gramEnd"/>
      <w:r>
        <w:rPr>
          <w:lang w:bidi="hi-IN"/>
        </w:rPr>
        <w:t xml:space="preserve"> fitness</w:t>
      </w:r>
      <w:r w:rsidR="00C023C7">
        <w:rPr>
          <w:lang w:bidi="hi-IN"/>
        </w:rPr>
        <w:t xml:space="preserve"> in a </w:t>
      </w:r>
      <w:r w:rsidR="00735806">
        <w:rPr>
          <w:lang w:bidi="hi-IN"/>
        </w:rPr>
        <w:t>stable</w:t>
      </w:r>
      <w:r w:rsidR="00C023C7">
        <w:rPr>
          <w:lang w:bidi="hi-IN"/>
        </w:rPr>
        <w:t xml:space="preserve"> environment</w:t>
      </w:r>
      <w:r>
        <w:rPr>
          <w:lang w:bidi="hi-IN"/>
        </w:rPr>
        <w:t>.</w:t>
      </w:r>
    </w:p>
    <w:p w:rsidR="00A67023" w:rsidRPr="00BA2B02" w:rsidRDefault="00C023C7" w:rsidP="008D0078">
      <w:pPr>
        <w:spacing w:line="480" w:lineRule="auto"/>
        <w:rPr>
          <w:lang w:bidi="hi-IN"/>
        </w:rPr>
      </w:pPr>
      <w:r>
        <w:rPr>
          <w:lang w:bidi="hi-IN"/>
        </w:rPr>
        <w:t xml:space="preserve">In addition to </w:t>
      </w:r>
      <w:r w:rsidR="002C54C0">
        <w:rPr>
          <w:lang w:bidi="hi-IN"/>
        </w:rPr>
        <w:t xml:space="preserve">the </w:t>
      </w:r>
      <w:r w:rsidR="001A6C18">
        <w:rPr>
          <w:lang w:bidi="hi-IN"/>
        </w:rPr>
        <w:t xml:space="preserve">pure strategies of </w:t>
      </w:r>
      <w:r w:rsidR="002C54C0">
        <w:rPr>
          <w:lang w:bidi="hi-IN"/>
        </w:rPr>
        <w:t>constitutive mutagenesis (</w:t>
      </w:r>
      <w:r w:rsidR="001A6C18">
        <w:rPr>
          <w:lang w:bidi="hi-IN"/>
        </w:rPr>
        <w:t>CM</w:t>
      </w:r>
      <w:r w:rsidR="002C54C0">
        <w:rPr>
          <w:lang w:bidi="hi-IN"/>
        </w:rPr>
        <w:t>)</w:t>
      </w:r>
      <w:r w:rsidR="001A6C18">
        <w:rPr>
          <w:lang w:bidi="hi-IN"/>
        </w:rPr>
        <w:t xml:space="preserve"> and SIM, </w:t>
      </w:r>
      <w:r>
        <w:rPr>
          <w:lang w:bidi="hi-IN"/>
        </w:rPr>
        <w:t xml:space="preserve">our model </w:t>
      </w:r>
      <w:r w:rsidR="00817B34">
        <w:rPr>
          <w:lang w:bidi="hi-IN"/>
        </w:rPr>
        <w:t xml:space="preserve">also </w:t>
      </w:r>
      <w:r>
        <w:rPr>
          <w:lang w:bidi="hi-IN"/>
        </w:rPr>
        <w:t xml:space="preserve">considers </w:t>
      </w:r>
      <w:r w:rsidR="00817B34">
        <w:rPr>
          <w:lang w:bidi="hi-IN"/>
        </w:rPr>
        <w:t>a</w:t>
      </w:r>
      <w:r w:rsidR="00CE78D0">
        <w:rPr>
          <w:lang w:bidi="hi-IN"/>
        </w:rPr>
        <w:t xml:space="preserve"> </w:t>
      </w:r>
      <w:r>
        <w:rPr>
          <w:lang w:bidi="hi-IN"/>
        </w:rPr>
        <w:t xml:space="preserve">mixed </w:t>
      </w:r>
      <w:r w:rsidR="00575BB5">
        <w:rPr>
          <w:lang w:bidi="hi-IN"/>
        </w:rPr>
        <w:t xml:space="preserve">mutational </w:t>
      </w:r>
      <w:r w:rsidR="00CE78D0">
        <w:rPr>
          <w:lang w:bidi="hi-IN"/>
        </w:rPr>
        <w:t xml:space="preserve">strategy. There are two examples of such a </w:t>
      </w:r>
      <w:r>
        <w:rPr>
          <w:lang w:bidi="hi-IN"/>
        </w:rPr>
        <w:t xml:space="preserve">mixed </w:t>
      </w:r>
      <w:r w:rsidR="00CE78D0">
        <w:rPr>
          <w:lang w:bidi="hi-IN"/>
        </w:rPr>
        <w:t xml:space="preserve">strategy. First, if </w:t>
      </w:r>
      <w:r w:rsidR="00575BB5">
        <w:rPr>
          <w:lang w:bidi="hi-IN"/>
        </w:rPr>
        <w:t xml:space="preserve">individuals have </w:t>
      </w:r>
      <w:r w:rsidR="00E16366">
        <w:rPr>
          <w:lang w:bidi="hi-IN"/>
        </w:rPr>
        <w:t>in</w:t>
      </w:r>
      <w:r w:rsidR="00514DED">
        <w:rPr>
          <w:lang w:bidi="hi-IN"/>
        </w:rPr>
        <w:t>complete</w:t>
      </w:r>
      <w:r w:rsidR="00CE78D0">
        <w:rPr>
          <w:lang w:bidi="hi-IN"/>
        </w:rPr>
        <w:t xml:space="preserve"> </w:t>
      </w:r>
      <w:r w:rsidR="00E16366">
        <w:rPr>
          <w:lang w:bidi="hi-IN"/>
        </w:rPr>
        <w:t xml:space="preserve">information regarding their </w:t>
      </w:r>
      <w:r w:rsidR="00E16366">
        <w:rPr>
          <w:lang w:bidi="hi-IN"/>
        </w:rPr>
        <w:lastRenderedPageBreak/>
        <w:t xml:space="preserve">condition </w:t>
      </w:r>
      <w:r w:rsidR="00CE78D0">
        <w:rPr>
          <w:lang w:bidi="hi-IN"/>
        </w:rPr>
        <w:t>(</w:t>
      </w:r>
      <w:r w:rsidR="00735806">
        <w:rPr>
          <w:lang w:bidi="hi-IN"/>
        </w:rPr>
        <w:t xml:space="preserve">this is </w:t>
      </w:r>
      <w:r w:rsidR="00CE78D0">
        <w:rPr>
          <w:lang w:bidi="hi-IN"/>
        </w:rPr>
        <w:t xml:space="preserve">the case in </w:t>
      </w:r>
      <w:r w:rsidR="00360699">
        <w:rPr>
          <w:lang w:bidi="hi-IN"/>
        </w:rPr>
        <w:t>most</w:t>
      </w:r>
      <w:r w:rsidR="00CE78D0">
        <w:rPr>
          <w:lang w:bidi="hi-IN"/>
        </w:rPr>
        <w:t xml:space="preserve"> realistic </w:t>
      </w:r>
      <w:r>
        <w:rPr>
          <w:lang w:bidi="hi-IN"/>
        </w:rPr>
        <w:t xml:space="preserve">biological </w:t>
      </w:r>
      <w:r w:rsidR="00CE78D0">
        <w:rPr>
          <w:lang w:bidi="hi-IN"/>
        </w:rPr>
        <w:t>scenario</w:t>
      </w:r>
      <w:r w:rsidR="00360699">
        <w:rPr>
          <w:lang w:bidi="hi-IN"/>
        </w:rPr>
        <w:t>s</w:t>
      </w:r>
      <w:r w:rsidR="00CE78D0">
        <w:rPr>
          <w:lang w:bidi="hi-IN"/>
        </w:rPr>
        <w:t xml:space="preserve">) then </w:t>
      </w:r>
      <w:r w:rsidR="00514DED">
        <w:rPr>
          <w:lang w:bidi="hi-IN"/>
        </w:rPr>
        <w:t>we</w:t>
      </w:r>
      <w:r w:rsidR="00CE78D0">
        <w:rPr>
          <w:lang w:bidi="hi-IN"/>
        </w:rPr>
        <w:t xml:space="preserve"> expect errors in the induction of mutagenesis</w:t>
      </w:r>
      <w:r w:rsidR="00735806">
        <w:rPr>
          <w:lang w:bidi="hi-IN"/>
        </w:rPr>
        <w:t>:</w:t>
      </w:r>
      <w:r w:rsidR="00360699">
        <w:rPr>
          <w:lang w:bidi="hi-IN"/>
        </w:rPr>
        <w:t xml:space="preserve"> </w:t>
      </w:r>
      <w:r w:rsidR="00CE78D0">
        <w:rPr>
          <w:lang w:bidi="hi-IN"/>
        </w:rPr>
        <w:t>induction of mutagenesis without stress</w:t>
      </w:r>
      <w:r w:rsidR="00514DED">
        <w:rPr>
          <w:lang w:bidi="hi-IN"/>
        </w:rPr>
        <w:t xml:space="preserve"> and</w:t>
      </w:r>
      <w:r w:rsidR="00CE78D0">
        <w:rPr>
          <w:lang w:bidi="hi-IN"/>
        </w:rPr>
        <w:t xml:space="preserve"> failure to induce mutagenesis under stress.</w:t>
      </w:r>
      <w:r w:rsidR="00514DED">
        <w:rPr>
          <w:lang w:bidi="hi-IN"/>
        </w:rPr>
        <w:t xml:space="preserve"> In this case the population would, on average, use a mixed strategy.</w:t>
      </w:r>
      <w:r w:rsidR="00CE78D0">
        <w:rPr>
          <w:lang w:bidi="hi-IN"/>
        </w:rPr>
        <w:t xml:space="preserve"> Second, a mutator allele can increase the mutation rate </w:t>
      </w:r>
      <w:r w:rsidR="00360699">
        <w:rPr>
          <w:lang w:bidi="hi-IN"/>
        </w:rPr>
        <w:t xml:space="preserve">constitutively </w:t>
      </w:r>
      <w:r w:rsidR="00CE78D0">
        <w:rPr>
          <w:lang w:bidi="hi-IN"/>
        </w:rPr>
        <w:t xml:space="preserve">and </w:t>
      </w:r>
      <w:r w:rsidR="00360699">
        <w:rPr>
          <w:lang w:bidi="hi-IN"/>
        </w:rPr>
        <w:t xml:space="preserve">further </w:t>
      </w:r>
      <w:r w:rsidR="00CE78D0">
        <w:rPr>
          <w:lang w:bidi="hi-IN"/>
        </w:rPr>
        <w:t>increase it under stress</w:t>
      </w:r>
      <w:r w:rsidR="0094207C">
        <w:rPr>
          <w:lang w:bidi="hi-IN"/>
        </w:rPr>
        <w:t xml:space="preserve"> </w:t>
      </w:r>
      <w:r w:rsidR="0094207C" w:rsidRPr="007F656F">
        <w:rPr>
          <w:lang w:bidi="hi-IN"/>
        </w:rPr>
        <w:t xml:space="preserve">– </w:t>
      </w:r>
      <w:r w:rsidR="00E16366" w:rsidRPr="007F656F">
        <w:rPr>
          <w:lang w:bidi="hi-IN"/>
        </w:rPr>
        <w:t xml:space="preserve">for example, </w:t>
      </w:r>
      <w:r w:rsidR="0094207C" w:rsidRPr="007F656F">
        <w:rPr>
          <w:lang w:bidi="hi-IN"/>
        </w:rPr>
        <w:t xml:space="preserve">a recent study with </w:t>
      </w:r>
      <w:r w:rsidR="0094207C" w:rsidRPr="007F656F">
        <w:rPr>
          <w:i/>
          <w:iCs/>
          <w:lang w:bidi="hi-IN"/>
        </w:rPr>
        <w:t xml:space="preserve">Pseudomonas </w:t>
      </w:r>
      <w:proofErr w:type="spellStart"/>
      <w:r w:rsidR="0094207C" w:rsidRPr="007F656F">
        <w:rPr>
          <w:i/>
          <w:iCs/>
          <w:lang w:bidi="hi-IN"/>
        </w:rPr>
        <w:t>aeruginosa</w:t>
      </w:r>
      <w:proofErr w:type="spellEnd"/>
      <w:r w:rsidR="0094207C" w:rsidRPr="007F656F">
        <w:rPr>
          <w:lang w:bidi="hi-IN"/>
        </w:rPr>
        <w:t xml:space="preserve"> found that although the </w:t>
      </w:r>
      <w:proofErr w:type="spellStart"/>
      <w:r w:rsidR="0094207C" w:rsidRPr="007F656F">
        <w:rPr>
          <w:i/>
          <w:iCs/>
          <w:lang w:bidi="hi-IN"/>
        </w:rPr>
        <w:t>mutS</w:t>
      </w:r>
      <w:proofErr w:type="spellEnd"/>
      <w:r w:rsidR="0094207C" w:rsidRPr="007F656F">
        <w:rPr>
          <w:lang w:bidi="hi-IN"/>
        </w:rPr>
        <w:t xml:space="preserve">, </w:t>
      </w:r>
      <w:proofErr w:type="spellStart"/>
      <w:r w:rsidR="0094207C" w:rsidRPr="007F656F">
        <w:rPr>
          <w:i/>
          <w:iCs/>
          <w:lang w:bidi="hi-IN"/>
        </w:rPr>
        <w:t>mutY</w:t>
      </w:r>
      <w:proofErr w:type="spellEnd"/>
      <w:r w:rsidR="0094207C" w:rsidRPr="007F656F">
        <w:rPr>
          <w:lang w:bidi="hi-IN"/>
        </w:rPr>
        <w:t xml:space="preserve"> and </w:t>
      </w:r>
      <w:proofErr w:type="spellStart"/>
      <w:r w:rsidR="0094207C" w:rsidRPr="007F656F">
        <w:rPr>
          <w:i/>
          <w:iCs/>
          <w:lang w:bidi="hi-IN"/>
        </w:rPr>
        <w:t>mutM</w:t>
      </w:r>
      <w:proofErr w:type="spellEnd"/>
      <w:r w:rsidR="0094207C" w:rsidRPr="007F656F">
        <w:rPr>
          <w:lang w:bidi="hi-IN"/>
        </w:rPr>
        <w:t xml:space="preserve"> mutator alleles </w:t>
      </w:r>
      <w:r w:rsidR="00360699" w:rsidRPr="007F656F">
        <w:rPr>
          <w:lang w:bidi="hi-IN"/>
        </w:rPr>
        <w:t>always</w:t>
      </w:r>
      <w:r w:rsidR="0094207C" w:rsidRPr="007F656F">
        <w:rPr>
          <w:lang w:bidi="hi-IN"/>
        </w:rPr>
        <w:t xml:space="preserve"> increase the mutation rate</w:t>
      </w:r>
      <w:r w:rsidR="00360699" w:rsidRPr="007F656F">
        <w:rPr>
          <w:lang w:bidi="hi-IN"/>
        </w:rPr>
        <w:t xml:space="preserve"> in comparison with the wildtype</w:t>
      </w:r>
      <w:r w:rsidR="0094207C" w:rsidRPr="007F656F">
        <w:rPr>
          <w:lang w:bidi="hi-IN"/>
        </w:rPr>
        <w:t xml:space="preserve">, the </w:t>
      </w:r>
      <w:r w:rsidR="0094207C" w:rsidRPr="00BA2B02">
        <w:rPr>
          <w:lang w:bidi="hi-IN"/>
        </w:rPr>
        <w:t xml:space="preserve">level of this increase depends on the level of stress the cell </w:t>
      </w:r>
      <w:r w:rsidR="00360699" w:rsidRPr="00BA2B02">
        <w:rPr>
          <w:lang w:bidi="hi-IN"/>
        </w:rPr>
        <w:t xml:space="preserve">experiences </w:t>
      </w:r>
      <w:r w:rsidR="00B04C73" w:rsidRPr="00BA2B02">
        <w:rPr>
          <w:lang w:bidi="hi-IN"/>
        </w:rPr>
        <w:fldChar w:fldCharType="begin" w:fldLock="1"/>
      </w:r>
      <w:r w:rsidR="008D0078">
        <w:rPr>
          <w:lang w:bidi="hi-IN"/>
        </w:rPr>
        <w:instrText>ADDIN CSL_CITATION { "citationItems" : [ { "id" : "ITEM-1", "itemData" : { "DOI" : "10.1098/rspb.2013.0007", "ISSN" : "1471-2954", "PMID" : "23446530", "abstract" : "The dominant paradigm for the evolution of mutator alleles in bacterial populations is that they spread by indirect selection for linked beneficial mutations when bacteria are poorly adapted. In this paper, we challenge the ubiquity of this paradigm by demonstrating that a clinically important stressor, hydrogen peroxide, generates direct selection for an elevated mutation rate in the pathogenic bacterium Pseudomonas aeruginosa as a consequence of a trade-off between the fidelity of DNA repair and hydrogen peroxide resistance. We demonstrate that the biochemical mechanism underlying this trade-off in the case of mutS is the elevated secretion of catalase by the mutator strain. Our results provide, to our knowledge, the first experimental evidence that direct selection can favour mutator alleles in bacterial populations, and pave the way for future studies to understand how mutation and DNA repair are linked to stress responses and how this affects the evolution of bacterial mutation rates.", "author" : [ { "dropping-particle" : "", "family" : "Torres-Barcel\u00f3", "given" : "Clara", "non-dropping-particle" : "", "parse-names" : false, "suffix" : "" }, { "dropping-particle" : "", "family" : "Cabot", "given" : "Gabriel", "non-dropping-particle" : "", "parse-names" : false, "suffix" : "" }, { "dropping-particle" : "", "family" : "Oliver", "given" : "Antonio", "non-dropping-particle" : "", "parse-names" : false, "suffix" : "" }, { "dropping-particle" : "", "family" : "Buckling", "given" : "Angus", "non-dropping-particle" : "", "parse-names" : false, "suffix" : "" }, { "dropping-particle" : "", "family" : "MacLean", "given" : "R. Craig", "non-dropping-particle" : "", "parse-names" : false, "suffix" : "" } ], "container-title" : "Proceedings of the Royal Society B: Biological Sciences", "id" : "ITEM-1", "issue" : "1757", "issued" : { "date-parts" : [ [ "2013", "1" ] ] }, "note" : "These results demonstrate the existence of a direct benefit associated with mutator alleles in the presence of oxidative stress as a result of a trade-off between DNA repair efficiency and hydrogen peroxide resistance", "page" : "20130007", "title" : "A trade-off between oxidative stress resistance and DNA repair plays a role in the evolution of elevated mutation rates in bacteria.", "type" : "article-journal", "volume" : "280" }, "uris" : [ "http://www.mendeley.com/documents/?uuid=8ef0ddc2-d19b-4e19-8ee9-56867fbcbf15" ] } ], "mendeley" : { "previouslyFormattedCitation" : "(Torres-Barcel\u00f3 et al. 2013)" }, "properties" : { "noteIndex" : 0 }, "schema" : "https://github.com/citation-style-language/schema/raw/master/csl-citation.json" }</w:instrText>
      </w:r>
      <w:r w:rsidR="00B04C73" w:rsidRPr="00BA2B02">
        <w:rPr>
          <w:lang w:bidi="hi-IN"/>
        </w:rPr>
        <w:fldChar w:fldCharType="separate"/>
      </w:r>
      <w:r w:rsidR="00663378" w:rsidRPr="00BA2B02">
        <w:rPr>
          <w:noProof/>
          <w:lang w:bidi="hi-IN"/>
        </w:rPr>
        <w:t>(Torres-Barceló et al. 2013)</w:t>
      </w:r>
      <w:r w:rsidR="00B04C73" w:rsidRPr="00BA2B02">
        <w:rPr>
          <w:lang w:bidi="hi-IN"/>
        </w:rPr>
        <w:fldChar w:fldCharType="end"/>
      </w:r>
      <w:r w:rsidR="00CE78D0" w:rsidRPr="00BA2B02">
        <w:rPr>
          <w:lang w:bidi="hi-IN"/>
        </w:rPr>
        <w:t>.</w:t>
      </w:r>
    </w:p>
    <w:p w:rsidR="00D84632" w:rsidRPr="00BA2B02" w:rsidRDefault="00A67023" w:rsidP="008D0078">
      <w:pPr>
        <w:spacing w:line="480" w:lineRule="auto"/>
        <w:rPr>
          <w:lang w:bidi="hi-IN"/>
        </w:rPr>
      </w:pPr>
      <w:r w:rsidRPr="008F3447">
        <w:rPr>
          <w:lang w:bidi="hi-IN"/>
        </w:rPr>
        <w:t>Our model does not assume</w:t>
      </w:r>
      <w:r w:rsidRPr="00BA2B02">
        <w:rPr>
          <w:lang w:bidi="hi-IN"/>
        </w:rPr>
        <w:t xml:space="preserve"> direct </w:t>
      </w:r>
      <w:r w:rsidR="00ED111F" w:rsidRPr="00BA2B02">
        <w:rPr>
          <w:lang w:bidi="hi-IN"/>
        </w:rPr>
        <w:t xml:space="preserve">fitness </w:t>
      </w:r>
      <w:r w:rsidRPr="00BA2B02">
        <w:rPr>
          <w:lang w:bidi="hi-IN"/>
        </w:rPr>
        <w:t>cost</w:t>
      </w:r>
      <w:r w:rsidR="00ED111F" w:rsidRPr="00BA2B02">
        <w:rPr>
          <w:lang w:bidi="hi-IN"/>
        </w:rPr>
        <w:t>s</w:t>
      </w:r>
      <w:r w:rsidRPr="00BA2B02">
        <w:rPr>
          <w:lang w:bidi="hi-IN"/>
        </w:rPr>
        <w:t xml:space="preserve"> for </w:t>
      </w:r>
      <w:r w:rsidR="00ED111F" w:rsidRPr="00BA2B02">
        <w:rPr>
          <w:lang w:bidi="hi-IN"/>
        </w:rPr>
        <w:t>any of the mutational strategies</w:t>
      </w:r>
      <w:r w:rsidRPr="00BA2B02">
        <w:rPr>
          <w:lang w:bidi="hi-IN"/>
        </w:rPr>
        <w:t xml:space="preserve">. </w:t>
      </w:r>
      <w:r w:rsidR="00F2594F" w:rsidRPr="00BA2B02">
        <w:rPr>
          <w:lang w:bidi="hi-IN"/>
        </w:rPr>
        <w:t>A</w:t>
      </w:r>
      <w:r w:rsidRPr="00BA2B02">
        <w:rPr>
          <w:lang w:bidi="hi-IN"/>
        </w:rPr>
        <w:t xml:space="preserve"> "cost of DNA replication fidelity" </w:t>
      </w:r>
      <w:r w:rsidR="00B04C73" w:rsidRPr="00BA2B02">
        <w:rPr>
          <w:lang w:bidi="hi-IN"/>
        </w:rPr>
        <w:fldChar w:fldCharType="begin" w:fldLock="1"/>
      </w:r>
      <w:r w:rsidR="008D0078">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effect\n\n        \n\n        \ndiscussion on the different terms of the CoF\n\n        \n\n        \n\n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B04C73" w:rsidRPr="00BA2B02">
        <w:rPr>
          <w:lang w:bidi="hi-IN"/>
        </w:rPr>
        <w:fldChar w:fldCharType="separate"/>
      </w:r>
      <w:r w:rsidRPr="00BA2B02">
        <w:rPr>
          <w:noProof/>
          <w:lang w:bidi="hi-IN"/>
        </w:rPr>
        <w:t>(Dawson 1998)</w:t>
      </w:r>
      <w:r w:rsidR="00B04C73" w:rsidRPr="00BA2B02">
        <w:rPr>
          <w:lang w:bidi="hi-IN"/>
        </w:rPr>
        <w:fldChar w:fldCharType="end"/>
      </w:r>
      <w:r w:rsidRPr="00BA2B02">
        <w:rPr>
          <w:lang w:bidi="hi-IN"/>
        </w:rPr>
        <w:t xml:space="preserve"> – the energy and time expended in order to maintain a low mutation rate – could make both CM and SIM more successful. </w:t>
      </w:r>
      <w:r w:rsidR="00F2594F" w:rsidRPr="00BA2B02">
        <w:rPr>
          <w:lang w:bidi="hi-IN"/>
        </w:rPr>
        <w:t>The "cost of fidelity"</w:t>
      </w:r>
      <w:r w:rsidRPr="00BA2B02">
        <w:rPr>
          <w:lang w:bidi="hi-IN"/>
        </w:rPr>
        <w:t xml:space="preserve"> </w:t>
      </w:r>
      <w:r w:rsidR="006D2C68">
        <w:rPr>
          <w:lang w:bidi="hi-IN"/>
        </w:rPr>
        <w:t>may</w:t>
      </w:r>
      <w:r w:rsidRPr="00BA2B02">
        <w:rPr>
          <w:lang w:bidi="hi-IN"/>
        </w:rPr>
        <w:t xml:space="preserve"> require further study, but empirical evidence suggest</w:t>
      </w:r>
      <w:r w:rsidR="004D7ABB" w:rsidRPr="00BA2B02">
        <w:rPr>
          <w:lang w:bidi="hi-IN"/>
        </w:rPr>
        <w:t>s</w:t>
      </w:r>
      <w:r w:rsidRPr="00BA2B02">
        <w:rPr>
          <w:lang w:bidi="hi-IN"/>
        </w:rPr>
        <w:t xml:space="preserve"> that </w:t>
      </w:r>
      <w:r w:rsidR="00F2594F" w:rsidRPr="00BA2B02">
        <w:rPr>
          <w:lang w:bidi="hi-IN"/>
        </w:rPr>
        <w:t xml:space="preserve">it </w:t>
      </w:r>
      <w:r w:rsidRPr="00BA2B02">
        <w:rPr>
          <w:lang w:bidi="hi-IN"/>
        </w:rPr>
        <w:t xml:space="preserve">doesn't play an important role in the evolution of </w:t>
      </w:r>
      <w:r w:rsidR="00ED111F" w:rsidRPr="00BA2B02">
        <w:rPr>
          <w:lang w:bidi="hi-IN"/>
        </w:rPr>
        <w:t xml:space="preserve">the mutation rate </w:t>
      </w:r>
      <w:r w:rsidR="00B04C73" w:rsidRPr="00BA2B02">
        <w:rPr>
          <w:lang w:bidi="hi-IN"/>
        </w:rPr>
        <w:fldChar w:fldCharType="begin" w:fldLock="1"/>
      </w:r>
      <w:r w:rsidR="008D0078">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"\n        mutators evolve due to second order selection and not cost of fidelity\n        \n\n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2001a; Loh et al. 2010; Gentile et al. 2011; Shee et al. 2011)" }, "properties" : { "noteIndex" : 0 }, "schema" : "https://github.com/citation-style-language/schema/raw/master/csl-citation.json" }</w:instrText>
      </w:r>
      <w:r w:rsidR="00B04C73" w:rsidRPr="00BA2B02">
        <w:rPr>
          <w:lang w:bidi="hi-IN"/>
        </w:rPr>
        <w:fldChar w:fldCharType="separate"/>
      </w:r>
      <w:r w:rsidR="005B12CD" w:rsidRPr="005B12CD">
        <w:rPr>
          <w:noProof/>
          <w:lang w:bidi="hi-IN"/>
        </w:rPr>
        <w:t>(Giraud et al. 2001a; Loh et al. 2010; Gentile et al. 2011; Shee et al. 2011)</w:t>
      </w:r>
      <w:r w:rsidR="00B04C73" w:rsidRPr="00BA2B02">
        <w:rPr>
          <w:lang w:bidi="hi-IN"/>
        </w:rPr>
        <w:fldChar w:fldCharType="end"/>
      </w:r>
      <w:r w:rsidRPr="00BA2B02">
        <w:rPr>
          <w:lang w:bidi="hi-IN"/>
        </w:rPr>
        <w:t>.</w:t>
      </w:r>
      <w:r w:rsidR="00915B29" w:rsidRPr="00BA2B02">
        <w:rPr>
          <w:lang w:bidi="hi-IN"/>
        </w:rPr>
        <w:t xml:space="preserve"> Another </w:t>
      </w:r>
      <w:r w:rsidR="00ED111F" w:rsidRPr="00BA2B02">
        <w:rPr>
          <w:lang w:bidi="hi-IN"/>
        </w:rPr>
        <w:t xml:space="preserve">fitness </w:t>
      </w:r>
      <w:r w:rsidR="00915B29" w:rsidRPr="00BA2B02">
        <w:rPr>
          <w:lang w:bidi="hi-IN"/>
        </w:rPr>
        <w:t xml:space="preserve">cost might be associated with the regulation of the mutation rate: for individuals to determine if their condition </w:t>
      </w:r>
      <w:r w:rsidR="00ED111F" w:rsidRPr="00BA2B02">
        <w:rPr>
          <w:lang w:bidi="hi-IN"/>
        </w:rPr>
        <w:t>calls for</w:t>
      </w:r>
      <w:r w:rsidR="00915B29" w:rsidRPr="00BA2B02">
        <w:rPr>
          <w:lang w:bidi="hi-IN"/>
        </w:rPr>
        <w:t xml:space="preserve"> the induction of mutagenesis, they must invest resources and energy in </w:t>
      </w:r>
      <w:r w:rsidR="00ED111F" w:rsidRPr="00BA2B02">
        <w:rPr>
          <w:lang w:bidi="hi-IN"/>
        </w:rPr>
        <w:t>costly</w:t>
      </w:r>
      <w:r w:rsidR="00915B29" w:rsidRPr="00BA2B02">
        <w:rPr>
          <w:lang w:bidi="hi-IN"/>
        </w:rPr>
        <w:t xml:space="preserve"> </w:t>
      </w:r>
      <w:r w:rsidR="00ED111F" w:rsidRPr="00BA2B02">
        <w:rPr>
          <w:lang w:bidi="hi-IN"/>
        </w:rPr>
        <w:t xml:space="preserve">sensory mechanisms. However, such mechanisms already exist for various unrelated purposes, such as the maintenance of cell cycle and homeostasis. Therefore, we consider these mechanisms </w:t>
      </w:r>
      <w:r w:rsidR="00F2594F" w:rsidRPr="00BA2B02">
        <w:rPr>
          <w:lang w:bidi="hi-IN"/>
        </w:rPr>
        <w:t>as</w:t>
      </w:r>
      <w:r w:rsidR="00ED111F" w:rsidRPr="00BA2B02">
        <w:rPr>
          <w:lang w:bidi="hi-IN"/>
        </w:rPr>
        <w:t xml:space="preserve"> "free" in terms of fitness costs. Moreover, in </w:t>
      </w:r>
      <w:r w:rsidR="00ED111F" w:rsidRPr="00BA2B02">
        <w:rPr>
          <w:i/>
          <w:iCs/>
          <w:lang w:bidi="hi-IN"/>
        </w:rPr>
        <w:t>E. coli</w:t>
      </w:r>
      <w:r w:rsidR="00ED111F" w:rsidRPr="00BA2B02">
        <w:rPr>
          <w:lang w:bidi="hi-IN"/>
        </w:rPr>
        <w:t xml:space="preserve"> </w:t>
      </w:r>
      <w:r w:rsidR="00DD7A57">
        <w:rPr>
          <w:lang w:bidi="hi-IN"/>
        </w:rPr>
        <w:t>mutagenesis</w:t>
      </w:r>
      <w:r w:rsidR="00ED111F" w:rsidRPr="00BA2B02">
        <w:rPr>
          <w:lang w:bidi="hi-IN"/>
        </w:rPr>
        <w:t xml:space="preserve"> is induced by several stress responses that serve other </w:t>
      </w:r>
      <w:r w:rsidR="00F2594F" w:rsidRPr="00BA2B02">
        <w:rPr>
          <w:lang w:bidi="hi-IN"/>
        </w:rPr>
        <w:t xml:space="preserve">cellular </w:t>
      </w:r>
      <w:r w:rsidR="00ED111F" w:rsidRPr="00BA2B02">
        <w:rPr>
          <w:lang w:bidi="hi-IN"/>
        </w:rPr>
        <w:t xml:space="preserve">functions </w:t>
      </w:r>
      <w:r w:rsidR="00B04C73" w:rsidRPr="00BA2B02">
        <w:rPr>
          <w:lang w:bidi="hi-IN"/>
        </w:rPr>
        <w:fldChar w:fldCharType="begin" w:fldLock="1"/>
      </w:r>
      <w:r w:rsidR="008D0078">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"previouslyFormattedCitation" : "(Foster 2007; Al Mamun et al. 2012)" }, "properties" : { "noteIndex" : 0 }, "schema" : "https://github.com/citation-style-language/schema/raw/master/csl-citation.json" }</w:instrText>
      </w:r>
      <w:r w:rsidR="00B04C73" w:rsidRPr="00BA2B02">
        <w:rPr>
          <w:lang w:bidi="hi-IN"/>
        </w:rPr>
        <w:fldChar w:fldCharType="separate"/>
      </w:r>
      <w:r w:rsidR="00ED111F" w:rsidRPr="00BA2B02">
        <w:rPr>
          <w:noProof/>
          <w:lang w:bidi="hi-IN"/>
        </w:rPr>
        <w:t>(Foster 2007; Al Mamun et al. 2012)</w:t>
      </w:r>
      <w:r w:rsidR="00B04C73" w:rsidRPr="00BA2B02">
        <w:rPr>
          <w:lang w:bidi="hi-IN"/>
        </w:rPr>
        <w:fldChar w:fldCharType="end"/>
      </w:r>
      <w:r w:rsidR="00ED111F" w:rsidRPr="00BA2B02">
        <w:rPr>
          <w:lang w:bidi="hi-IN"/>
        </w:rPr>
        <w:t xml:space="preserve">, and this is probably the </w:t>
      </w:r>
      <w:r w:rsidR="00D84632" w:rsidRPr="00BA2B02">
        <w:rPr>
          <w:lang w:bidi="hi-IN"/>
        </w:rPr>
        <w:t xml:space="preserve">case </w:t>
      </w:r>
      <w:r w:rsidR="00E06BFF" w:rsidRPr="00BA2B02">
        <w:rPr>
          <w:lang w:bidi="hi-IN"/>
        </w:rPr>
        <w:t xml:space="preserve">in </w:t>
      </w:r>
      <w:r w:rsidR="00D84632" w:rsidRPr="00BA2B02">
        <w:rPr>
          <w:lang w:bidi="hi-IN"/>
        </w:rPr>
        <w:t>other organisms</w:t>
      </w:r>
      <w:r w:rsidR="00735806">
        <w:rPr>
          <w:lang w:bidi="hi-IN"/>
        </w:rPr>
        <w:t xml:space="preserve"> as well</w:t>
      </w:r>
      <w:r w:rsidR="00ED111F" w:rsidRPr="00BA2B02">
        <w:rPr>
          <w:lang w:bidi="hi-IN"/>
        </w:rPr>
        <w:t>.</w:t>
      </w:r>
    </w:p>
    <w:p w:rsidR="00134FEB" w:rsidRPr="00BA2B02" w:rsidRDefault="00D84632" w:rsidP="008D0078">
      <w:pPr>
        <w:spacing w:line="480" w:lineRule="auto"/>
        <w:rPr>
          <w:lang w:bidi="hi-IN"/>
        </w:rPr>
      </w:pPr>
      <w:r w:rsidRPr="00BA2B02">
        <w:rPr>
          <w:lang w:bidi="hi-IN"/>
        </w:rPr>
        <w:lastRenderedPageBreak/>
        <w:t xml:space="preserve">Our model focuses on asexual populations, </w:t>
      </w:r>
      <w:r w:rsidR="00F2594F" w:rsidRPr="00BA2B02">
        <w:rPr>
          <w:lang w:bidi="hi-IN"/>
        </w:rPr>
        <w:t>ignoring</w:t>
      </w:r>
      <w:r w:rsidRPr="00BA2B02">
        <w:rPr>
          <w:lang w:bidi="hi-IN"/>
        </w:rPr>
        <w:t xml:space="preserve"> recombination, segregation, and sexual reproduction. These mechanisms are important for adaptation on a rugged fitness landscape both because they help to cope with deleterious mutations and because they allow </w:t>
      </w:r>
      <w:r w:rsidR="00F2594F" w:rsidRPr="00BA2B02">
        <w:rPr>
          <w:lang w:bidi="hi-IN"/>
        </w:rPr>
        <w:t xml:space="preserve">different </w:t>
      </w:r>
      <w:r w:rsidRPr="00BA2B02">
        <w:rPr>
          <w:lang w:bidi="hi-IN"/>
        </w:rPr>
        <w:t>single mutant</w:t>
      </w:r>
      <w:r w:rsidR="008A6B5D" w:rsidRPr="00BA2B02">
        <w:rPr>
          <w:lang w:bidi="hi-IN"/>
        </w:rPr>
        <w:t>s</w:t>
      </w:r>
      <w:r w:rsidR="00735806">
        <w:rPr>
          <w:lang w:bidi="hi-IN"/>
        </w:rPr>
        <w:t xml:space="preserve"> to produce </w:t>
      </w:r>
      <w:r w:rsidRPr="00BA2B02">
        <w:rPr>
          <w:lang w:bidi="hi-IN"/>
        </w:rPr>
        <w:t>double mutant</w:t>
      </w:r>
      <w:r w:rsidR="00735806">
        <w:rPr>
          <w:lang w:bidi="hi-IN"/>
        </w:rPr>
        <w:t>s</w:t>
      </w:r>
      <w:r w:rsidRPr="00BA2B02">
        <w:rPr>
          <w:lang w:bidi="hi-IN"/>
        </w:rPr>
        <w:t xml:space="preserve"> without </w:t>
      </w:r>
      <w:r w:rsidR="008A6B5D" w:rsidRPr="00BA2B02">
        <w:rPr>
          <w:lang w:bidi="hi-IN"/>
        </w:rPr>
        <w:t>an increased mutation rate</w:t>
      </w:r>
      <w:r w:rsidRPr="00BA2B02">
        <w:rPr>
          <w:lang w:bidi="hi-IN"/>
        </w:rPr>
        <w:t xml:space="preserve">. </w:t>
      </w:r>
      <w:r w:rsidR="00134FEB" w:rsidRPr="00BA2B02">
        <w:rPr>
          <w:lang w:bidi="hi-IN"/>
        </w:rPr>
        <w:t xml:space="preserve">We expect that recombination will reduce the advantage of SIM </w:t>
      </w:r>
      <w:r w:rsidR="00CB48E4" w:rsidRPr="00BA2B02">
        <w:rPr>
          <w:lang w:bidi="hi-IN"/>
        </w:rPr>
        <w:t xml:space="preserve">over NM </w:t>
      </w:r>
      <w:r w:rsidR="00134FEB" w:rsidRPr="00BA2B02">
        <w:rPr>
          <w:lang w:bidi="hi-IN"/>
        </w:rPr>
        <w:t xml:space="preserve">in </w:t>
      </w:r>
      <w:r w:rsidR="00735806">
        <w:rPr>
          <w:lang w:bidi="hi-IN"/>
        </w:rPr>
        <w:t xml:space="preserve">terms of </w:t>
      </w:r>
      <w:r w:rsidR="00134FEB" w:rsidRPr="00BA2B02">
        <w:rPr>
          <w:lang w:bidi="hi-IN"/>
        </w:rPr>
        <w:t xml:space="preserve">population mean fitness </w:t>
      </w:r>
      <w:r w:rsidR="00B04C73" w:rsidRPr="00BA2B02">
        <w:rPr>
          <w:lang w:bidi="hi-IN"/>
        </w:rPr>
        <w:fldChar w:fldCharType="begin" w:fldLock="1"/>
      </w:r>
      <w:r w:rsidR="008D0078">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B04C73" w:rsidRPr="00BA2B02">
        <w:rPr>
          <w:lang w:bidi="hi-IN"/>
        </w:rPr>
        <w:fldChar w:fldCharType="separate"/>
      </w:r>
      <w:r w:rsidR="00134FEB" w:rsidRPr="00BA2B02">
        <w:rPr>
          <w:noProof/>
          <w:lang w:bidi="hi-IN"/>
        </w:rPr>
        <w:t>(Agrawal 2002)</w:t>
      </w:r>
      <w:r w:rsidR="00B04C73" w:rsidRPr="00BA2B02">
        <w:rPr>
          <w:lang w:bidi="hi-IN"/>
        </w:rPr>
        <w:fldChar w:fldCharType="end"/>
      </w:r>
      <w:r w:rsidR="00134FEB" w:rsidRPr="00BA2B02">
        <w:rPr>
          <w:lang w:bidi="hi-IN"/>
        </w:rPr>
        <w:t xml:space="preserve">, direct competitions </w:t>
      </w:r>
      <w:r w:rsidR="00B04C73" w:rsidRPr="00BA2B02">
        <w:rPr>
          <w:lang w:bidi="hi-IN"/>
        </w:rPr>
        <w:fldChar w:fldCharType="begin" w:fldLock="1"/>
      </w:r>
      <w:r w:rsidR="008D0078">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B04C73" w:rsidRPr="00BA2B02">
        <w:rPr>
          <w:lang w:bidi="hi-IN"/>
        </w:rPr>
        <w:fldChar w:fldCharType="separate"/>
      </w:r>
      <w:r w:rsidR="00134FEB" w:rsidRPr="00BA2B02">
        <w:rPr>
          <w:noProof/>
          <w:lang w:bidi="hi-IN"/>
        </w:rPr>
        <w:t>(Tenaillon et al. 2000)</w:t>
      </w:r>
      <w:r w:rsidR="00B04C73" w:rsidRPr="00BA2B02">
        <w:rPr>
          <w:lang w:bidi="hi-IN"/>
        </w:rPr>
        <w:fldChar w:fldCharType="end"/>
      </w:r>
      <w:r w:rsidR="00134FEB" w:rsidRPr="00BA2B02">
        <w:rPr>
          <w:lang w:bidi="hi-IN"/>
        </w:rPr>
        <w:t>, and adaptation rate (due to the Fisher-Muller effect).</w:t>
      </w:r>
    </w:p>
    <w:p w:rsidR="0007409B" w:rsidRPr="00BA2B02" w:rsidRDefault="00514DED" w:rsidP="008D0078">
      <w:pPr>
        <w:spacing w:line="480" w:lineRule="auto"/>
        <w:rPr>
          <w:lang w:bidi="hi-IN"/>
        </w:rPr>
      </w:pPr>
      <w:r w:rsidRPr="00BA2B02">
        <w:rPr>
          <w:lang w:bidi="hi-IN"/>
        </w:rPr>
        <w:t>M</w:t>
      </w:r>
      <w:r w:rsidR="0007409B" w:rsidRPr="00BA2B02">
        <w:rPr>
          <w:lang w:bidi="hi-IN"/>
        </w:rPr>
        <w:t xml:space="preserve">ean fitness and adaptation rate are </w:t>
      </w:r>
      <w:r w:rsidR="001A6C18" w:rsidRPr="00BA2B02">
        <w:rPr>
          <w:lang w:bidi="hi-IN"/>
        </w:rPr>
        <w:t xml:space="preserve">both </w:t>
      </w:r>
      <w:r w:rsidR="0007409B" w:rsidRPr="00BA2B02">
        <w:rPr>
          <w:lang w:bidi="hi-IN"/>
        </w:rPr>
        <w:t xml:space="preserve">population-level traits. </w:t>
      </w:r>
      <w:r w:rsidR="00B41C05" w:rsidRPr="00BA2B02">
        <w:rPr>
          <w:lang w:bidi="hi-IN"/>
        </w:rPr>
        <w:t xml:space="preserve">But </w:t>
      </w:r>
      <w:r w:rsidR="00735806">
        <w:rPr>
          <w:lang w:bidi="hi-IN"/>
        </w:rPr>
        <w:t>simply</w:t>
      </w:r>
      <w:r w:rsidR="00B41C05" w:rsidRPr="00BA2B02">
        <w:rPr>
          <w:lang w:bidi="hi-IN"/>
        </w:rPr>
        <w:t xml:space="preserve"> because</w:t>
      </w:r>
      <w:r w:rsidR="0007409B" w:rsidRPr="00BA2B02">
        <w:rPr>
          <w:lang w:bidi="hi-IN"/>
        </w:rPr>
        <w:t xml:space="preserve"> SIM </w:t>
      </w:r>
      <w:r w:rsidRPr="00BA2B02">
        <w:rPr>
          <w:lang w:bidi="hi-IN"/>
        </w:rPr>
        <w:t>has</w:t>
      </w:r>
      <w:r w:rsidR="0007409B" w:rsidRPr="00BA2B02">
        <w:rPr>
          <w:lang w:bidi="hi-IN"/>
        </w:rPr>
        <w:t xml:space="preserve"> the </w:t>
      </w:r>
      <w:r w:rsidR="00360699" w:rsidRPr="00BA2B02">
        <w:rPr>
          <w:lang w:bidi="hi-IN"/>
        </w:rPr>
        <w:t>most efficient</w:t>
      </w:r>
      <w:r w:rsidRPr="00BA2B02">
        <w:rPr>
          <w:lang w:bidi="hi-IN"/>
        </w:rPr>
        <w:t xml:space="preserve"> balance between these traits</w:t>
      </w:r>
      <w:r w:rsidR="00B41C05" w:rsidRPr="00BA2B02">
        <w:rPr>
          <w:lang w:bidi="hi-IN"/>
        </w:rPr>
        <w:t xml:space="preserve"> doesn't mean it will </w:t>
      </w:r>
      <w:r w:rsidRPr="00BA2B02">
        <w:rPr>
          <w:lang w:bidi="hi-IN"/>
        </w:rPr>
        <w:t xml:space="preserve">necessarily </w:t>
      </w:r>
      <w:r w:rsidR="0007409B" w:rsidRPr="00BA2B02">
        <w:rPr>
          <w:lang w:bidi="hi-IN"/>
        </w:rPr>
        <w:t xml:space="preserve">evolve, because individual-level selection </w:t>
      </w:r>
      <w:r w:rsidR="00735806">
        <w:rPr>
          <w:lang w:bidi="hi-IN"/>
        </w:rPr>
        <w:t xml:space="preserve">and </w:t>
      </w:r>
      <w:r w:rsidR="0007409B" w:rsidRPr="00BA2B02">
        <w:rPr>
          <w:lang w:bidi="hi-IN"/>
        </w:rPr>
        <w:t>population-level selection</w:t>
      </w:r>
      <w:r w:rsidR="00735806">
        <w:rPr>
          <w:lang w:bidi="hi-IN"/>
        </w:rPr>
        <w:t xml:space="preserve"> can act in opposing directions</w:t>
      </w:r>
      <w:r w:rsidR="0007409B" w:rsidRPr="00BA2B02">
        <w:rPr>
          <w:lang w:bidi="hi-IN"/>
        </w:rPr>
        <w:t>.</w:t>
      </w:r>
      <w:r w:rsidR="008A3174" w:rsidRPr="00BA2B02">
        <w:rPr>
          <w:lang w:bidi="hi-IN"/>
        </w:rPr>
        <w:t xml:space="preserve"> I</w:t>
      </w:r>
      <w:r w:rsidR="00B37F95" w:rsidRPr="00BA2B02">
        <w:rPr>
          <w:lang w:bidi="hi-IN"/>
        </w:rPr>
        <w:t xml:space="preserve">n a previous </w:t>
      </w:r>
      <w:r w:rsidR="00DE1F0E">
        <w:rPr>
          <w:lang w:bidi="hi-IN"/>
        </w:rPr>
        <w:t>article</w:t>
      </w:r>
      <w:r w:rsidR="00B37F95" w:rsidRPr="00BA2B02">
        <w:rPr>
          <w:lang w:bidi="hi-IN"/>
        </w:rPr>
        <w:t xml:space="preserve"> we</w:t>
      </w:r>
      <w:r w:rsidR="00735806">
        <w:rPr>
          <w:lang w:bidi="hi-IN"/>
        </w:rPr>
        <w:t xml:space="preserve"> have</w:t>
      </w:r>
      <w:r w:rsidR="00B37F95" w:rsidRPr="00BA2B02">
        <w:rPr>
          <w:lang w:bidi="hi-IN"/>
        </w:rPr>
        <w:t xml:space="preserve"> demonstrated that </w:t>
      </w:r>
      <w:r w:rsidR="00C023C7" w:rsidRPr="00BA2B02">
        <w:rPr>
          <w:lang w:bidi="hi-IN"/>
        </w:rPr>
        <w:t>2</w:t>
      </w:r>
      <w:r w:rsidR="00C023C7" w:rsidRPr="00BA2B02">
        <w:rPr>
          <w:vertAlign w:val="superscript"/>
          <w:lang w:bidi="hi-IN"/>
        </w:rPr>
        <w:t>nd</w:t>
      </w:r>
      <w:r w:rsidR="00C023C7" w:rsidRPr="00BA2B02">
        <w:rPr>
          <w:lang w:bidi="hi-IN"/>
        </w:rPr>
        <w:t xml:space="preserve"> order </w:t>
      </w:r>
      <w:r w:rsidR="00B37F95" w:rsidRPr="00BA2B02">
        <w:rPr>
          <w:lang w:bidi="hi-IN"/>
        </w:rPr>
        <w:t xml:space="preserve">selection </w:t>
      </w:r>
      <w:r w:rsidR="00C023C7" w:rsidRPr="00BA2B02">
        <w:rPr>
          <w:lang w:bidi="hi-IN"/>
        </w:rPr>
        <w:t xml:space="preserve">can </w:t>
      </w:r>
      <w:r w:rsidR="00B37F95" w:rsidRPr="00BA2B02">
        <w:rPr>
          <w:lang w:bidi="hi-IN"/>
        </w:rPr>
        <w:t>lead</w:t>
      </w:r>
      <w:r w:rsidR="00C023C7" w:rsidRPr="00BA2B02">
        <w:rPr>
          <w:lang w:bidi="hi-IN"/>
        </w:rPr>
        <w:t xml:space="preserve"> </w:t>
      </w:r>
      <w:r w:rsidR="00B37F95" w:rsidRPr="00BA2B02">
        <w:rPr>
          <w:lang w:bidi="hi-IN"/>
        </w:rPr>
        <w:t xml:space="preserve">to the evolution </w:t>
      </w:r>
      <w:r w:rsidR="007F656F" w:rsidRPr="00BA2B02">
        <w:rPr>
          <w:lang w:bidi="hi-IN"/>
        </w:rPr>
        <w:t>of SIM</w:t>
      </w:r>
      <w:r w:rsidR="00B37F95" w:rsidRPr="00BA2B02">
        <w:rPr>
          <w:lang w:bidi="hi-IN"/>
        </w:rPr>
        <w:t xml:space="preserve"> </w:t>
      </w:r>
      <w:r w:rsidR="00B04C73" w:rsidRPr="00BA2B02">
        <w:rPr>
          <w:lang w:bidi="hi-IN"/>
        </w:rPr>
        <w:fldChar w:fldCharType="begin" w:fldLock="1"/>
      </w:r>
      <w:r w:rsidR="008D0078">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B04C73" w:rsidRPr="00BA2B02">
        <w:rPr>
          <w:lang w:bidi="hi-IN"/>
        </w:rPr>
        <w:fldChar w:fldCharType="separate"/>
      </w:r>
      <w:r w:rsidR="00663378" w:rsidRPr="00BA2B02">
        <w:rPr>
          <w:noProof/>
          <w:lang w:bidi="hi-IN"/>
        </w:rPr>
        <w:t>(Ram and Hadany 2012)</w:t>
      </w:r>
      <w:r w:rsidR="00B04C73" w:rsidRPr="00BA2B02">
        <w:rPr>
          <w:lang w:bidi="hi-IN"/>
        </w:rPr>
        <w:fldChar w:fldCharType="end"/>
      </w:r>
      <w:r w:rsidR="008A3174" w:rsidRPr="00BA2B02">
        <w:rPr>
          <w:lang w:bidi="hi-IN"/>
        </w:rPr>
        <w:t xml:space="preserve">: </w:t>
      </w:r>
      <w:r w:rsidR="006D2C68">
        <w:rPr>
          <w:lang w:bidi="hi-IN"/>
        </w:rPr>
        <w:t>i</w:t>
      </w:r>
      <w:r w:rsidR="008A3174" w:rsidRPr="00BA2B02">
        <w:rPr>
          <w:lang w:bidi="hi-IN"/>
        </w:rPr>
        <w:t xml:space="preserve">n an asexual population </w:t>
      </w:r>
      <w:r w:rsidR="00C63224" w:rsidRPr="00BA2B02">
        <w:rPr>
          <w:lang w:bidi="hi-IN"/>
        </w:rPr>
        <w:t xml:space="preserve">evolving on a smooth fitness landscape, selection favored </w:t>
      </w:r>
      <w:r w:rsidR="008A3174" w:rsidRPr="00BA2B02">
        <w:rPr>
          <w:lang w:bidi="hi-IN"/>
        </w:rPr>
        <w:t>SIM</w:t>
      </w:r>
      <w:r w:rsidR="00C63224" w:rsidRPr="00BA2B02">
        <w:rPr>
          <w:lang w:bidi="hi-IN"/>
        </w:rPr>
        <w:t xml:space="preserve"> </w:t>
      </w:r>
      <w:r w:rsidR="008A3174" w:rsidRPr="00BA2B02">
        <w:rPr>
          <w:lang w:bidi="hi-IN"/>
        </w:rPr>
        <w:t xml:space="preserve">over both NM and CM. </w:t>
      </w:r>
      <w:r w:rsidR="00DE1F0E">
        <w:rPr>
          <w:lang w:bidi="hi-IN"/>
        </w:rPr>
        <w:t xml:space="preserve">In the current article </w:t>
      </w:r>
      <w:r w:rsidR="00735806">
        <w:rPr>
          <w:lang w:bidi="hi-IN"/>
        </w:rPr>
        <w:t xml:space="preserve">we </w:t>
      </w:r>
      <w:r w:rsidR="00DE1F0E">
        <w:rPr>
          <w:lang w:bidi="hi-IN"/>
        </w:rPr>
        <w:t>show</w:t>
      </w:r>
      <w:r w:rsidR="00735806">
        <w:rPr>
          <w:lang w:bidi="hi-IN"/>
        </w:rPr>
        <w:t xml:space="preserve"> </w:t>
      </w:r>
      <w:r w:rsidR="00D76319" w:rsidRPr="00BA2B02">
        <w:rPr>
          <w:lang w:bidi="hi-IN"/>
        </w:rPr>
        <w:t xml:space="preserve">that </w:t>
      </w:r>
      <w:r w:rsidR="00C63224" w:rsidRPr="00BA2B02">
        <w:rPr>
          <w:lang w:bidi="hi-IN"/>
        </w:rPr>
        <w:t xml:space="preserve">selection also favors SIM on a rugged fitness landscape </w:t>
      </w:r>
      <w:r w:rsidR="008B7326" w:rsidRPr="00BA2B02">
        <w:rPr>
          <w:lang w:bidi="hi-IN"/>
        </w:rPr>
        <w:t>(</w:t>
      </w:r>
      <w:r w:rsidR="00C56AB4">
        <w:t>Online Appendix F</w:t>
      </w:r>
      <w:r w:rsidR="00396506">
        <w:rPr>
          <w:lang w:bidi="hi-IN"/>
        </w:rPr>
        <w:t>)</w:t>
      </w:r>
      <w:r w:rsidR="00D76319" w:rsidRPr="00BA2B02">
        <w:rPr>
          <w:lang w:bidi="hi-IN"/>
        </w:rPr>
        <w:t>.</w:t>
      </w:r>
    </w:p>
    <w:p w:rsidR="00DF6C0E" w:rsidRDefault="00B37F95" w:rsidP="008D0078">
      <w:pPr>
        <w:spacing w:line="480" w:lineRule="auto"/>
      </w:pPr>
      <w:r w:rsidRPr="00BA2B02">
        <w:rPr>
          <w:lang w:bidi="hi-IN"/>
        </w:rPr>
        <w:t xml:space="preserve">Complex traits, coded by multiple genes, present an open evolutionary </w:t>
      </w:r>
      <w:r w:rsidR="00611840" w:rsidRPr="00BA2B02">
        <w:rPr>
          <w:lang w:bidi="hi-IN"/>
        </w:rPr>
        <w:t>problem</w:t>
      </w:r>
      <w:r w:rsidRPr="00BA2B02">
        <w:rPr>
          <w:lang w:bidi="hi-IN"/>
        </w:rPr>
        <w:t>, first de</w:t>
      </w:r>
      <w:r w:rsidR="00DE1F0E">
        <w:rPr>
          <w:lang w:bidi="hi-IN"/>
        </w:rPr>
        <w:t>scribed by Sewall Wright in 1931</w:t>
      </w:r>
      <w:r w:rsidRPr="00BA2B02">
        <w:rPr>
          <w:lang w:bidi="hi-IN"/>
        </w:rPr>
        <w:t>: if different alleles are s</w:t>
      </w:r>
      <w:r w:rsidRPr="00B37F95">
        <w:rPr>
          <w:lang w:bidi="hi-IN"/>
        </w:rPr>
        <w:t xml:space="preserve">eparately deleterious but jointly advantageous, how can a population evolve from one co-adapted gene complex to a </w:t>
      </w:r>
      <w:r w:rsidR="00CA3636">
        <w:rPr>
          <w:lang w:bidi="hi-IN"/>
        </w:rPr>
        <w:t>fitter</w:t>
      </w:r>
      <w:r w:rsidRPr="00B37F95">
        <w:rPr>
          <w:lang w:bidi="hi-IN"/>
        </w:rPr>
        <w:t xml:space="preserve"> one</w:t>
      </w:r>
      <w:r w:rsidR="003F784C">
        <w:rPr>
          <w:lang w:bidi="hi-IN"/>
        </w:rPr>
        <w:t>, crossing a less fit "valley"</w:t>
      </w:r>
      <w:r w:rsidRPr="00B37F95">
        <w:rPr>
          <w:lang w:bidi="hi-IN"/>
        </w:rPr>
        <w:t>? Wright suggested the "shiftin</w:t>
      </w:r>
      <w:r>
        <w:rPr>
          <w:lang w:bidi="hi-IN"/>
        </w:rPr>
        <w:t xml:space="preserve">g-balance theory of evolution" </w:t>
      </w:r>
      <w:r w:rsidR="00B04C73">
        <w:rPr>
          <w:lang w:bidi="hi-IN"/>
        </w:rPr>
        <w:fldChar w:fldCharType="begin" w:fldLock="1"/>
      </w:r>
      <w:r w:rsidR="008D0078">
        <w:rPr>
          <w:lang w:bidi="hi-IN"/>
        </w:rPr>
        <w:instrText>ADDIN CSL_CITATION { "citationItems" : [ { "id" : "ITEM-1", "itemData" : { "DOI" : "10.1086/284777",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"id" : "ITEM-2", "itemData" : { "ISSN" : "0016-6731", "PMID" : "17246615", "author" : [ { "dropping-particle" : "", "family" : "Wright", "given" : "Sewall", "non-dropping-particle" : "", "parse-names" : false, "suffix" : "" } ], "container-title" : "Genetics", "id" : "ITEM-2", "issue" : "2", "issued" : { "date-parts" : [ [ "1931", "3" ] ] }, "page" : "97-159", "title" : "Evolution in Mendelian Populations", "type" : "article-journal", "volume" : "16" }, "uris" : [ "http://www.mendeley.com/documents/?uuid=64aa84ac-09b4-4902-b1d9-0ee5a74178b9" ] } ], "mendeley" : { "previouslyFormattedCitation" : "(Wright 1931; Wright 1988)" }, "properties" : { "noteIndex" : 0 }, "schema" : "https://github.com/citation-style-language/schema/raw/master/csl-citation.json" }</w:instrText>
      </w:r>
      <w:r w:rsidR="00B04C73">
        <w:rPr>
          <w:lang w:bidi="hi-IN"/>
        </w:rPr>
        <w:fldChar w:fldCharType="separate"/>
      </w:r>
      <w:r w:rsidR="00836CB4" w:rsidRPr="00836CB4">
        <w:rPr>
          <w:noProof/>
          <w:lang w:bidi="hi-IN"/>
        </w:rPr>
        <w:t>(Wright 1931; Wright 1988)</w:t>
      </w:r>
      <w:r w:rsidR="00B04C73">
        <w:rPr>
          <w:lang w:bidi="hi-IN"/>
        </w:rPr>
        <w:fldChar w:fldCharType="end"/>
      </w:r>
      <w:r w:rsidRPr="00B37F95">
        <w:rPr>
          <w:lang w:bidi="hi-IN"/>
        </w:rPr>
        <w:t xml:space="preserve">. His solution is valid </w:t>
      </w:r>
      <w:r w:rsidR="00B04C73">
        <w:rPr>
          <w:lang w:bidi="hi-IN"/>
        </w:rPr>
        <w:fldChar w:fldCharType="begin" w:fldLock="1"/>
      </w:r>
      <w:r w:rsidR="008D0078">
        <w:rPr>
          <w:lang w:bidi="hi-IN"/>
        </w:rPr>
        <w:instrText>ADDIN CSL_CITATION { "citationItems" : [ { "id" : "ITEM-1", "itemData" : { "DOI" : "10.2307/2409403", "ISSN" : "00143820", "abstract" : "We examine the third phase of Wright's shifting-balance theory of evolution, the ex- portation by migration of favorable gene combinations from a fitter subgroup to the rest of the population. The equations are deterministic and are studied numerically. Most of the models studied involve 2-9 loci in which all intermediates between two extreme genotypes are equally unfit. If the favored combination consists of dominant alleles, it is usually fixed even if the migration rate is two orders of magnitude less than the selection coefficient, and if the combination is recessive, one order. Although Wright thought of migration as being essentially one-way, two-way migration does not significantly alter the results. We conclude that, whatever weaknesses the Wright theory may have, they are not in phase III.", "author" : [ { "dropping-particle" : "", "family" : "Crow", "given" : "James F.", "non-dropping-particle" : "", "parse-names" : false, "suffix" : "" }, { "dropping-particle" : "", "family" : "Engels", "given" : "W. R.", "non-dropping-particle" : "", "parse-names" : false, "suffix" : "" }, { "dropping-particle" : "", "family" : "Denniston", "given" : "C.", "non-dropping-particle" : "", "parse-names" : false, "suffix" : "" } ], "container-title" : "Evolution", "id" : "ITEM-1", "issue" : "2", "issued" : { "date-parts" : [ [ "1990", "3" ] ] }, "page" : "233", "title" : "Phase Three of Wright's Shifting-Balance Theory", "type" : "article-journal", "volume" : "44" }, "uris" : [ "http://www.mendeley.com/documents/?uuid=eb0ad4d7-6c96-4e8e-988e-fd0c6e6d3d95" ] }, { "id" : "ITEM-2", "itemData" : { "DOI" : "10.1126/science.1887214", "ISSN" : "0036-8075", "PMID" : "1887214", "abstract" : "Experimental confirmation of Wright's shifting balance theory of evolution, one of the most comprehensive theories of adaptive evolution, is presented. The theory is regarded by many as a cornerstone of modern evolutionary thought, but there has been little direct empirical evidence supporting it. Some of its underlying assumptions are viewed as contradictory, and the existence and efficacy of the theory's fundamental adaptive process, interdemic selection, is the focus of controversy. Interdemic selection was imposed on large arrays of laboratory populations of the flour beetle Tribolium castaneum in the manner described by Wright: the differential dispersion of individuals from demes of high fitness into demes of low fitness. A significant increase in average fitness was observed in the experimental arrays when compared to control populations with equivalent but random migration rates. The response was not proportional to the selection differential: The largest response occurred with interdemic selection every two generations rather than every generation or every three generations. The results indicate that the interdemic phase of Wright's shifting balance theory can increase average fitness and suggest that gene interactions are involved in the observed response.", "author" : [ { "dropping-particle" : "", "family" : "Wade", "given" : "M J", "non-dropping-particle" : "", "parse-names" : false, "suffix" : "" }, { "dropping-particle" : "", "family" : "Goodnight", "given" : "C J", "non-dropping-particle" : "", "parse-names" : false, "suffix" : "" } ], "container-title" : "Science", "id" : "ITEM-2", "issue" : "5023", "issued" : { "date-parts" : [ [ "1991", "8", "30" ] ] }, "page" : "1015-8", "title" : "Wright's shifting balance theory: an experimental study.", "type" : "article-journal", "volume" : "253" }, "uris" : [ "http://www.mendeley.com/documents/?uuid=d725fa05-85e6-495e-ae07-6b39be7ad80d" ] }, { "id" : "ITEM-3", "itemData" : { "DOI" : "10.1111/j.0014-3820.2000.tb00035.x", "ISSN" : "0014-3820", "PMID" : "10937211", "author" : [ { "dropping-particle" : "", "family" : "Peck", "given" : "Steven L", "non-dropping-particle" : "", "parse-names" : false, "suffix" : "" }, { "dropping-particle" : "", "family" : "Ellner", "given" : "Stephen P.", "non-dropping-particle" : "", "parse-names" : false, "suffix" : "" }, { "dropping-particle" : "", "family" : "Gould", "given" : "Fred", "non-dropping-particle" : "", "parse-names" : false, "suffix" : "" } ], "container-title" : "Evolution", "id" : "ITEM-3", "issue" : "1", "issued" : { "date-parts" : [ [ "2000", "2", "9" ] ] }, "page" : "324-7", "title" : "Varying migration and deme size and the feasibility of the shifting balance.", "type" : "article-journal", "volume" : "54" }, "uris" : [ "http://www.mendeley.com/documents/?uuid=fbf15705-5450-4334-a9ad-0af20e58365f" ] } ], "mendeley" : { "previouslyFormattedCitation" : "(Crow et al. 1990; Wade and Goodnight 1991; Peck et al. 2000)" }, "properties" : { "noteIndex" : 0 }, "schema" : "https://github.com/citation-style-language/schema/raw/master/csl-citation.json" }</w:instrText>
      </w:r>
      <w:r w:rsidR="00B04C73">
        <w:rPr>
          <w:lang w:bidi="hi-IN"/>
        </w:rPr>
        <w:fldChar w:fldCharType="separate"/>
      </w:r>
      <w:r w:rsidR="00663378" w:rsidRPr="00663378">
        <w:rPr>
          <w:noProof/>
          <w:lang w:bidi="hi-IN"/>
        </w:rPr>
        <w:t>(Crow et al. 1990; Wade and Goodnight 1991; Peck et al. 2000)</w:t>
      </w:r>
      <w:r w:rsidR="00B04C73">
        <w:rPr>
          <w:lang w:bidi="hi-IN"/>
        </w:rPr>
        <w:fldChar w:fldCharType="end"/>
      </w:r>
      <w:r>
        <w:rPr>
          <w:lang w:bidi="hi-IN"/>
        </w:rPr>
        <w:t xml:space="preserve"> </w:t>
      </w:r>
      <w:r w:rsidRPr="00B37F95">
        <w:rPr>
          <w:lang w:bidi="hi-IN"/>
        </w:rPr>
        <w:t>but possibly limited to specific parameter ranges</w:t>
      </w:r>
      <w:r>
        <w:rPr>
          <w:lang w:bidi="hi-IN"/>
        </w:rPr>
        <w:t xml:space="preserve"> </w:t>
      </w:r>
      <w:r w:rsidR="00B04C73" w:rsidRPr="00FB3C6B">
        <w:rPr>
          <w:lang w:bidi="hi-IN"/>
        </w:rPr>
        <w:fldChar w:fldCharType="begin" w:fldLock="1"/>
      </w:r>
      <w:r w:rsidR="008D0078">
        <w:rPr>
          <w:lang w:bidi="hi-IN"/>
        </w:rPr>
        <w:instrText>ADDIN CSL_CITATION { "citationItems" : [ { "id" : "ITEM-1", "itemData" : { "DOI" : "10.2307/2410004", "ISSN" : "00143820", "abstract" : "Wright partitioned the shifting-balance process into three phases. Phase one is the shift of a deme within a population to the domain of a higher adaptive peak from that of the historical peak. Phase two is mass selection within a deme towards that higher peak. Phase three is the conversion of additional demes to the higher peak. The migration rate between demes is critical for the existence of phases one and three. Phase one requires small effective population sizes, hence low migration rates. Phase three is optimal under high migration rates that spread the most-fit genotype from deme to deme. Thus, a population-wide peak shift requires intermediate levels of migration. By altering the rates of phases one and three, migration affects the predominant direction of mass selection within a population. This study examines the degree to which migration, through its effects on phases one and three, determines the probability of a simulated population arriving at its genotypic optimum after 12,000 generations. These simulations reveal that there is a range of migration rates for which an entire population might be expected to shift to a higher peak. Below m = 0.001 peak shifts occur frequently (phases I and II) but are not successfully exported out of subpopulations (phase III), and above 0.01 peak shifts within demes (phase I and II), required to initiate phase III, become increasingly uncommon. Because it is unlikely that real populations will have uniform migration rates from generation to generation, the probable effects of varying migration rates on broadening the range of conditions producing peak shifts are discussed.", "author" : [ { "dropping-particle" : "", "family" : "Moore", "given" : "Francisco B.-G.", "non-dropping-particle" : "", "parse-names" : false, "suffix" : "" }, { "dropping-particle" : "", "family" : "Tonsor", "given" : "Stephen J", "non-dropping-particle" : "", "parse-names" : false, "suffix" : "" } ], "container-title" : "Evolution", "id" : "ITEM-1", "issue" : "1", "issued" : { "date-parts" : [ [ "1994", "2" ] ] }, "page" : "69", "title" : "A Simulation of Wright's Shifting-Balance Process: Migration and the Three Phases", "type" : "article-journal", "volume" : "48" }, "uris" : [ "http://www.mendeley.com/documents/?uuid=d50f1f34-1629-47dd-babe-470839754b68" ] }, { "id" : "ITEM-2", "itemData" : { "DOI" : "10.2307/2410644", "ISSN" : "00143820", "abstract" : "A common conclusion in several recent publications devoted to the deterministic analysis of the third phase of Wright's shifting-balance theory is that under reasonable conditions phase three should proceed easily. I argue that the mathematical equations analyzed in these papers do not correspond to the biological situation they were meant to describe. I present a more appropriate study of the third base of the shifting balance. My results show that the third phase can proceed only under much more restricted conditions than the previous studies suggested. Migration should be neither too strong not too weak relative to selection. The higher peak should be sufficiently dominant over the lower peak. Recombination can greatly reduce the plausibility of this phase or completely preclude peak shifts. A very important determinant of the ultimate outcome of the competition between different peaks is the topological structure of the network of demes. Peak shifts in two-dimensional networks of demes are more difficult than in one-dimensional networks. Phase three can be accomplished easiest if it is initialed in one of the peripheral demes.", "author" : [ { "dropping-particle" : "", "family" : "Gavrilets", "given" : "Sergey", "non-dropping-particle" : "", "parse-names" : false, "suffix" : "" } ], "container-title" : "Evolution", "id" : "ITEM-2", "issue" : "3", "issued" : { "date-parts" : [ [ "1996" ] ] }, "page" : "1034-1041", "title" : "On phase three of the shifting-balance theory", "type" : "article-journal", "volume" : "50" }, "uris" : [ "http://www.mendeley.com/documents/?uuid=2a4576a3-7857-4468-9c6f-9de873a47a7c" ] }, { "id" : "ITEM-3", "itemData" : { "DOI" : "10.1111/j.0014-3820.2000.tb00033.x", "ISSN" : "0014-3820", "author" : [ { "dropping-particle" : "", "family" : "Coyne", "given" : "Jerry A.", "non-dropping-particle" : "", "parse-names" : false, "suffix" : "" }, { "dropping-particle" : "", "family" : "Barton", "given" : "Nicholas H.", "non-dropping-particle" : "", "parse-names" : false, "suffix" : "" }, { "dropping-particle" : "", "family" : "Turelli", "given" : "Michael", "non-dropping-particle" : "", "parse-names" : false, "suffix" : "" } ], "container-title" : "Evolution", "id" : "ITEM-3", "issue" : "1", "issued" : { "date-parts" : [ [ "2000", "2" ] ] }, "page" : "306-317", "title" : "Is Wright's shifting balance process important in evolution?", "type" : "article-journal", "volume" : "54" }, "uris" : [ "http://www.mendeley.com/documents/?uuid=bfc90c03-d5e0-414d-a8c7-d6840ae8d2fd" ] }, { "id" : "ITEM-4", "itemData" : { "DOI" : "10.1016/S0169-5347(00)01930-3", "ISSN" : "01695347", "abstract" : "Coyne et al. are trying to bury the corpse of the SBT. Why its enduring attraction? First, Wright's metaphor of evolution on an adaptive landscape is one of the most compelling in evolutionary biology. Seemingly, it reduces a complex set of interacting forces to a simple graphical form. However, multidimensional landscapes are likely to be quite complicated and to possess emergent properties not easily represented in simple diagrams. For instance, adaptive peaks in two dimensions might be spanned by ridges of higher fitness in other dimensions, therefore, not requiring drift for evolution on a rugged landscape15 and 16. Second, the SBT directly confronts the evolution of complexity. The basic mechanisms of biological systems suggest that they are composed of complexes of interacting components whose individual roles seem crucial to the successful functioning of the whole. Complexity in, and of, itself does not necessitate a shifting-balance process; components can be added to complex systems independently, as long as they exhibit some initial advantageous function. It is also possible that many parts of existing systems are stuck at local optima as Wright envisioned, but that overall evolutionary change does not cease because there is nearly always some dimension in which the system as a whole can improve 1. Third, the SBT is the most synthetic theory of evolutionary change ever formulated. Of the major forces on evolution, only mutation does not play a central and determinative role in Wright's account of the theory 17, although it is included in the equilibrium solutions. The SBT is a powerful pedagogical tool because it forces one to appreciate the potential importance of the balance and tradeoffs among evolutionary forces.", "author" : [ { "dropping-particle" : "", "family" : "Whitlock", "given" : "Michael C.", "non-dropping-particle" : "", "parse-names" : false, "suffix" : "" }, { "dropping-particle" : "", "family" : "Phillips", "given" : "Patrick C", "non-dropping-particle" : "", "parse-names" : false, "suffix" : "" } ], "container-title" : "Trends in Ecology &amp; Evolution", "id" : "ITEM-4", "issue" : "9", "issued" : { "date-parts" : [ [ "2000", "9" ] ] }, "page" : "347-348", "title" : "The exquisite corpse: a shifting view of the shifting balance", "type" : "article-journal", "volume" : "15" }, "uris" : [ "http://www.mendeley.com/documents/?uuid=b48f5779-e3ce-4778-a096-b532180cbb17" ] } ], "mendeley" : { "previouslyFormattedCitation" : "(Moore and Tonsor 1994; Gavrilets 1996; Coyne et al. 2000; Whitlock and Phillips 2000)" }, "properties" : { "noteIndex" : 0 }, "schema" : "https://github.com/citation-style-language/schema/raw/master/csl-citation.json" }</w:instrText>
      </w:r>
      <w:r w:rsidR="00B04C73" w:rsidRPr="00FB3C6B">
        <w:rPr>
          <w:lang w:bidi="hi-IN"/>
        </w:rPr>
        <w:fldChar w:fldCharType="separate"/>
      </w:r>
      <w:r w:rsidR="00663378" w:rsidRPr="00FB3C6B">
        <w:rPr>
          <w:noProof/>
          <w:lang w:bidi="hi-IN"/>
        </w:rPr>
        <w:t xml:space="preserve">(Moore and Tonsor 1994; Gavrilets 1996; Coyne et al. 2000; </w:t>
      </w:r>
      <w:r w:rsidR="00663378" w:rsidRPr="00FB3C6B">
        <w:rPr>
          <w:noProof/>
          <w:lang w:bidi="hi-IN"/>
        </w:rPr>
        <w:lastRenderedPageBreak/>
        <w:t>Whitlock and Phillips 2000)</w:t>
      </w:r>
      <w:r w:rsidR="00B04C73" w:rsidRPr="00FB3C6B">
        <w:rPr>
          <w:lang w:bidi="hi-IN"/>
        </w:rPr>
        <w:fldChar w:fldCharType="end"/>
      </w:r>
      <w:r w:rsidRPr="00FB3C6B">
        <w:rPr>
          <w:lang w:bidi="hi-IN"/>
        </w:rPr>
        <w:t xml:space="preserve">. As a result, other mechanisms </w:t>
      </w:r>
      <w:r w:rsidR="00DE1F0E">
        <w:rPr>
          <w:lang w:bidi="hi-IN"/>
        </w:rPr>
        <w:t>have been</w:t>
      </w:r>
      <w:r w:rsidRPr="00FB3C6B">
        <w:rPr>
          <w:lang w:bidi="hi-IN"/>
        </w:rPr>
        <w:t xml:space="preserve"> proposed</w:t>
      </w:r>
      <w:r w:rsidR="008A7A0A" w:rsidRPr="00FB3C6B">
        <w:rPr>
          <w:lang w:bidi="hi-IN"/>
        </w:rPr>
        <w:t>: increased phenotypic variance</w:t>
      </w:r>
      <w:r w:rsidRPr="00FB3C6B">
        <w:rPr>
          <w:lang w:bidi="hi-IN"/>
        </w:rPr>
        <w:t xml:space="preserve"> </w:t>
      </w:r>
      <w:r w:rsidR="008A7A0A" w:rsidRPr="00FB3C6B">
        <w:rPr>
          <w:lang w:bidi="hi-IN"/>
        </w:rPr>
        <w:t xml:space="preserve">after population bottlenecks </w:t>
      </w:r>
      <w:r w:rsidR="00B04C73" w:rsidRPr="00FB3C6B">
        <w:rPr>
          <w:lang w:bidi="hi-IN"/>
        </w:rPr>
        <w:fldChar w:fldCharType="begin" w:fldLock="1"/>
      </w:r>
      <w:r w:rsidR="008D0078">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(Whitlock 1995)</w:t>
      </w:r>
      <w:r w:rsidR="00B04C73" w:rsidRPr="00FB3C6B">
        <w:rPr>
          <w:lang w:bidi="hi-IN"/>
        </w:rPr>
        <w:fldChar w:fldCharType="end"/>
      </w:r>
      <w:r w:rsidR="008A7A0A" w:rsidRPr="00FB3C6B">
        <w:rPr>
          <w:lang w:bidi="hi-IN"/>
        </w:rPr>
        <w:t xml:space="preserve">; environmental fluctuations </w:t>
      </w:r>
      <w:r w:rsidR="00B04C73" w:rsidRPr="00FB3C6B">
        <w:rPr>
          <w:lang w:bidi="hi-IN"/>
        </w:rPr>
        <w:fldChar w:fldCharType="begin" w:fldLock="1"/>
      </w:r>
      <w:r w:rsidR="008D0078">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(Whitlock 1997)</w:t>
      </w:r>
      <w:r w:rsidR="00B04C73" w:rsidRPr="00FB3C6B">
        <w:rPr>
          <w:lang w:bidi="hi-IN"/>
        </w:rPr>
        <w:fldChar w:fldCharType="end"/>
      </w:r>
      <w:r w:rsidR="008A7A0A" w:rsidRPr="00FB3C6B">
        <w:rPr>
          <w:lang w:bidi="hi-IN"/>
        </w:rPr>
        <w:t xml:space="preserve">; environmental heterogeneity </w:t>
      </w:r>
      <w:r w:rsidR="00B04C73" w:rsidRPr="00FB3C6B">
        <w:rPr>
          <w:lang w:bidi="hi-IN"/>
        </w:rPr>
        <w:fldChar w:fldCharType="begin" w:fldLock="1"/>
      </w:r>
      <w:r w:rsidR="008D0078">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(Hadany 2003)</w:t>
      </w:r>
      <w:r w:rsidR="00B04C73" w:rsidRPr="00FB3C6B">
        <w:rPr>
          <w:lang w:bidi="hi-IN"/>
        </w:rPr>
        <w:fldChar w:fldCharType="end"/>
      </w:r>
      <w:r w:rsidR="008A7A0A" w:rsidRPr="00FB3C6B">
        <w:rPr>
          <w:lang w:bidi="hi-IN"/>
        </w:rPr>
        <w:t xml:space="preserve">; fitness-associated recombination </w:t>
      </w:r>
      <w:r w:rsidR="00B04C73" w:rsidRPr="00FB3C6B">
        <w:rPr>
          <w:lang w:bidi="hi-IN"/>
        </w:rPr>
        <w:fldChar w:fldCharType="begin" w:fldLock="1"/>
      </w:r>
      <w:r w:rsidR="008D0078">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(Hadany and Beker 2003)</w:t>
      </w:r>
      <w:r w:rsidR="00B04C73" w:rsidRPr="00FB3C6B">
        <w:rPr>
          <w:lang w:bidi="hi-IN"/>
        </w:rPr>
        <w:fldChar w:fldCharType="end"/>
      </w:r>
      <w:r w:rsidR="008A7A0A" w:rsidRPr="00FB3C6B">
        <w:rPr>
          <w:lang w:bidi="hi-IN"/>
        </w:rPr>
        <w:t>;</w:t>
      </w:r>
      <w:ins w:id="77" w:author="Yoav Ram" w:date="2014-04-27T14:14:00Z">
        <w:r w:rsidR="00E4228C">
          <w:rPr>
            <w:lang w:bidi="hi-IN"/>
          </w:rPr>
          <w:t xml:space="preserve"> </w:t>
        </w:r>
      </w:ins>
      <w:ins w:id="78" w:author="Yoav Ram" w:date="2014-04-27T14:18:00Z">
        <w:r w:rsidR="00E4228C">
          <w:rPr>
            <w:lang w:bidi="hi-IN"/>
          </w:rPr>
          <w:t>stochastic tunneling in large asexual populations</w:t>
        </w:r>
      </w:ins>
      <w:ins w:id="79" w:author="Yoav Ram" w:date="2014-04-27T14:19:00Z">
        <w:r w:rsidR="00E4228C">
          <w:rPr>
            <w:lang w:bidi="hi-IN"/>
          </w:rPr>
          <w:t xml:space="preserve"> </w:t>
        </w:r>
        <w:r w:rsidR="00E4228C" w:rsidRPr="00E4228C">
          <w:rPr>
            <w:highlight w:val="red"/>
            <w:lang w:bidi="hi-IN"/>
            <w:rPrChange w:id="80" w:author="Yoav Ram" w:date="2014-04-27T14:19:00Z">
              <w:rPr>
                <w:lang w:bidi="hi-IN"/>
              </w:rPr>
            </w:rPrChange>
          </w:rPr>
          <w:t>(</w:t>
        </w:r>
        <w:proofErr w:type="spellStart"/>
        <w:r w:rsidR="00E4228C" w:rsidRPr="00E4228C">
          <w:rPr>
            <w:highlight w:val="red"/>
            <w:lang w:bidi="hi-IN"/>
            <w:rPrChange w:id="81" w:author="Yoav Ram" w:date="2014-04-27T14:19:00Z">
              <w:rPr>
                <w:lang w:bidi="hi-IN"/>
              </w:rPr>
            </w:rPrChange>
          </w:rPr>
          <w:t>Weissman</w:t>
        </w:r>
        <w:proofErr w:type="spellEnd"/>
        <w:r w:rsidR="00E4228C" w:rsidRPr="00E4228C">
          <w:rPr>
            <w:highlight w:val="red"/>
            <w:lang w:bidi="hi-IN"/>
            <w:rPrChange w:id="82" w:author="Yoav Ram" w:date="2014-04-27T14:19:00Z">
              <w:rPr>
                <w:lang w:bidi="hi-IN"/>
              </w:rPr>
            </w:rPrChange>
          </w:rPr>
          <w:t xml:space="preserve"> et al. 2009)</w:t>
        </w:r>
      </w:ins>
      <w:ins w:id="83" w:author="Yoav Ram" w:date="2014-04-27T14:18:00Z">
        <w:r w:rsidR="00E4228C">
          <w:rPr>
            <w:lang w:bidi="hi-IN"/>
          </w:rPr>
          <w:t>;</w:t>
        </w:r>
      </w:ins>
      <w:r w:rsidR="008A7A0A" w:rsidRPr="00FB3C6B">
        <w:rPr>
          <w:lang w:bidi="hi-IN"/>
        </w:rPr>
        <w:t xml:space="preserve"> and intermediate recombination rates </w:t>
      </w:r>
      <w:r w:rsidR="00B04C73" w:rsidRPr="00FB3C6B">
        <w:rPr>
          <w:lang w:bidi="hi-IN"/>
        </w:rPr>
        <w:fldChar w:fldCharType="begin" w:fldLock="1"/>
      </w:r>
      <w:r w:rsidR="008D0078">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B04C73" w:rsidRPr="00FB3C6B">
        <w:rPr>
          <w:lang w:bidi="hi-IN"/>
        </w:rPr>
        <w:fldChar w:fldCharType="separate"/>
      </w:r>
      <w:r w:rsidR="008A7A0A" w:rsidRPr="00FB3C6B">
        <w:rPr>
          <w:noProof/>
          <w:lang w:bidi="hi-IN"/>
        </w:rPr>
        <w:t>(Weissman et al. 2010)</w:t>
      </w:r>
      <w:r w:rsidR="00B04C73" w:rsidRPr="00FB3C6B">
        <w:rPr>
          <w:lang w:bidi="hi-IN"/>
        </w:rPr>
        <w:fldChar w:fldCharType="end"/>
      </w:r>
      <w:r w:rsidR="00514DED" w:rsidRPr="00FB3C6B">
        <w:rPr>
          <w:lang w:bidi="hi-IN"/>
        </w:rPr>
        <w:t xml:space="preserve">. </w:t>
      </w:r>
      <w:r w:rsidR="00914F9D" w:rsidRPr="00FB3C6B">
        <w:rPr>
          <w:lang w:bidi="hi-IN"/>
        </w:rPr>
        <w:t xml:space="preserve">Our </w:t>
      </w:r>
      <w:r w:rsidR="00DE1F0E">
        <w:rPr>
          <w:lang w:bidi="hi-IN"/>
        </w:rPr>
        <w:t xml:space="preserve">model of complex adaptation </w:t>
      </w:r>
      <w:r w:rsidR="00914F9D" w:rsidRPr="00FB3C6B">
        <w:rPr>
          <w:lang w:bidi="hi-IN"/>
        </w:rPr>
        <w:t xml:space="preserve">is similar to that of </w:t>
      </w:r>
      <w:proofErr w:type="spellStart"/>
      <w:r w:rsidR="00914F9D" w:rsidRPr="00FB3C6B">
        <w:rPr>
          <w:lang w:bidi="hi-IN"/>
        </w:rPr>
        <w:t>W</w:t>
      </w:r>
      <w:r w:rsidR="002D2649" w:rsidRPr="00FB3C6B">
        <w:rPr>
          <w:lang w:bidi="hi-IN"/>
        </w:rPr>
        <w:t>e</w:t>
      </w:r>
      <w:r w:rsidR="00914F9D" w:rsidRPr="00FB3C6B">
        <w:rPr>
          <w:lang w:bidi="hi-IN"/>
        </w:rPr>
        <w:t>inreich</w:t>
      </w:r>
      <w:proofErr w:type="spellEnd"/>
      <w:r w:rsidR="00914F9D" w:rsidRPr="00FB3C6B">
        <w:rPr>
          <w:lang w:bidi="hi-IN"/>
        </w:rPr>
        <w:t xml:space="preserve"> </w:t>
      </w:r>
      <w:r w:rsidR="006D2C68">
        <w:rPr>
          <w:lang w:bidi="hi-IN"/>
        </w:rPr>
        <w:t>and</w:t>
      </w:r>
      <w:r w:rsidR="00914F9D" w:rsidRPr="00FB3C6B">
        <w:rPr>
          <w:lang w:bidi="hi-IN"/>
        </w:rPr>
        <w:t xml:space="preserve"> Chao </w:t>
      </w:r>
      <w:r w:rsidR="00B04C73" w:rsidRPr="00FB3C6B">
        <w:rPr>
          <w:lang w:bidi="hi-IN"/>
        </w:rPr>
        <w:fldChar w:fldCharType="begin" w:fldLock="1"/>
      </w:r>
      <w:r w:rsidR="008D0078">
        <w:rPr>
          <w:lang w:bidi="hi-IN"/>
        </w:rPr>
        <w:instrText>ADDIN CSL_CITATION { "citationItems" : [ { "id" : "ITEM-1", "itemData" : { "ISSN" : "0014-3820", "PMID" : "16050095", "abstract" : "Fitness interactions between loci in the genome, or epistasis, can result in mutations that are individually deleterious but jointly beneficial. Such epistasis gives rise to multiple peaks on the genotypic fitness landscape. The problem of evolutionary escape from such local peaks has been a central problem of evolutionary genetics for at least 75 years. Much attention has focused on models of small populations, in which the sequential fixation of valley genotypes carrying individually deleterious mutations operates most quickly owing to genetic drift. However, valley genotypes can also be subject to mutation while transiently segregating, giving rise to copies of the high fitness escape genotype carrying the jointly beneficial mutations. In the absence of genetic recombination, these mutations may then fix simultaneously. The time for this process declines sharply with increasing population size, and it eventually comes to dominate evolutionary behavior. Here we develop an analytic expression for N(crit), the critical population size that defines the boundary between these regimes, which shows that both are likely to operate in nature. Frequent recombination may disrupt high-fitness escape genotypes produced in populations larger than N(crit) before they reach fixation, defining a third regime whose rate again slows with increasing population size. We develop a novel expression for this critical recombination rate, which shows that in large populations the simultaneous fixation of mutations that are beneficial only jointly is unlikely to be disrupted by genetic recombination if their map distance is on the order of the size of single genes. Thus, counterintuitively, mass selection alone offers a biologically realistic resolution to the problem of evolutionary escape from local fitness peaks in natural populations.", "author" : [ { "dropping-particle" : "", "family" : "Weinreich", "given" : "Daniel M.", "non-dropping-particle" : "", "parse-names" : false, "suffix" : "" }, { "dropping-particle" : "", "family" : "Chao", "given" : "Lin", "non-dropping-particle" : "", "parse-names" : false, "suffix" : "" } ], "container-title" : "Evolution", "id" : "ITEM-1", "issue" : "6", "issued" : { "date-parts" : [ [ "2005", "6" ] ] }, "page" : "1175-82", "title" : "Rapid evolutionary escape by large populations from local fitness peaks is likely in nature.", "type" : "article-journal", "volume" : "59" }, "suppress-author" : 1, "uris" : [ "http://www.mendeley.com/documents/?uuid=665d2fc8-fe19-4342-9c74-6e252036a8d6" ] } ], "mendeley" : { "previouslyFormattedCitation" : "(2005)" }, "properties" : { "noteIndex" : 0 }, "schema" : "https://github.com/citation-style-language/schema/raw/master/csl-citation.json" }</w:instrText>
      </w:r>
      <w:r w:rsidR="00B04C73" w:rsidRPr="00FB3C6B">
        <w:rPr>
          <w:lang w:bidi="hi-IN"/>
        </w:rPr>
        <w:fldChar w:fldCharType="separate"/>
      </w:r>
      <w:r w:rsidR="00914F9D" w:rsidRPr="00FB3C6B">
        <w:rPr>
          <w:noProof/>
          <w:lang w:bidi="hi-IN"/>
        </w:rPr>
        <w:t>(2005)</w:t>
      </w:r>
      <w:r w:rsidR="00B04C73" w:rsidRPr="00FB3C6B">
        <w:rPr>
          <w:lang w:bidi="hi-IN"/>
        </w:rPr>
        <w:fldChar w:fldCharType="end"/>
      </w:r>
      <w:r w:rsidR="00914F9D" w:rsidRPr="00FB3C6B">
        <w:rPr>
          <w:lang w:bidi="hi-IN"/>
        </w:rPr>
        <w:t xml:space="preserve">, but our model includes </w:t>
      </w:r>
      <w:r w:rsidR="002D2649" w:rsidRPr="00FB3C6B">
        <w:rPr>
          <w:lang w:bidi="hi-IN"/>
        </w:rPr>
        <w:t>various</w:t>
      </w:r>
      <w:r w:rsidR="00914F9D" w:rsidRPr="00FB3C6B">
        <w:rPr>
          <w:lang w:bidi="hi-IN"/>
        </w:rPr>
        <w:t xml:space="preserve"> mutational strategies and the effect</w:t>
      </w:r>
      <w:r w:rsidR="001975FE" w:rsidRPr="00FB3C6B">
        <w:rPr>
          <w:lang w:bidi="hi-IN"/>
        </w:rPr>
        <w:t>s</w:t>
      </w:r>
      <w:r w:rsidR="00914F9D" w:rsidRPr="00FB3C6B">
        <w:rPr>
          <w:lang w:bidi="hi-IN"/>
        </w:rPr>
        <w:t xml:space="preserve"> of </w:t>
      </w:r>
      <w:r w:rsidR="001975FE" w:rsidRPr="00FB3C6B">
        <w:rPr>
          <w:lang w:bidi="hi-IN"/>
        </w:rPr>
        <w:t xml:space="preserve">stress and </w:t>
      </w:r>
      <w:r w:rsidR="00914F9D" w:rsidRPr="00FB3C6B">
        <w:rPr>
          <w:lang w:bidi="hi-IN"/>
        </w:rPr>
        <w:t>deleterious mutations.</w:t>
      </w:r>
      <w:r w:rsidR="00CF2478">
        <w:rPr>
          <w:lang w:bidi="hi-IN"/>
        </w:rPr>
        <w:t xml:space="preserve"> Our results (Figure 2)</w:t>
      </w:r>
      <w:r w:rsidR="00914F9D" w:rsidRPr="00FB3C6B">
        <w:rPr>
          <w:lang w:bidi="hi-IN"/>
        </w:rPr>
        <w:t xml:space="preserve"> </w:t>
      </w:r>
      <w:r w:rsidR="00DF6C0E" w:rsidRPr="00FB3C6B">
        <w:rPr>
          <w:lang w:bidi="hi-IN"/>
        </w:rPr>
        <w:t xml:space="preserve">suggest that </w:t>
      </w:r>
      <w:r w:rsidR="00DF6C0E" w:rsidRPr="00FB3C6B">
        <w:t xml:space="preserve">SIM can help resolve </w:t>
      </w:r>
      <w:r w:rsidR="00E47165" w:rsidRPr="00FB3C6B">
        <w:t>the</w:t>
      </w:r>
      <w:r w:rsidR="00DF6C0E" w:rsidRPr="00FB3C6B">
        <w:t xml:space="preserve"> problem</w:t>
      </w:r>
      <w:r w:rsidR="00E47165" w:rsidRPr="00FB3C6B">
        <w:t xml:space="preserve"> of fitness valley crossing</w:t>
      </w:r>
      <w:r w:rsidR="002D2649" w:rsidRPr="00FB3C6B">
        <w:t xml:space="preserve"> by reducing the time required for a population to shift an adaptive peak</w:t>
      </w:r>
      <w:r w:rsidR="00DF6C0E" w:rsidRPr="00FB3C6B">
        <w:t>.</w:t>
      </w:r>
    </w:p>
    <w:p w:rsidR="00DF6C0E" w:rsidRPr="00FB3C6B" w:rsidRDefault="00CA3636" w:rsidP="008D0078">
      <w:pPr>
        <w:spacing w:line="480" w:lineRule="auto"/>
      </w:pPr>
      <w:r>
        <w:t xml:space="preserve">Our results provide </w:t>
      </w:r>
      <w:r w:rsidR="00DF6C0E">
        <w:t xml:space="preserve">theoretical basis to the conjecture that SIM facilitates adaptation. </w:t>
      </w:r>
      <w:r w:rsidRPr="003757EA">
        <w:t>This conjecture can be tested experimentally, for example,</w:t>
      </w:r>
      <w:r w:rsidR="002D2649">
        <w:t xml:space="preserve"> </w:t>
      </w:r>
      <w:r w:rsidR="002D2649" w:rsidRPr="003757EA">
        <w:t>with</w:t>
      </w:r>
      <w:r w:rsidRPr="003757EA">
        <w:t xml:space="preserve"> </w:t>
      </w:r>
      <w:r w:rsidR="00DF6C0E" w:rsidRPr="003757EA">
        <w:rPr>
          <w:i/>
          <w:iCs/>
        </w:rPr>
        <w:t>E. coli</w:t>
      </w:r>
      <w:r w:rsidR="00DF6C0E" w:rsidRPr="003757EA">
        <w:t xml:space="preserve">, </w:t>
      </w:r>
      <w:r w:rsidR="002D2649">
        <w:t>where</w:t>
      </w:r>
      <w:r w:rsidR="00DF6C0E" w:rsidRPr="003757EA">
        <w:t xml:space="preserve"> </w:t>
      </w:r>
      <w:r w:rsidRPr="003757EA">
        <w:t xml:space="preserve">it is possible to </w:t>
      </w:r>
      <w:r w:rsidR="00DF6C0E" w:rsidRPr="003757EA">
        <w:t xml:space="preserve">interfere </w:t>
      </w:r>
      <w:r w:rsidR="00DF6C0E" w:rsidRPr="00FB3C6B">
        <w:t xml:space="preserve">with the regulation of </w:t>
      </w:r>
      <w:r w:rsidRPr="00FB3C6B">
        <w:t xml:space="preserve">mutagenesis </w:t>
      </w:r>
      <w:r w:rsidR="00B04C73" w:rsidRPr="00FB3C6B">
        <w:fldChar w:fldCharType="begin" w:fldLock="1"/>
      </w:r>
      <w:r w:rsidR="008D0078">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"mendeley" : { "previouslyFormattedCitation" : "(Cirz and Romesberg 2007)" }, "properties" : { "noteIndex" : 0 }, "schema" : "https://github.com/citation-style-language/schema/raw/master/csl-citation.json" }</w:instrText>
      </w:r>
      <w:r w:rsidR="00B04C73" w:rsidRPr="00FB3C6B">
        <w:fldChar w:fldCharType="separate"/>
      </w:r>
      <w:r w:rsidR="00663378" w:rsidRPr="00FB3C6B">
        <w:rPr>
          <w:noProof/>
        </w:rPr>
        <w:t>(Cirz and Romesberg 2007)</w:t>
      </w:r>
      <w:r w:rsidR="00B04C73" w:rsidRPr="00FB3C6B">
        <w:fldChar w:fldCharType="end"/>
      </w:r>
      <w:r w:rsidR="00DF6C0E" w:rsidRPr="00FB3C6B">
        <w:t xml:space="preserve">. </w:t>
      </w:r>
      <w:r w:rsidRPr="00FB3C6B">
        <w:t xml:space="preserve">The adaptation time with and without SIM can be measured in </w:t>
      </w:r>
      <w:r w:rsidR="00DF6C0E" w:rsidRPr="00FB3C6B">
        <w:t xml:space="preserve">an experimental population </w:t>
      </w:r>
      <w:r w:rsidR="004F5395" w:rsidRPr="00FB3C6B">
        <w:t xml:space="preserve">adapting </w:t>
      </w:r>
      <w:r w:rsidR="00DE1F0E">
        <w:t>on</w:t>
      </w:r>
      <w:r w:rsidRPr="00FB3C6B">
        <w:t xml:space="preserve"> a two-peak fitness landscape</w:t>
      </w:r>
      <w:r w:rsidR="002D2649" w:rsidRPr="00FB3C6B">
        <w:t xml:space="preserve"> </w:t>
      </w:r>
      <w:r w:rsidR="00B04C73" w:rsidRPr="00FB3C6B">
        <w:fldChar w:fldCharType="begin" w:fldLock="1"/>
      </w:r>
      <w:r w:rsidR="008D0078">
        <w:instrText>ADDIN CSL_CITATION { "citationItems" : [ { "id" : "ITEM-1", "itemData" : { "DOI" : "10.1098/rspb.1997.0178", "ISSN" : "0962-8452", "PMID" : "9332013", "abstract" : "Policies aimed at alleviating the growing problem of drug-resistant pathogens by restricting antimicrobial usage implicitly assume that resistance reduces the Darwinian fitness of pathogens in the absence of drugs. While fitness costs have been demonstrated for bacteria and viruses resistant to some chemotherapeutic agents, these costs are anticipated to decline during subsequent evolution. This has recently been observed in pathogens as diverse as HIV and Escherichia coli. Here we present evidence that these gentic adaptations to the costs of resistance can virtually preclude resistant lineages from reverting to sensitivity. We show that second site mutations which compensate for the substantial (14 and 18% per generation) fitness costs of streptomycin resistant (rpsL) mutations in E. coli create a genetic background in which streptomycin sensitive, rpsL+ alleles have a 4-30% per generation selective disadvantage relative to adapted, resistant strains. We also present evidence that similar compensatory mutations have been fixed in long-term streptomycin-resistant laboratory strains of E. coli and may account for the persistence of rpsL streptomycin resistance in populations maintained for more than 10,000 generations in the absence of the antibiotic. We discuss the public health implications of these and other experimental results that question whether the more prudent use of antimicrobial chemotherapy will lead to declines in the incidence of drug-resistant pathogenic microbes.", "author" : [ { "dropping-particle" : "", "family" : "Schrag", "given" : "S J", "non-dropping-particle" : "", "parse-names" : false, "suffix" : "" }, { "dropping-particle" : "", "family" : "Perrot", "given" : "V", "non-dropping-particle" : "", "parse-names" : false, "suffix" : "" }, { "dropping-particle" : "", "family" : "Levin", "given" : "Bruce R.", "non-dropping-particle" : "", "parse-names" : false, "suffix" : "" } ], "container-title" : "Proceedings of the Royal Society B: Biological Sciences", "id" : "ITEM-1", "issue" : "1386", "issued" : { "date-parts" : [ [ "1997", "9", "22" ] ] }, "page" : "1287-91", "title" : "Adaptation to the fitness costs of antibiotic resistance in &lt;i&gt;Escherichia coli&lt;/i&gt;.", "type" : "article-journal", "volume" : "264" }, "uris" : [ "http://www.mendeley.com/documents/?uuid=ee52643f-2ecb-4bc0-bd8a-9c7659b83780" ] } ], "mendeley" : { "previouslyFormattedCitation" : "(Schrag et al. 1997)" }, "properties" : { "noteIndex" : 0 }, "schema" : "https://github.com/citation-style-language/schema/raw/master/csl-citation.json" }</w:instrText>
      </w:r>
      <w:r w:rsidR="00B04C73" w:rsidRPr="00FB3C6B">
        <w:fldChar w:fldCharType="separate"/>
      </w:r>
      <w:r w:rsidR="002D2649" w:rsidRPr="00FB3C6B">
        <w:rPr>
          <w:noProof/>
        </w:rPr>
        <w:t>(Schrag et al. 1997)</w:t>
      </w:r>
      <w:r w:rsidR="00B04C73" w:rsidRPr="00FB3C6B">
        <w:fldChar w:fldCharType="end"/>
      </w:r>
      <w:r w:rsidRPr="00FB3C6B">
        <w:t>. These measurements can then be compared to our analytic approximation</w:t>
      </w:r>
      <w:r w:rsidR="004F5395" w:rsidRPr="00FB3C6B">
        <w:t>s</w:t>
      </w:r>
      <w:r w:rsidRPr="00FB3C6B">
        <w:t xml:space="preserve"> </w:t>
      </w:r>
      <w:r w:rsidR="00DF6C0E" w:rsidRPr="00FB3C6B">
        <w:t>to determine the relative advantage and disadvantage of the different mutational strategies.</w:t>
      </w:r>
    </w:p>
    <w:p w:rsidR="00DF6C0E" w:rsidRDefault="00DF6C0E" w:rsidP="008D0078">
      <w:pPr>
        <w:pStyle w:val="Heading2"/>
        <w:numPr>
          <w:ilvl w:val="0"/>
          <w:numId w:val="0"/>
        </w:numPr>
        <w:spacing w:line="480" w:lineRule="auto"/>
        <w:ind w:left="357" w:hanging="357"/>
      </w:pPr>
      <w:r w:rsidRPr="00FB3C6B">
        <w:t>Conclusions</w:t>
      </w:r>
    </w:p>
    <w:p w:rsidR="00DF6C0E" w:rsidRPr="008F3447" w:rsidRDefault="00DF6C0E" w:rsidP="008D0078">
      <w:pPr>
        <w:spacing w:line="480" w:lineRule="auto"/>
        <w:rPr>
          <w:lang w:bidi="hi-IN"/>
        </w:rPr>
      </w:pPr>
      <w:r>
        <w:rPr>
          <w:lang w:bidi="hi-IN"/>
        </w:rPr>
        <w:t xml:space="preserve">Stress-induced mutagenesis has been implicated as a driver of adaptive evolution for several decades </w:t>
      </w:r>
      <w:r w:rsidR="00B04C73">
        <w:rPr>
          <w:lang w:bidi="hi-IN"/>
        </w:rPr>
        <w:fldChar w:fldCharType="begin" w:fldLock="1"/>
      </w:r>
      <w:r w:rsidR="008D0078">
        <w:rPr>
          <w:lang w:bidi="hi-IN"/>
        </w:rPr>
        <w:instrText>ADDIN CSL_CITATION { "citationItems" : [ { "id" : "ITEM-1", "itemData" : { "DOI" : "10.1038/335142a0", "ISSN" : "0028-0836", "PMID" : "3045565", "abstract" : "Nucleic acids are replicated with conspicuous fidelity. Infrequently, however, they undergo changes in sequence, and this process of change (mutation) generates the variability that allows evolution. As the result of studies of bacterial variation, it is now widely believed that mutations arise continuously and without any consideration for their utility. In this paper, we briefly review the source of this idea and then describe some experiments suggesting that cells may have mechanisms for choosing which mutations will occur.", "author" : [ { "dropping-particle" : "", "family" : "Cairns", "given" : "John", "non-dropping-particle" : "", "parse-names" : false, "suffix" : "" }, { "dropping-particle" : "", "family" : "Overbaugh", "given" : "Julie", "non-dropping-particle" : "", "parse-names" : false, "suffix" : "" }, { "dropping-particle" : "", "family" : "Miller", "given" : "Stephan", "non-dropping-particle" : "", "parse-names" : false, "suffix" : "" } ], "container-title" : "Nature", "id" : "ITEM-1", "issue" : "6186", "issued" : { "date-parts" : [ [ "1988", "9", "8" ] ] }, "page" : "142-5", "title" : "The origin of mutants.", "type" : "article-journal", "volume" : "335" }, "uris" : [ "http://www.mendeley.com/documents/?uuid=7babb962-c1e5-4439-87df-1db2b34079af"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"(Cairns et al. 1988; Tenaillon et al. 2004; Rosenberg et al. 2012)" }, "properties" : { "noteIndex" : 0 }, "schema" : "https://github.com/citation-style-language/schema/raw/master/csl-citation.json" }</w:instrText>
      </w:r>
      <w:r w:rsidR="00B04C73">
        <w:rPr>
          <w:lang w:bidi="hi-IN"/>
        </w:rPr>
        <w:fldChar w:fldCharType="separate"/>
      </w:r>
      <w:r w:rsidR="00434AEF" w:rsidRPr="00434AEF">
        <w:rPr>
          <w:noProof/>
          <w:lang w:bidi="hi-IN"/>
        </w:rPr>
        <w:t>(Cairns et al. 1988; Tenaillon et al. 2004; Rosenberg et al. 2012)</w:t>
      </w:r>
      <w:r w:rsidR="00B04C73">
        <w:rPr>
          <w:lang w:bidi="hi-IN"/>
        </w:rPr>
        <w:fldChar w:fldCharType="end"/>
      </w:r>
      <w:r>
        <w:rPr>
          <w:lang w:bidi="hi-IN"/>
        </w:rPr>
        <w:t xml:space="preserve">. </w:t>
      </w:r>
      <w:r w:rsidR="00DE1F0E">
        <w:rPr>
          <w:lang w:bidi="hi-IN"/>
        </w:rPr>
        <w:t>W</w:t>
      </w:r>
      <w:r w:rsidR="00575BB5">
        <w:rPr>
          <w:lang w:bidi="hi-IN"/>
        </w:rPr>
        <w:t>e provide</w:t>
      </w:r>
      <w:r>
        <w:rPr>
          <w:lang w:bidi="hi-IN"/>
        </w:rPr>
        <w:t xml:space="preserve"> theoretical treatment of this </w:t>
      </w:r>
      <w:r w:rsidR="007F656F">
        <w:rPr>
          <w:lang w:bidi="hi-IN"/>
        </w:rPr>
        <w:t>concept</w:t>
      </w:r>
      <w:r>
        <w:rPr>
          <w:lang w:bidi="hi-IN"/>
        </w:rPr>
        <w:t xml:space="preserve">. </w:t>
      </w:r>
      <w:r w:rsidR="00DE1F0E">
        <w:rPr>
          <w:lang w:bidi="hi-IN"/>
        </w:rPr>
        <w:t>Our results</w:t>
      </w:r>
      <w:r>
        <w:rPr>
          <w:lang w:bidi="hi-IN"/>
        </w:rPr>
        <w:t xml:space="preserve"> show that stress-</w:t>
      </w:r>
      <w:r w:rsidR="00FB30D0">
        <w:rPr>
          <w:lang w:bidi="hi-IN"/>
        </w:rPr>
        <w:t>induced</w:t>
      </w:r>
      <w:r>
        <w:rPr>
          <w:lang w:bidi="hi-IN"/>
        </w:rPr>
        <w:t xml:space="preserve"> mutagenesis increases the rate of </w:t>
      </w:r>
      <w:r w:rsidR="00A30A19">
        <w:rPr>
          <w:lang w:bidi="hi-IN"/>
        </w:rPr>
        <w:t xml:space="preserve">complex </w:t>
      </w:r>
      <w:r>
        <w:rPr>
          <w:lang w:bidi="hi-IN"/>
        </w:rPr>
        <w:t>adaptation</w:t>
      </w:r>
      <w:r w:rsidR="005E0580">
        <w:rPr>
          <w:lang w:bidi="hi-IN"/>
        </w:rPr>
        <w:t>,</w:t>
      </w:r>
      <w:r w:rsidR="00446BDA">
        <w:rPr>
          <w:lang w:bidi="hi-IN"/>
        </w:rPr>
        <w:t xml:space="preserve"> and </w:t>
      </w:r>
      <w:r w:rsidR="00FB30D0">
        <w:rPr>
          <w:lang w:bidi="hi-IN"/>
        </w:rPr>
        <w:t xml:space="preserve">that in contrast to constitutive </w:t>
      </w:r>
      <w:r w:rsidR="005E0580">
        <w:rPr>
          <w:lang w:bidi="hi-IN"/>
        </w:rPr>
        <w:t>mutagenesis</w:t>
      </w:r>
      <w:r w:rsidR="00FB30D0">
        <w:rPr>
          <w:lang w:bidi="hi-IN"/>
        </w:rPr>
        <w:t xml:space="preserve"> it does not jeopardize the fitness of populations under </w:t>
      </w:r>
      <w:r w:rsidR="00FB30D0">
        <w:rPr>
          <w:lang w:bidi="hi-IN"/>
        </w:rPr>
        <w:lastRenderedPageBreak/>
        <w:t xml:space="preserve">stable conditions. Because mutation is a fundamental </w:t>
      </w:r>
      <w:r w:rsidR="00EE7A17">
        <w:rPr>
          <w:lang w:bidi="hi-IN"/>
        </w:rPr>
        <w:t>force</w:t>
      </w:r>
      <w:r w:rsidR="00FB30D0">
        <w:rPr>
          <w:lang w:bidi="hi-IN"/>
        </w:rPr>
        <w:t xml:space="preserve"> in every biological </w:t>
      </w:r>
      <w:r w:rsidR="000C3573">
        <w:rPr>
          <w:lang w:bidi="hi-IN"/>
        </w:rPr>
        <w:t>system</w:t>
      </w:r>
      <w:r w:rsidR="00FB30D0">
        <w:rPr>
          <w:lang w:bidi="hi-IN"/>
        </w:rPr>
        <w:t xml:space="preserve">, these </w:t>
      </w:r>
      <w:r w:rsidR="00FB30D0" w:rsidRPr="008F3447">
        <w:rPr>
          <w:lang w:bidi="hi-IN"/>
        </w:rPr>
        <w:t>results have important implication</w:t>
      </w:r>
      <w:r w:rsidR="00A40A47" w:rsidRPr="008F3447">
        <w:rPr>
          <w:lang w:bidi="hi-IN"/>
        </w:rPr>
        <w:t>s</w:t>
      </w:r>
      <w:r w:rsidR="00FB30D0" w:rsidRPr="008F3447">
        <w:rPr>
          <w:lang w:bidi="hi-IN"/>
        </w:rPr>
        <w:t xml:space="preserve"> on many fields in the </w:t>
      </w:r>
      <w:r w:rsidR="00446BDA" w:rsidRPr="008F3447">
        <w:rPr>
          <w:lang w:bidi="hi-IN"/>
        </w:rPr>
        <w:t xml:space="preserve">medical and </w:t>
      </w:r>
      <w:r w:rsidR="00FB30D0" w:rsidRPr="008F3447">
        <w:rPr>
          <w:lang w:bidi="hi-IN"/>
        </w:rPr>
        <w:t xml:space="preserve">life </w:t>
      </w:r>
      <w:r w:rsidR="00A40A47" w:rsidRPr="008F3447">
        <w:rPr>
          <w:lang w:bidi="hi-IN"/>
        </w:rPr>
        <w:t>sciences, including epidemiology</w:t>
      </w:r>
      <w:r w:rsidR="00FB30D0" w:rsidRPr="008F3447">
        <w:rPr>
          <w:lang w:bidi="hi-IN"/>
        </w:rPr>
        <w:t xml:space="preserve">, </w:t>
      </w:r>
      <w:r w:rsidR="002E3785" w:rsidRPr="008F3447">
        <w:rPr>
          <w:lang w:bidi="hi-IN"/>
        </w:rPr>
        <w:t xml:space="preserve">oncology, </w:t>
      </w:r>
      <w:r w:rsidR="00FB30D0" w:rsidRPr="008F3447">
        <w:rPr>
          <w:lang w:bidi="hi-IN"/>
        </w:rPr>
        <w:t>ecology</w:t>
      </w:r>
      <w:r w:rsidR="002E3785" w:rsidRPr="008F3447">
        <w:rPr>
          <w:lang w:bidi="hi-IN"/>
        </w:rPr>
        <w:t>,</w:t>
      </w:r>
      <w:r w:rsidR="00FB30D0" w:rsidRPr="008F3447">
        <w:rPr>
          <w:lang w:bidi="hi-IN"/>
        </w:rPr>
        <w:t xml:space="preserve"> and evolutionary biology</w:t>
      </w:r>
      <w:r w:rsidR="00F441B1" w:rsidRPr="008F3447">
        <w:rPr>
          <w:lang w:bidi="hi-IN"/>
        </w:rPr>
        <w:t>.</w:t>
      </w:r>
    </w:p>
    <w:p w:rsidR="00F441B1" w:rsidRPr="008F3447" w:rsidRDefault="00F441B1" w:rsidP="008D0078">
      <w:pPr>
        <w:pStyle w:val="Heading1"/>
        <w:spacing w:line="480" w:lineRule="auto"/>
      </w:pPr>
      <w:r w:rsidRPr="008F3447">
        <w:t>Acknowledgments</w:t>
      </w:r>
    </w:p>
    <w:p w:rsidR="00F441B1" w:rsidRDefault="00F441B1" w:rsidP="008D0078">
      <w:pPr>
        <w:spacing w:line="480" w:lineRule="auto"/>
      </w:pPr>
      <w:r w:rsidRPr="00EF44A6">
        <w:t xml:space="preserve">We thank </w:t>
      </w:r>
      <w:r w:rsidR="00B25D55" w:rsidRPr="00EF44A6">
        <w:t>U</w:t>
      </w:r>
      <w:r w:rsidR="00314176">
        <w:t>ri</w:t>
      </w:r>
      <w:r w:rsidR="00B25D55" w:rsidRPr="00EF44A6">
        <w:t xml:space="preserve"> </w:t>
      </w:r>
      <w:proofErr w:type="spellStart"/>
      <w:r w:rsidR="00B25D55" w:rsidRPr="00EF44A6">
        <w:t>Obol</w:t>
      </w:r>
      <w:r w:rsidR="00B25D55" w:rsidRPr="00FB3C6B">
        <w:t>ski</w:t>
      </w:r>
      <w:proofErr w:type="spellEnd"/>
      <w:r w:rsidR="00B25D55" w:rsidRPr="00FB3C6B">
        <w:t xml:space="preserve"> for </w:t>
      </w:r>
      <w:r w:rsidR="00314176" w:rsidRPr="00FB3C6B">
        <w:t xml:space="preserve">advice on </w:t>
      </w:r>
      <w:r w:rsidR="00B25D55" w:rsidRPr="00FB3C6B">
        <w:t>statistical analysis</w:t>
      </w:r>
      <w:r w:rsidR="004703D4" w:rsidRPr="00FB3C6B">
        <w:t>. We are grateful to</w:t>
      </w:r>
      <w:r w:rsidR="009D54F1" w:rsidRPr="00FB3C6B">
        <w:t xml:space="preserve"> A.F. </w:t>
      </w:r>
      <w:proofErr w:type="spellStart"/>
      <w:r w:rsidR="009D54F1" w:rsidRPr="00FB3C6B">
        <w:t>Agrawal</w:t>
      </w:r>
      <w:proofErr w:type="spellEnd"/>
      <w:ins w:id="84" w:author="Yoav Ram" w:date="2014-04-27T14:19:00Z">
        <w:r w:rsidR="00E4228C">
          <w:t xml:space="preserve"> </w:t>
        </w:r>
        <w:bookmarkStart w:id="85" w:name="_GoBack"/>
        <w:bookmarkEnd w:id="85"/>
        <w:r w:rsidR="00E4228C" w:rsidRPr="00E4228C">
          <w:rPr>
            <w:highlight w:val="red"/>
            <w:rPrChange w:id="86" w:author="Yoav Ram" w:date="2014-04-27T14:20:00Z">
              <w:rPr/>
            </w:rPrChange>
          </w:rPr>
          <w:t xml:space="preserve">and Stephen </w:t>
        </w:r>
        <w:proofErr w:type="spellStart"/>
        <w:r w:rsidR="00E4228C" w:rsidRPr="00E4228C">
          <w:rPr>
            <w:highlight w:val="red"/>
            <w:rPrChange w:id="87" w:author="Yoav Ram" w:date="2014-04-27T14:20:00Z">
              <w:rPr/>
            </w:rPrChange>
          </w:rPr>
          <w:t>Proulx</w:t>
        </w:r>
      </w:ins>
      <w:proofErr w:type="spellEnd"/>
      <w:r w:rsidR="009D54F1" w:rsidRPr="00FB3C6B">
        <w:t xml:space="preserve"> </w:t>
      </w:r>
      <w:r w:rsidR="00314176" w:rsidRPr="00FB3C6B">
        <w:t xml:space="preserve">for </w:t>
      </w:r>
      <w:r w:rsidR="00C56AB4">
        <w:t xml:space="preserve">helpful </w:t>
      </w:r>
      <w:r w:rsidR="00314176" w:rsidRPr="00FB3C6B">
        <w:t xml:space="preserve">comments </w:t>
      </w:r>
      <w:r w:rsidR="00C56AB4">
        <w:t>on an earlier version of the manuscript</w:t>
      </w:r>
      <w:r w:rsidR="00B25D55" w:rsidRPr="00FB3C6B">
        <w:t>.</w:t>
      </w:r>
      <w:r w:rsidR="009D54F1" w:rsidRPr="00FB3C6B">
        <w:t xml:space="preserve"> </w:t>
      </w:r>
      <w:r w:rsidR="00B25D55" w:rsidRPr="00FB3C6B">
        <w:t>This research has been supported in part by the Israeli S</w:t>
      </w:r>
      <w:r w:rsidR="00B25D55" w:rsidRPr="00EF44A6">
        <w:t>cience Foundation</w:t>
      </w:r>
      <w:r w:rsidR="00A0028F">
        <w:t xml:space="preserve"> </w:t>
      </w:r>
      <w:r w:rsidR="00A0028F" w:rsidRPr="00A0028F">
        <w:t>1568/13</w:t>
      </w:r>
      <w:r w:rsidR="00A0028F">
        <w:t xml:space="preserve"> (LH)</w:t>
      </w:r>
      <w:r w:rsidR="00B25D55" w:rsidRPr="00EF44A6">
        <w:t xml:space="preserve"> </w:t>
      </w:r>
      <w:r w:rsidR="00EF44A6" w:rsidRPr="00EF44A6">
        <w:t>and by Marie Curie reintegration grant 2007–224866 (LH)</w:t>
      </w:r>
      <w:r w:rsidR="003D306F" w:rsidRPr="00EF44A6">
        <w:t>.</w:t>
      </w:r>
      <w:r>
        <w:t xml:space="preserve"> </w:t>
      </w:r>
    </w:p>
    <w:p w:rsidR="00961941" w:rsidRDefault="00961941" w:rsidP="008D0078">
      <w:pPr>
        <w:pStyle w:val="Heading1"/>
        <w:spacing w:line="480" w:lineRule="auto"/>
      </w:pPr>
      <w:bookmarkStart w:id="88" w:name="_Ref360530640"/>
      <w:bookmarkStart w:id="89" w:name="_Ref363980873"/>
      <w:r w:rsidRPr="00961941">
        <w:t>Appendixes</w:t>
      </w:r>
    </w:p>
    <w:p w:rsidR="00961941" w:rsidRDefault="00961941" w:rsidP="008D0078">
      <w:pPr>
        <w:pStyle w:val="Heading2"/>
        <w:numPr>
          <w:ilvl w:val="0"/>
          <w:numId w:val="0"/>
        </w:numPr>
        <w:spacing w:line="480" w:lineRule="auto"/>
        <w:ind w:left="357" w:hanging="357"/>
      </w:pPr>
      <w:r>
        <w:t xml:space="preserve">Appendix </w:t>
      </w:r>
      <w:bookmarkEnd w:id="88"/>
      <w:bookmarkEnd w:id="89"/>
      <w:r w:rsidR="00C46C20">
        <w:t>A</w:t>
      </w:r>
      <w:r>
        <w:t>: Appearance of a double mutant</w:t>
      </w:r>
    </w:p>
    <w:p w:rsidR="00961941" w:rsidRDefault="00961941" w:rsidP="008D0078">
      <w:pPr>
        <w:spacing w:line="480" w:lineRule="auto"/>
      </w:pPr>
      <w:r w:rsidRPr="00173C79">
        <w:t xml:space="preserve">In the following analysis we assume that </w:t>
      </w:r>
      <m:oMath>
        <m:r>
          <w:rPr>
            <w:rFonts w:ascii="Cambria Math" w:hAnsi="Cambria Math"/>
          </w:rPr>
          <m:t>0&lt;μ≪U≪s</m:t>
        </m:r>
        <m:r>
          <w:rPr>
            <w:rFonts w:ascii="Cambria Math" w:eastAsiaTheme="minorEastAsia" w:hAnsi="Cambria Math"/>
          </w:rPr>
          <m:t>≪1</m:t>
        </m:r>
      </m:oMath>
      <w:r w:rsidRPr="00173C79">
        <w:rPr>
          <w:rFonts w:eastAsiaTheme="minorEastAsia"/>
        </w:rPr>
        <w:t xml:space="preserve"> and </w:t>
      </w:r>
      <m:oMath>
        <m:f>
          <m:fPr>
            <m:type m:val="lin"/>
            <m:ctrlPr>
              <w:rPr>
                <w:rFonts w:ascii="Cambria Math" w:hAnsi="Cambria Math"/>
                <w:i/>
              </w:rPr>
            </m:ctrlPr>
          </m:fPr>
          <m:num>
            <m:r>
              <w:rPr>
                <w:rFonts w:ascii="Cambria Math" w:hAnsi="Cambria Math"/>
              </w:rPr>
              <m:t>s</m:t>
            </m:r>
          </m:num>
          <m:den>
            <m:r>
              <w:rPr>
                <w:rFonts w:ascii="Cambria Math" w:hAnsi="Cambria Math"/>
              </w:rPr>
              <m:t>μ</m:t>
            </m:r>
          </m:den>
        </m:f>
        <m:r>
          <w:rPr>
            <w:rFonts w:ascii="Cambria Math" w:hAnsi="Cambria Math"/>
          </w:rPr>
          <m:t>&lt;N&lt;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s</m:t>
                    </m:r>
                  </m:num>
                  <m:den>
                    <m:r>
                      <w:rPr>
                        <w:rFonts w:ascii="Cambria Math" w:hAnsi="Cambria Math"/>
                      </w:rPr>
                      <m:t>μ</m:t>
                    </m:r>
                  </m:den>
                </m:f>
              </m:e>
            </m:d>
          </m:e>
          <m:sup>
            <m:r>
              <w:rPr>
                <w:rFonts w:ascii="Cambria Math" w:hAnsi="Cambria Math"/>
              </w:rPr>
              <m:t>2</m:t>
            </m:r>
          </m:sup>
        </m:sSup>
      </m:oMath>
      <w:r w:rsidRPr="00173C79">
        <w:rPr>
          <w:rFonts w:eastAsiaTheme="minorEastAsia"/>
        </w:rPr>
        <w:t xml:space="preserve"> – see model overview for details. This also means that </w:t>
      </w:r>
      <m:oMath>
        <m:r>
          <w:rPr>
            <w:rFonts w:ascii="Cambria Math" w:eastAsiaTheme="minorEastAsia" w:hAnsi="Cambria Math"/>
          </w:rPr>
          <m:t>U+2μ</m:t>
        </m:r>
        <m:r>
          <w:rPr>
            <w:rFonts w:ascii="Cambria Math" w:hAnsi="Cambria Math"/>
          </w:rPr>
          <m:t>≈U</m:t>
        </m:r>
      </m:oMath>
      <w:r w:rsidRPr="00173C79">
        <w:rPr>
          <w:rFonts w:eastAsiaTheme="minorEastAsia"/>
        </w:rPr>
        <w:t xml:space="preserve"> </w:t>
      </w:r>
      <w:proofErr w:type="gramStart"/>
      <w:r w:rsidRPr="00173C79">
        <w:rPr>
          <w:rFonts w:eastAsiaTheme="minorEastAsia"/>
        </w:rPr>
        <w:t xml:space="preserve">and </w:t>
      </w:r>
      <w:proofErr w:type="gramEnd"/>
      <m:oMath>
        <m:f>
          <m:fPr>
            <m:type m:val="lin"/>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s</m:t>
            </m:r>
          </m:den>
        </m:f>
        <m:r>
          <w:rPr>
            <w:rFonts w:ascii="Cambria Math" w:eastAsiaTheme="minorEastAsia" w:hAnsi="Cambria Math"/>
          </w:rPr>
          <m:t>+U≈</m:t>
        </m:r>
        <m:f>
          <m:fPr>
            <m:type m:val="lin"/>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s</m:t>
            </m:r>
          </m:den>
        </m:f>
      </m:oMath>
      <w:r w:rsidRPr="006930EE">
        <w:rPr>
          <w:rFonts w:eastAsiaTheme="minorEastAsia"/>
        </w:rPr>
        <w:t>.</w:t>
      </w:r>
      <w:r w:rsidRPr="006930EE">
        <w:t xml:space="preserve"> The probability</w:t>
      </w:r>
      <w:r w:rsidRPr="006930EE">
        <w:rPr>
          <w:i/>
          <w:iCs/>
        </w:rPr>
        <w:t xml:space="preserve"> q</w:t>
      </w:r>
      <w:r w:rsidRPr="006930EE">
        <w:t xml:space="preserve"> that a random offspring in the next generation is </w:t>
      </w:r>
      <w:r w:rsidRPr="006930EE">
        <w:rPr>
          <w:i/>
          <w:iCs/>
        </w:rPr>
        <w:t>AB</w:t>
      </w:r>
      <w:r w:rsidRPr="006930EE">
        <w:t xml:space="preserve"> given th</w:t>
      </w:r>
      <w:r>
        <w:t xml:space="preserve">ere are no </w:t>
      </w:r>
      <w:r>
        <w:rPr>
          <w:i/>
          <w:iCs/>
        </w:rPr>
        <w:t>AB</w:t>
      </w:r>
      <w:r>
        <w:t xml:space="preserve"> in the current generation can be approximated by:</w:t>
      </w:r>
    </w:p>
    <w:p w:rsidR="00961941" w:rsidRPr="00AD20B2" w:rsidRDefault="00961941" w:rsidP="008D0078">
      <w:pPr>
        <w:spacing w:line="480" w:lineRule="auto"/>
        <w:jc w:val="center"/>
      </w:pPr>
      <m:oMath>
        <m:r>
          <w:rPr>
            <w:rFonts w:ascii="Cambria Math" w:hAnsi="Cambria Math"/>
          </w:rPr>
          <m:t>q=</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s</m:t>
                </m:r>
              </m:den>
            </m:f>
          </m:sup>
        </m:sSup>
        <m:d>
          <m:dPr>
            <m:ctrlPr>
              <w:rPr>
                <w:rFonts w:ascii="Cambria Math" w:hAnsi="Cambria Math"/>
                <w:i/>
              </w:rPr>
            </m:ctrlPr>
          </m:dPr>
          <m:e>
            <m:r>
              <w:rPr>
                <w:rFonts w:ascii="Cambria Math" w:hAnsi="Cambria Math"/>
              </w:rPr>
              <m:t>s+2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1-U-</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r>
              <w:rPr>
                <w:rFonts w:ascii="Cambria Math" w:hAnsi="Cambria Math"/>
              </w:rPr>
              <m:t>2+s</m:t>
            </m:r>
          </m:e>
        </m:d>
      </m:oMath>
      <w:r>
        <w:rPr>
          <w:rFonts w:eastAsiaTheme="minorEastAsia"/>
        </w:rPr>
        <w:t>.</w:t>
      </w:r>
    </w:p>
    <w:p w:rsidR="00961941" w:rsidRPr="006930EE" w:rsidRDefault="00961941" w:rsidP="008D0078">
      <w:pPr>
        <w:spacing w:line="480" w:lineRule="auto"/>
      </w:pPr>
      <w:r w:rsidRPr="006930EE">
        <w:t xml:space="preserve">Using the above assumptions, this </w:t>
      </w:r>
      <w:r>
        <w:t>resolves to</w:t>
      </w:r>
      <w:r w:rsidRPr="006930EE">
        <w:t xml:space="preserve">: </w:t>
      </w:r>
    </w:p>
    <w:p w:rsidR="00961941" w:rsidRPr="006930EE" w:rsidRDefault="00961941" w:rsidP="008D0078">
      <w:pPr>
        <w:spacing w:line="480" w:lineRule="auto"/>
        <w:jc w:val="center"/>
      </w:pPr>
      <m:oMath>
        <m:r>
          <w:rPr>
            <w:rFonts w:ascii="Cambria Math" w:hAnsi="Cambria Math"/>
          </w:rPr>
          <m:t>q≈2</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oMath>
      <w:r w:rsidRPr="006930EE">
        <w:t>.</w:t>
      </w:r>
    </w:p>
    <w:p w:rsidR="00961941" w:rsidRPr="00173C79" w:rsidRDefault="00961941" w:rsidP="008D0078">
      <w:pPr>
        <w:spacing w:line="480" w:lineRule="auto"/>
      </w:pPr>
      <w:r w:rsidRPr="00173C79">
        <w:t>Taking the derivative with respect t</w:t>
      </w:r>
      <w:r w:rsidRPr="006930EE">
        <w:t>o</w:t>
      </w:r>
      <w:r w:rsidRPr="00173C79">
        <w:t xml:space="preserve"> </w:t>
      </w:r>
      <w:r w:rsidRPr="00173C79">
        <w:rPr>
          <w:i/>
          <w:iCs/>
        </w:rPr>
        <w:t>U</w:t>
      </w:r>
      <w:r w:rsidRPr="00173C79">
        <w:t xml:space="preserve"> and denoting </w:t>
      </w:r>
      <m:oMath>
        <m:r>
          <w:rPr>
            <w:rFonts w:ascii="Cambria Math" w:eastAsiaTheme="minorEastAsia" w:hAnsi="Cambria Math"/>
          </w:rPr>
          <m:t>g=</m:t>
        </m:r>
        <m:r>
          <w:rPr>
            <w:rFonts w:ascii="Cambria Math" w:hAnsi="Cambria Math" w:cs="Times New Roman"/>
          </w:rPr>
          <m:t>U/μ</m:t>
        </m:r>
      </m:oMath>
      <w:r w:rsidRPr="00173C79">
        <w:rPr>
          <w:rFonts w:eastAsiaTheme="minorEastAsia"/>
        </w:rPr>
        <w:t xml:space="preserve"> (</w:t>
      </w:r>
      <w:r w:rsidRPr="00173C79">
        <w:rPr>
          <w:rFonts w:eastAsiaTheme="minorEastAsia"/>
          <w:i/>
          <w:iCs/>
        </w:rPr>
        <w:t>g</w:t>
      </w:r>
      <w:r w:rsidRPr="00173C79">
        <w:rPr>
          <w:rFonts w:eastAsiaTheme="minorEastAsia"/>
        </w:rPr>
        <w:t xml:space="preserve"> can be thought of as the number of non-specific loci</w:t>
      </w:r>
      <w:r>
        <w:rPr>
          <w:rFonts w:eastAsiaTheme="minorEastAsia"/>
        </w:rPr>
        <w:t xml:space="preserve"> in the genome</w:t>
      </w:r>
      <w:r w:rsidRPr="00173C79">
        <w:rPr>
          <w:rFonts w:eastAsiaTheme="minorEastAsia"/>
        </w:rPr>
        <w:t>)</w:t>
      </w:r>
      <w:r w:rsidRPr="00173C79">
        <w:t>:</w:t>
      </w:r>
    </w:p>
    <w:p w:rsidR="00961941" w:rsidRPr="00173C79" w:rsidRDefault="00800DD3" w:rsidP="008D0078">
      <w:pPr>
        <w:spacing w:line="480" w:lineRule="auto"/>
        <w:jc w:val="center"/>
        <w:rPr>
          <w:rFonts w:eastAsiaTheme="minorEastAsia"/>
        </w:rPr>
      </w:pPr>
      <m:oMath>
        <m:f>
          <m:fPr>
            <m:ctrlPr>
              <w:rPr>
                <w:rFonts w:ascii="Cambria Math" w:hAnsi="Cambria Math"/>
                <w:i/>
              </w:rPr>
            </m:ctrlPr>
          </m:fPr>
          <m:num>
            <m:r>
              <w:rPr>
                <w:rFonts w:ascii="Cambria Math" w:hAnsi="Cambria Math"/>
              </w:rPr>
              <m:t>dq</m:t>
            </m:r>
          </m:num>
          <m:den>
            <m:r>
              <w:rPr>
                <w:rFonts w:ascii="Cambria Math" w:hAnsi="Cambria Math"/>
              </w:rPr>
              <m:t>dU</m:t>
            </m:r>
          </m:den>
        </m:f>
        <m:r>
          <w:rPr>
            <w:rFonts w:ascii="Cambria Math" w:hAnsi="Cambria Math"/>
          </w:rPr>
          <m:t>=</m:t>
        </m:r>
        <m:f>
          <m:fPr>
            <m:ctrlPr>
              <w:rPr>
                <w:rFonts w:ascii="Cambria Math" w:hAnsi="Cambria Math"/>
                <w:i/>
              </w:rPr>
            </m:ctrlPr>
          </m:fPr>
          <m:num>
            <m:r>
              <w:rPr>
                <w:rFonts w:ascii="Cambria Math" w:hAnsi="Cambria Math"/>
              </w:rPr>
              <m:t>2U</m:t>
            </m:r>
            <m:d>
              <m:dPr>
                <m:ctrlPr>
                  <w:rPr>
                    <w:rFonts w:ascii="Cambria Math" w:hAnsi="Cambria Math"/>
                    <w:i/>
                  </w:rPr>
                </m:ctrlPr>
              </m:dPr>
              <m:e>
                <m:r>
                  <w:rPr>
                    <w:rFonts w:ascii="Cambria Math" w:hAnsi="Cambria Math"/>
                  </w:rPr>
                  <m:t>2s-3U</m:t>
                </m:r>
              </m:e>
            </m:d>
          </m:num>
          <m:den>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&gt;0⇔U&lt;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s</m:t>
        </m:r>
      </m:oMath>
      <w:r w:rsidR="00961941" w:rsidRPr="00173C79">
        <w:rPr>
          <w:rFonts w:eastAsiaTheme="minorEastAsia"/>
        </w:rPr>
        <w:t>.</w:t>
      </w:r>
    </w:p>
    <w:p w:rsidR="00961941" w:rsidRPr="00560C54" w:rsidRDefault="00961941" w:rsidP="008D0078">
      <w:pPr>
        <w:spacing w:line="480" w:lineRule="auto"/>
      </w:pPr>
      <w:r w:rsidRPr="00173C79">
        <w:t xml:space="preserve">So </w:t>
      </w:r>
      <w:r w:rsidRPr="00173C79">
        <w:rPr>
          <w:i/>
          <w:iCs/>
        </w:rPr>
        <w:t>q</w:t>
      </w:r>
      <w:r w:rsidRPr="00173C79">
        <w:t xml:space="preserve"> increases with </w:t>
      </w:r>
      <w:r w:rsidRPr="00173C79">
        <w:rPr>
          <w:i/>
          <w:iCs/>
        </w:rPr>
        <w:t>U</w:t>
      </w:r>
      <w:r>
        <w:t xml:space="preserve"> because</w:t>
      </w:r>
      <w:r w:rsidRPr="00173C79">
        <w:t xml:space="preserve"> </w:t>
      </w:r>
      <w:r>
        <w:t xml:space="preserve">the right hand side </w:t>
      </w:r>
      <w:r w:rsidRPr="00173C79">
        <w:t xml:space="preserve">is guaranteed to be </w:t>
      </w:r>
      <w:r>
        <w:t xml:space="preserve">true </w:t>
      </w:r>
      <w:r w:rsidRPr="00173C79">
        <w:t xml:space="preserve">under the </w:t>
      </w:r>
      <w:proofErr w:type="gramStart"/>
      <w:r w:rsidRPr="00173C79">
        <w:t>assumption</w:t>
      </w:r>
      <w:r>
        <w:t xml:space="preserve"> </w:t>
      </w:r>
      <w:proofErr w:type="gramEnd"/>
      <m:oMath>
        <m:r>
          <w:rPr>
            <w:rFonts w:ascii="Cambria Math" w:hAnsi="Cambria Math"/>
          </w:rPr>
          <m:t>U≪s</m:t>
        </m:r>
      </m:oMath>
      <w:r w:rsidRPr="00173C79">
        <w:t>.</w:t>
      </w:r>
    </w:p>
    <w:p w:rsidR="00961941" w:rsidRDefault="00961941" w:rsidP="008D0078">
      <w:pPr>
        <w:spacing w:line="480" w:lineRule="auto"/>
      </w:pPr>
      <w:r>
        <w:t>For a population with SIM</w:t>
      </w:r>
    </w:p>
    <w:p w:rsidR="00961941" w:rsidRPr="005579CA" w:rsidRDefault="00800DD3" w:rsidP="008D0078">
      <w:pPr>
        <w:spacing w:line="480" w:lineRule="auto"/>
        <w:jc w:val="center"/>
      </w:pPr>
      <m:oMath>
        <m:sSub>
          <m:sSubPr>
            <m:ctrlPr>
              <w:rPr>
                <w:rFonts w:ascii="Cambria Math" w:hAnsi="Cambria Math"/>
                <w:i/>
              </w:rPr>
            </m:ctrlPr>
          </m:sSubPr>
          <m:e>
            <m:r>
              <w:rPr>
                <w:rFonts w:ascii="Cambria Math" w:hAnsi="Cambria Math"/>
              </w:rPr>
              <m:t>q</m:t>
            </m:r>
          </m:e>
          <m:sub>
            <m:r>
              <w:rPr>
                <w:rFonts w:ascii="Cambria Math" w:hAnsi="Cambria Math"/>
              </w:rPr>
              <m:t>SIM</m:t>
            </m:r>
          </m:sub>
        </m:sSub>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-U</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τμ</m:t>
                </m:r>
              </m:e>
              <m:sup>
                <m:r>
                  <w:rPr>
                    <w:rFonts w:ascii="Cambria Math" w:hAnsi="Cambria Math"/>
                  </w:rPr>
                  <m:t>2</m:t>
                </m:r>
              </m:sup>
            </m:sSup>
          </m:num>
          <m:den>
            <m:r>
              <w:rPr>
                <w:rFonts w:ascii="Cambria Math" w:hAnsi="Cambria Math"/>
              </w:rPr>
              <m:t>s</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-τU</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1-τU</m:t>
                </m:r>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τ-1</m:t>
                </m:r>
              </m:e>
            </m:d>
            <m:r>
              <w:rPr>
                <w:rFonts w:ascii="Cambria Math" w:hAnsi="Cambria Math"/>
              </w:rPr>
              <m:t>U</m:t>
            </m:r>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d>
              <m:dPr>
                <m:ctrlPr>
                  <w:rPr>
                    <w:rFonts w:ascii="Cambria Math" w:hAnsi="Cambria Math"/>
                    <w:i/>
                  </w:rPr>
                </m:ctrlPr>
              </m:dPr>
              <m:e>
                <m:r>
                  <w:rPr>
                    <w:rFonts w:ascii="Cambria Math" w:hAnsi="Cambria Math"/>
                  </w:rPr>
                  <m:t>s+2τ</m:t>
                </m:r>
              </m:e>
            </m:d>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τ-1</m:t>
                </m:r>
              </m:e>
            </m:d>
            <m:r>
              <w:rPr>
                <w:rFonts w:ascii="Cambria Math" w:hAnsi="Cambria Math"/>
              </w:rPr>
              <m:t>U</m:t>
            </m:r>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ctrlPr>
              <w:rPr>
                <w:rFonts w:ascii="Cambria Math" w:eastAsiaTheme="minorEastAsia" w:hAnsi="Cambria Math"/>
                <w:i/>
              </w:rPr>
            </m:ctrlPr>
          </m:num>
          <m:den>
            <m:r>
              <w:rPr>
                <w:rFonts w:ascii="Cambria Math" w:hAnsi="Cambria Math"/>
              </w:rPr>
              <m:t>s</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s</m:t>
                </m:r>
              </m:den>
            </m:f>
          </m:e>
        </m:d>
        <m:d>
          <m:dPr>
            <m:ctrlPr>
              <w:rPr>
                <w:rFonts w:ascii="Cambria Math" w:hAnsi="Cambria Math"/>
                <w:i/>
              </w:rPr>
            </m:ctrlPr>
          </m:dPr>
          <m:e>
            <m:r>
              <w:rPr>
                <w:rFonts w:ascii="Cambria Math" w:hAnsi="Cambria Math"/>
              </w:rPr>
              <m:t>2τ</m:t>
            </m:r>
            <m:d>
              <m:dPr>
                <m:ctrlPr>
                  <w:rPr>
                    <w:rFonts w:ascii="Cambria Math" w:hAnsi="Cambria Math"/>
                    <w:i/>
                  </w:rPr>
                </m:ctrlPr>
              </m:dPr>
              <m:e>
                <m:r>
                  <w:rPr>
                    <w:rFonts w:ascii="Cambria Math" w:hAnsi="Cambria Math"/>
                  </w:rPr>
                  <m:t>1-U</m:t>
                </m:r>
              </m:e>
            </m:d>
            <m:r>
              <w:rPr>
                <w:rFonts w:ascii="Cambria Math" w:hAnsi="Cambria Math"/>
              </w:rPr>
              <m:t>-2τ</m:t>
            </m:r>
            <m:d>
              <m:dPr>
                <m:ctrlPr>
                  <w:rPr>
                    <w:rFonts w:ascii="Cambria Math" w:hAnsi="Cambria Math"/>
                    <w:i/>
                  </w:rPr>
                </m:ctrlPr>
              </m:dPr>
              <m:e>
                <m:r>
                  <w:rPr>
                    <w:rFonts w:ascii="Cambria Math" w:hAnsi="Cambria Math"/>
                  </w:rPr>
                  <m:t>τ-1</m:t>
                </m:r>
              </m:e>
            </m:d>
            <m:r>
              <w:rPr>
                <w:rFonts w:ascii="Cambria Math" w:hAnsi="Cambria Math"/>
              </w:rPr>
              <m:t>U</m:t>
            </m:r>
          </m:e>
        </m:d>
      </m:oMath>
      <w:r w:rsidR="00961941">
        <w:rPr>
          <w:rFonts w:eastAsiaTheme="minorEastAsia"/>
        </w:rPr>
        <w:t>.</w:t>
      </w:r>
    </w:p>
    <w:p w:rsidR="00961941" w:rsidRDefault="00961941" w:rsidP="008D0078">
      <w:pPr>
        <w:spacing w:line="480" w:lineRule="auto"/>
      </w:pPr>
      <w:r>
        <w:t xml:space="preserve">The last approximation assumes </w:t>
      </w:r>
      <w:proofErr w:type="gramStart"/>
      <w:r>
        <w:t xml:space="preserve">that </w:t>
      </w:r>
      <w:proofErr w:type="gramEnd"/>
      <m:oMath>
        <m:r>
          <w:rPr>
            <w:rFonts w:ascii="Cambria Math" w:hAnsi="Cambria Math"/>
          </w:rPr>
          <m:t>τ≥1⇒s≪2τ</m:t>
        </m:r>
      </m:oMath>
      <w:r>
        <w:rPr>
          <w:i/>
          <w:iCs/>
        </w:rPr>
        <w:t>.</w:t>
      </w:r>
      <w:r>
        <w:t xml:space="preserve"> Rearranging the last result, we find the approximation</w:t>
      </w:r>
    </w:p>
    <w:tbl>
      <w:tblPr>
        <w:tblStyle w:val="TableGrid"/>
        <w:tblW w:w="5000" w:type="pct"/>
        <w:tblInd w:w="340" w:type="dxa"/>
        <w:tblLook w:val="04A0" w:firstRow="1" w:lastRow="0" w:firstColumn="1" w:lastColumn="0" w:noHBand="0" w:noVBand="1"/>
      </w:tblPr>
      <w:tblGrid>
        <w:gridCol w:w="7670"/>
        <w:gridCol w:w="852"/>
      </w:tblGrid>
      <w:tr w:rsidR="00961941" w:rsidRPr="00466C39" w:rsidTr="00800DD3">
        <w:tc>
          <w:tcPr>
            <w:tcW w:w="4500" w:type="pct"/>
            <w:tcBorders>
              <w:top w:val="nil"/>
              <w:left w:val="nil"/>
              <w:bottom w:val="nil"/>
              <w:right w:val="nil"/>
            </w:tcBorders>
            <w:vAlign w:val="center"/>
          </w:tcPr>
          <w:p w:rsidR="00961941" w:rsidRPr="00466C39" w:rsidRDefault="00800DD3" w:rsidP="008D0078">
            <w:pPr>
              <w:spacing w:line="480" w:lineRule="auto"/>
              <w:ind w:left="340"/>
              <w:jc w:val="center"/>
            </w:pPr>
            <m:oMath>
              <m:sSub>
                <m:sSubPr>
                  <m:ctrlPr>
                    <w:rPr>
                      <w:rFonts w:ascii="Cambria Math" w:hAnsi="Cambria Math"/>
                      <w:i/>
                    </w:rPr>
                  </m:ctrlPr>
                </m:sSubPr>
                <m:e>
                  <m:r>
                    <w:rPr>
                      <w:rFonts w:ascii="Cambria Math" w:hAnsi="Cambria Math"/>
                    </w:rPr>
                    <m:t>q</m:t>
                  </m:r>
                </m:e>
                <m:sub>
                  <m:r>
                    <w:rPr>
                      <w:rFonts w:ascii="Cambria Math" w:hAnsi="Cambria Math"/>
                    </w:rPr>
                    <m:t>SIM</m:t>
                  </m:r>
                </m:sub>
              </m:sSub>
              <m:r>
                <w:rPr>
                  <w:rFonts w:ascii="Cambria Math" w:hAnsi="Cambria Math"/>
                </w:rPr>
                <m:t>≈</m:t>
              </m:r>
              <m:r>
                <w:rPr>
                  <w:rFonts w:ascii="Cambria Math" w:eastAsiaTheme="minorEastAsia" w:hAnsi="Cambria Math"/>
                </w:rPr>
                <m:t>2τ</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num>
                <m:den>
                  <m:r>
                    <w:rPr>
                      <w:rFonts w:ascii="Cambria Math" w:eastAsiaTheme="minorEastAsia" w:hAnsi="Cambria Math"/>
                    </w:rPr>
                    <m:t>s</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s</m:t>
                      </m:r>
                    </m:den>
                  </m:f>
                </m:e>
              </m:d>
              <m:d>
                <m:dPr>
                  <m:ctrlPr>
                    <w:rPr>
                      <w:rFonts w:ascii="Cambria Math" w:eastAsiaTheme="minorEastAsia" w:hAnsi="Cambria Math"/>
                      <w:i/>
                    </w:rPr>
                  </m:ctrlPr>
                </m:dPr>
                <m:e>
                  <m:r>
                    <w:rPr>
                      <w:rFonts w:ascii="Cambria Math" w:eastAsiaTheme="minorEastAsia" w:hAnsi="Cambria Math"/>
                    </w:rPr>
                    <m:t>1-τU</m:t>
                  </m:r>
                </m:e>
              </m:d>
              <m:r>
                <w:rPr>
                  <w:rFonts w:ascii="Cambria Math" w:eastAsiaTheme="minorEastAsia" w:hAnsi="Cambria Math"/>
                </w:rPr>
                <m:t>=τ(1-τU)</m:t>
              </m:r>
              <m:r>
                <w:rPr>
                  <w:rFonts w:ascii="Cambria Math" w:hAnsi="Cambria Math"/>
                </w:rPr>
                <m:t>q</m:t>
              </m:r>
            </m:oMath>
            <w:r w:rsidR="00961941" w:rsidRPr="00466C39">
              <w:t>.</w:t>
            </w:r>
          </w:p>
        </w:tc>
        <w:tc>
          <w:tcPr>
            <w:tcW w:w="500" w:type="pct"/>
            <w:tcBorders>
              <w:top w:val="nil"/>
              <w:left w:val="nil"/>
              <w:bottom w:val="nil"/>
              <w:right w:val="nil"/>
            </w:tcBorders>
            <w:vAlign w:val="center"/>
          </w:tcPr>
          <w:p w:rsidR="00961941" w:rsidRPr="00466C39" w:rsidRDefault="00961941" w:rsidP="008D0078">
            <w:pPr>
              <w:spacing w:line="480" w:lineRule="auto"/>
            </w:pPr>
          </w:p>
        </w:tc>
      </w:tr>
    </w:tbl>
    <w:p w:rsidR="00961941" w:rsidRPr="00466C39" w:rsidRDefault="00961941" w:rsidP="008D0078">
      <w:pPr>
        <w:spacing w:line="480" w:lineRule="auto"/>
        <w:rPr>
          <w:rFonts w:eastAsiaTheme="minorEastAsia"/>
        </w:rPr>
      </w:pPr>
      <w:r w:rsidRPr="00466C39">
        <w:rPr>
          <w:rFonts w:eastAsiaTheme="minorEastAsia"/>
        </w:rPr>
        <w:t xml:space="preserve">Taking the derivative with respect to </w:t>
      </w:r>
      <w:r w:rsidRPr="00466C39">
        <w:rPr>
          <w:rFonts w:ascii="Times New Roman" w:eastAsiaTheme="minorEastAsia" w:hAnsi="Times New Roman" w:cs="Times New Roman"/>
          <w:i/>
          <w:iCs/>
        </w:rPr>
        <w:t>τ</w:t>
      </w:r>
      <w:r>
        <w:rPr>
          <w:rFonts w:eastAsiaTheme="minorEastAsia"/>
        </w:rPr>
        <w:t>,</w:t>
      </w:r>
    </w:p>
    <w:p w:rsidR="00961941" w:rsidRPr="00466C39" w:rsidRDefault="00800DD3" w:rsidP="008D0078">
      <w:pPr>
        <w:spacing w:line="480" w:lineRule="auto"/>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SIM</m:t>
                </m:r>
              </m:sub>
            </m:sSub>
          </m:num>
          <m:den>
            <m:r>
              <w:rPr>
                <w:rFonts w:ascii="Cambria Math" w:eastAsiaTheme="minorEastAsia" w:hAnsi="Cambria Math"/>
              </w:rPr>
              <m:t>dτ</m:t>
            </m:r>
          </m:den>
        </m:f>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1-2τU</m:t>
            </m:r>
          </m:e>
        </m:d>
        <m:r>
          <w:rPr>
            <w:rFonts w:ascii="Cambria Math" w:eastAsiaTheme="minorEastAsia" w:hAnsi="Cambria Math"/>
          </w:rPr>
          <m:t>&gt;0⇔τU&lt;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961941" w:rsidRPr="00466C39">
        <w:rPr>
          <w:rFonts w:eastAsiaTheme="minorEastAsia"/>
        </w:rPr>
        <w:t>,</w:t>
      </w:r>
    </w:p>
    <w:p w:rsidR="00961941" w:rsidRPr="00434AEF" w:rsidRDefault="00961941" w:rsidP="008D0078">
      <w:pPr>
        <w:spacing w:line="480" w:lineRule="auto"/>
        <w:rPr>
          <w:rFonts w:eastAsiaTheme="minorEastAsia"/>
          <w:vertAlign w:val="subscript"/>
        </w:rPr>
      </w:pPr>
      <w:proofErr w:type="gramStart"/>
      <w:r w:rsidRPr="00466C39">
        <w:rPr>
          <w:rFonts w:eastAsiaTheme="minorEastAsia"/>
        </w:rPr>
        <w:t>because</w:t>
      </w:r>
      <w:proofErr w:type="gramEnd"/>
      <w:r w:rsidRPr="00466C39">
        <w:rPr>
          <w:rFonts w:eastAsiaTheme="minorEastAsia"/>
        </w:rPr>
        <w:t xml:space="preserve"> </w:t>
      </w:r>
      <w:r w:rsidRPr="00466C39">
        <w:rPr>
          <w:rFonts w:eastAsiaTheme="minorEastAsia"/>
          <w:i/>
          <w:iCs/>
        </w:rPr>
        <w:t>q</w:t>
      </w:r>
      <w:r w:rsidRPr="00466C39">
        <w:rPr>
          <w:rFonts w:eastAsiaTheme="minorEastAsia"/>
        </w:rPr>
        <w:t xml:space="preserve">, </w:t>
      </w:r>
      <w:r w:rsidRPr="00466C39">
        <w:rPr>
          <w:rFonts w:eastAsiaTheme="minorEastAsia"/>
          <w:i/>
          <w:iCs/>
        </w:rPr>
        <w:t>U</w:t>
      </w:r>
      <w:r w:rsidRPr="00466C39">
        <w:rPr>
          <w:rFonts w:eastAsiaTheme="minorEastAsia"/>
        </w:rPr>
        <w:t xml:space="preserve">, and </w:t>
      </w:r>
      <w:r w:rsidRPr="00466C39">
        <w:rPr>
          <w:rFonts w:ascii="Times New Roman" w:eastAsiaTheme="minorEastAsia" w:hAnsi="Times New Roman" w:cs="Times New Roman"/>
          <w:i/>
          <w:iCs/>
        </w:rPr>
        <w:t>τ</w:t>
      </w:r>
      <w:r w:rsidRPr="00466C39">
        <w:rPr>
          <w:rFonts w:eastAsiaTheme="minorEastAsia"/>
        </w:rPr>
        <w:t xml:space="preserve"> are all positive. So the condition </w:t>
      </w:r>
      <m:oMath>
        <m:r>
          <w:rPr>
            <w:rFonts w:ascii="Cambria Math" w:eastAsiaTheme="minorEastAsia" w:hAnsi="Cambria Math"/>
          </w:rPr>
          <m:t>τU≪s≪1</m:t>
        </m:r>
      </m:oMath>
      <w:r w:rsidRPr="00466C39">
        <w:rPr>
          <w:rFonts w:eastAsiaTheme="minorEastAsia"/>
        </w:rPr>
        <w:t xml:space="preserve"> guarantees that </w:t>
      </w:r>
      <w:proofErr w:type="spellStart"/>
      <w:r w:rsidRPr="00466C39">
        <w:rPr>
          <w:rFonts w:eastAsiaTheme="minorEastAsia"/>
          <w:i/>
          <w:iCs/>
        </w:rPr>
        <w:t>q</w:t>
      </w:r>
      <w:r w:rsidRPr="00466C39">
        <w:rPr>
          <w:rFonts w:eastAsiaTheme="minorEastAsia"/>
          <w:i/>
          <w:iCs/>
          <w:vertAlign w:val="subscript"/>
        </w:rPr>
        <w:t>SIM</w:t>
      </w:r>
      <w:proofErr w:type="spellEnd"/>
      <w:r w:rsidRPr="00466C39">
        <w:rPr>
          <w:rFonts w:eastAsiaTheme="minorEastAsia"/>
          <w:vertAlign w:val="subscript"/>
        </w:rPr>
        <w:t xml:space="preserve"> </w:t>
      </w:r>
      <w:r w:rsidRPr="00466C39">
        <w:rPr>
          <w:rFonts w:eastAsiaTheme="minorEastAsia"/>
        </w:rPr>
        <w:t xml:space="preserve">increases with </w:t>
      </w:r>
      <w:r w:rsidRPr="00466C39">
        <w:rPr>
          <w:rFonts w:eastAsiaTheme="minorEastAsia"/>
          <w:i/>
          <w:iCs/>
        </w:rPr>
        <w:t>τ</w:t>
      </w:r>
      <w:r w:rsidRPr="00466C39">
        <w:rPr>
          <w:rFonts w:eastAsiaTheme="minorEastAsia"/>
        </w:rPr>
        <w:t xml:space="preserve">, </w:t>
      </w:r>
      <w:r>
        <w:rPr>
          <w:rFonts w:eastAsiaTheme="minorEastAsia"/>
        </w:rPr>
        <w:t xml:space="preserve">and </w:t>
      </w:r>
      <w:r w:rsidRPr="00466C39">
        <w:rPr>
          <w:rFonts w:eastAsiaTheme="minorEastAsia"/>
        </w:rPr>
        <w:t xml:space="preserve">it is also sufficient for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SIM</m:t>
            </m:r>
          </m:sub>
        </m:sSub>
        <m:r>
          <w:rPr>
            <w:rFonts w:ascii="Cambria Math" w:eastAsiaTheme="minorEastAsia" w:hAnsi="Cambria Math"/>
          </w:rPr>
          <m:t>&gt;q</m:t>
        </m:r>
      </m:oMath>
      <w:r w:rsidRPr="00466C39">
        <w:rPr>
          <w:rFonts w:eastAsiaTheme="minorEastAsia"/>
        </w:rPr>
        <w:t xml:space="preserve"> (not shown).</w:t>
      </w:r>
    </w:p>
    <w:p w:rsidR="00961941" w:rsidRDefault="00961941" w:rsidP="008D0078">
      <w:pPr>
        <w:pStyle w:val="Heading2"/>
        <w:numPr>
          <w:ilvl w:val="0"/>
          <w:numId w:val="0"/>
        </w:numPr>
        <w:spacing w:line="480" w:lineRule="auto"/>
        <w:ind w:left="357" w:hanging="357"/>
      </w:pPr>
      <w:bookmarkStart w:id="90" w:name="_Ref360530760"/>
      <w:bookmarkStart w:id="91" w:name="_Ref363980888"/>
      <w:r>
        <w:t>Appendix</w:t>
      </w:r>
      <w:bookmarkEnd w:id="90"/>
      <w:r>
        <w:t xml:space="preserve"> </w:t>
      </w:r>
      <w:bookmarkEnd w:id="91"/>
      <w:r w:rsidR="00C46C20">
        <w:t>B</w:t>
      </w:r>
      <w:r>
        <w:t>: Fixation of a double mutant</w:t>
      </w:r>
    </w:p>
    <w:p w:rsidR="00961941" w:rsidRDefault="00961941" w:rsidP="008D0078">
      <w:pPr>
        <w:spacing w:line="480" w:lineRule="auto"/>
        <w:rPr>
          <w:lang w:bidi="hi-IN"/>
        </w:rPr>
      </w:pPr>
      <w:r>
        <w:t xml:space="preserve">Following </w:t>
      </w:r>
      <w:proofErr w:type="spellStart"/>
      <w:r>
        <w:t>Eshel</w:t>
      </w:r>
      <w:proofErr w:type="spellEnd"/>
      <w:r>
        <w:t xml:space="preserve"> </w:t>
      </w:r>
      <w:r>
        <w:fldChar w:fldCharType="begin" w:fldLock="1"/>
      </w:r>
      <w:r w:rsidR="008D0078">
        <w:instrText>ADDIN CSL_CITATION { "citationItems" : [ { "id" : "ITEM-1", "itemData" : { "DOI" : "10.1007/BF00276922", "ISSN" : "0303-6812",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fldChar w:fldCharType="separate"/>
      </w:r>
      <w:r w:rsidRPr="00663378">
        <w:rPr>
          <w:noProof/>
        </w:rPr>
        <w:t>(1981)</w:t>
      </w:r>
      <w:r>
        <w:fldChar w:fldCharType="end"/>
      </w:r>
      <w:r>
        <w:t xml:space="preserve">, the fixation probability </w:t>
      </w:r>
      <w:r w:rsidRPr="00946A45">
        <w:rPr>
          <w:i/>
          <w:iCs/>
        </w:rPr>
        <w:t>ρ</w:t>
      </w:r>
      <w:r>
        <w:t xml:space="preserve"> of the double mutant </w:t>
      </w:r>
      <w:r>
        <w:rPr>
          <w:i/>
          <w:iCs/>
        </w:rPr>
        <w:t xml:space="preserve">AB </w:t>
      </w:r>
      <w:r>
        <w:t>is</w:t>
      </w:r>
    </w:p>
    <w:p w:rsidR="00961941" w:rsidRDefault="00961941" w:rsidP="008D0078">
      <w:pPr>
        <w:spacing w:line="480" w:lineRule="auto"/>
        <w:jc w:val="center"/>
      </w:pPr>
      <m:oMath>
        <m:r>
          <w:rPr>
            <w:rFonts w:ascii="Cambria Math" w:hAnsi="Cambria Math"/>
          </w:rPr>
          <m:t>ρ=2</m:t>
        </m:r>
        <m:f>
          <m:fPr>
            <m:ctrlPr>
              <w:rPr>
                <w:rFonts w:ascii="Cambria Math" w:hAnsi="Cambria Math"/>
                <w:i/>
              </w:rPr>
            </m:ctrlPr>
          </m:fPr>
          <m:num>
            <m:r>
              <w:rPr>
                <w:rFonts w:ascii="Cambria Math" w:hAnsi="Cambria Math"/>
              </w:rPr>
              <m:t>α-1</m:t>
            </m:r>
          </m:num>
          <m:den>
            <m:r>
              <w:rPr>
                <w:rFonts w:ascii="Cambria Math" w:hAnsi="Cambria Math"/>
              </w:rPr>
              <m:t>α</m:t>
            </m:r>
          </m:den>
        </m:f>
        <m:r>
          <w:rPr>
            <w:rFonts w:ascii="Cambria Math" w:hAnsi="Cambria Math"/>
          </w:rPr>
          <m:t>+o</m:t>
        </m:r>
        <m:d>
          <m:dPr>
            <m:ctrlPr>
              <w:rPr>
                <w:rFonts w:ascii="Cambria Math" w:hAnsi="Cambria Math"/>
                <w:i/>
              </w:rPr>
            </m:ctrlPr>
          </m:dPr>
          <m:e>
            <m:r>
              <w:rPr>
                <w:rFonts w:ascii="Cambria Math" w:hAnsi="Cambria Math"/>
              </w:rPr>
              <m:t>α-1</m:t>
            </m:r>
          </m:e>
        </m:d>
      </m:oMath>
      <w:r>
        <w:t>,</w:t>
      </w:r>
    </w:p>
    <w:p w:rsidR="00961941" w:rsidRDefault="00961941" w:rsidP="008D0078">
      <w:pPr>
        <w:spacing w:line="480" w:lineRule="auto"/>
      </w:pPr>
      <w:proofErr w:type="gramStart"/>
      <w:r>
        <w:lastRenderedPageBreak/>
        <w:t>where</w:t>
      </w:r>
      <w:proofErr w:type="gramEnd"/>
      <w:r>
        <w:t xml:space="preserve"> </w:t>
      </w:r>
      <w:r w:rsidRPr="003F5091">
        <w:rPr>
          <w:i/>
          <w:iCs/>
        </w:rPr>
        <w:t>α</w:t>
      </w:r>
      <w:r>
        <w:t xml:space="preserve"> is the fitness of the double mutant relative to the population mean fitness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t>and assuming that fitness is measured by the average number of progeny which is Poisson distributed:</w:t>
      </w:r>
    </w:p>
    <w:p w:rsidR="00961941" w:rsidRDefault="00961941" w:rsidP="008D0078">
      <w:pPr>
        <w:spacing w:line="480" w:lineRule="auto"/>
        <w:jc w:val="center"/>
      </w:pPr>
      <m:oMath>
        <m:r>
          <w:rPr>
            <w:rFonts w:ascii="Cambria Math" w:hAnsi="Cambria Math"/>
          </w:rPr>
          <m:t>α=</m:t>
        </m:r>
        <m:f>
          <m:fPr>
            <m:ctrlPr>
              <w:rPr>
                <w:rFonts w:ascii="Cambria Math" w:hAnsi="Cambria Math"/>
                <w:i/>
              </w:rPr>
            </m:ctrlPr>
          </m:fPr>
          <m:num>
            <m:d>
              <m:dPr>
                <m:ctrlPr>
                  <w:rPr>
                    <w:rFonts w:ascii="Cambria Math" w:hAnsi="Cambria Math"/>
                    <w:i/>
                  </w:rPr>
                </m:ctrlPr>
              </m:dPr>
              <m:e>
                <m:r>
                  <w:rPr>
                    <w:rFonts w:ascii="Cambria Math" w:hAnsi="Cambria Math"/>
                  </w:rPr>
                  <m:t>1+sH</m:t>
                </m:r>
              </m:e>
            </m:d>
            <m:sSup>
              <m:sSupPr>
                <m:ctrlPr>
                  <w:rPr>
                    <w:rFonts w:ascii="Cambria Math" w:hAnsi="Cambria Math"/>
                    <w:i/>
                  </w:rPr>
                </m:ctrlPr>
              </m:sSupPr>
              <m:e>
                <m:r>
                  <w:rPr>
                    <w:rFonts w:ascii="Cambria Math" w:hAnsi="Cambria Math"/>
                  </w:rPr>
                  <m:t>e</m:t>
                </m:r>
              </m:e>
              <m:sup>
                <m:r>
                  <w:rPr>
                    <w:rFonts w:ascii="Cambria Math" w:hAnsi="Cambria Math"/>
                  </w:rPr>
                  <m:t>-U</m:t>
                </m:r>
              </m:sup>
            </m:sSup>
          </m:num>
          <m:den>
            <m:acc>
              <m:accPr>
                <m:chr m:val="̅"/>
                <m:ctrlPr>
                  <w:rPr>
                    <w:rFonts w:ascii="Cambria Math" w:hAnsi="Cambria Math"/>
                    <w:i/>
                  </w:rPr>
                </m:ctrlPr>
              </m:accPr>
              <m:e>
                <m:r>
                  <w:rPr>
                    <w:rFonts w:ascii="Cambria Math" w:hAnsi="Cambria Math"/>
                  </w:rPr>
                  <m:t>ω</m:t>
                </m:r>
              </m:e>
            </m:acc>
          </m:den>
        </m:f>
      </m:oMath>
      <w:r>
        <w:t>.</w:t>
      </w:r>
    </w:p>
    <w:p w:rsidR="00961941" w:rsidRDefault="00961941" w:rsidP="008D0078">
      <w:pPr>
        <w:spacing w:line="480" w:lineRule="auto"/>
      </w:pPr>
      <w:r>
        <w:t>Here, we o</w:t>
      </w:r>
      <w:r w:rsidRPr="000448EE">
        <w:t xml:space="preserve">nly consider progeny without new deleterious mutations; their fraction is </w:t>
      </w:r>
      <w:r w:rsidRPr="000448EE">
        <w:rPr>
          <w:i/>
          <w:iCs/>
        </w:rPr>
        <w:t>e</w:t>
      </w:r>
      <w:r w:rsidRPr="000448EE">
        <w:rPr>
          <w:i/>
          <w:iCs/>
          <w:vertAlign w:val="superscript"/>
        </w:rPr>
        <w:t>-U</w:t>
      </w:r>
      <w:r w:rsidRPr="000448EE">
        <w:t xml:space="preserve">. This factor cannot be ignored because there is variation in mutation rates within the population (see "minor technical point" by Johnson and Barton </w:t>
      </w:r>
      <w:r w:rsidRPr="000448EE">
        <w:fldChar w:fldCharType="begin" w:fldLock="1"/>
      </w:r>
      <w:r w:rsidR="008D0078">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"\n        From Duplicate 1 ( \n        \n          The effect of deleterious alleles on adaptation in asexual populations.\n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sidRPr="000448EE">
        <w:fldChar w:fldCharType="separate"/>
      </w:r>
      <w:r w:rsidRPr="000448EE">
        <w:rPr>
          <w:noProof/>
        </w:rPr>
        <w:t>(Johnson and Barton 2002)</w:t>
      </w:r>
      <w:r w:rsidRPr="000448EE">
        <w:fldChar w:fldCharType="end"/>
      </w:r>
      <w:r w:rsidRPr="000448EE">
        <w:t>). At this stage, double mutants are still very rare, so we can use the population</w:t>
      </w:r>
      <w:r>
        <w:t xml:space="preserve"> mean fitness at the MSB. The </w:t>
      </w:r>
      <w:proofErr w:type="gramStart"/>
      <w:r>
        <w:t>population mean</w:t>
      </w:r>
      <w:proofErr w:type="gramEnd"/>
      <w:r>
        <w:t xml:space="preserve"> fitness can be approximated by </w:t>
      </w:r>
      <m:oMath>
        <m:acc>
          <m:accPr>
            <m:chr m:val="̅"/>
            <m:ctrlPr>
              <w:rPr>
                <w:rFonts w:ascii="Cambria Math" w:eastAsia="Times New Roman" w:hAnsi="Cambria Math" w:cs="Times New Roman"/>
                <w:i/>
                <w:sz w:val="20"/>
                <w:szCs w:val="20"/>
              </w:rPr>
            </m:ctrlPr>
          </m:accPr>
          <m:e>
            <m:r>
              <w:rPr>
                <w:rFonts w:ascii="Cambria Math" w:hAnsi="Cambria Math"/>
              </w:rPr>
              <m:t>ω</m:t>
            </m:r>
            <m:ctrlPr>
              <w:rPr>
                <w:rFonts w:ascii="Cambria Math" w:hAnsi="Cambria Math"/>
                <w:i/>
              </w:rPr>
            </m:ctrlPr>
          </m:e>
        </m:ac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oMath>
      <w:r>
        <w:t xml:space="preserve"> (see </w:t>
      </w:r>
      <w:r w:rsidRPr="00D0129E">
        <w:rPr>
          <w:i/>
          <w:iCs/>
        </w:rPr>
        <w:t>supporting information</w:t>
      </w:r>
      <w:r>
        <w:t>). Therefore,</w:t>
      </w:r>
    </w:p>
    <w:p w:rsidR="00961941" w:rsidRDefault="00961941" w:rsidP="008D0078">
      <w:pPr>
        <w:spacing w:line="480" w:lineRule="auto"/>
      </w:pPr>
      <m:oMathPara>
        <m:oMath>
          <m:r>
            <w:rPr>
              <w:rFonts w:ascii="Cambria Math" w:hAnsi="Cambria Math"/>
            </w:rPr>
            <m:t>ρ=2</m:t>
          </m:r>
          <m:f>
            <m:fPr>
              <m:ctrlPr>
                <w:rPr>
                  <w:rFonts w:ascii="Cambria Math" w:hAnsi="Cambria Math"/>
                  <w:i/>
                </w:rPr>
              </m:ctrlPr>
            </m:fPr>
            <m:num>
              <m:r>
                <w:rPr>
                  <w:rFonts w:ascii="Cambria Math" w:hAnsi="Cambria Math"/>
                </w:rPr>
                <m:t>sH</m:t>
              </m:r>
            </m:num>
            <m:den>
              <m:r>
                <w:rPr>
                  <w:rFonts w:ascii="Cambria Math" w:hAnsi="Cambria Math"/>
                </w:rPr>
                <m:t>1+sH</m:t>
              </m:r>
            </m:den>
          </m:f>
          <m:r>
            <w:rPr>
              <w:rFonts w:ascii="Cambria Math" w:hAnsi="Cambria Math"/>
            </w:rPr>
            <m:t>+o</m:t>
          </m:r>
          <m:d>
            <m:dPr>
              <m:ctrlPr>
                <w:rPr>
                  <w:rFonts w:ascii="Cambria Math" w:hAnsi="Cambria Math"/>
                  <w:i/>
                </w:rPr>
              </m:ctrlPr>
            </m:dPr>
            <m:e>
              <m:r>
                <w:rPr>
                  <w:rFonts w:ascii="Cambria Math" w:hAnsi="Cambria Math"/>
                </w:rPr>
                <m:t>sH</m:t>
              </m:r>
            </m:e>
          </m:d>
          <m:r>
            <w:rPr>
              <w:rFonts w:ascii="Cambria Math" w:hAnsi="Cambria Math"/>
            </w:rPr>
            <m:t>.</m:t>
          </m:r>
        </m:oMath>
      </m:oMathPara>
    </w:p>
    <w:p w:rsidR="00961941" w:rsidRDefault="00961941" w:rsidP="008D0078">
      <w:pPr>
        <w:spacing w:line="480" w:lineRule="auto"/>
      </w:pPr>
      <w:r>
        <w:t xml:space="preserve">Assuming </w:t>
      </w:r>
      <w:proofErr w:type="spellStart"/>
      <w:r w:rsidRPr="00544FA2">
        <w:rPr>
          <w:i/>
          <w:iCs/>
        </w:rPr>
        <w:t>sH</w:t>
      </w:r>
      <w:proofErr w:type="spellEnd"/>
      <w:r>
        <w:t xml:space="preserve"> </w:t>
      </w:r>
      <w:r w:rsidRPr="00544FA2">
        <w:t>is</w:t>
      </w:r>
      <w:bookmarkStart w:id="92" w:name="_Ref360534049"/>
      <w:r>
        <w:t xml:space="preserve"> small (</w:t>
      </w:r>
      <m:oMath>
        <m:r>
          <w:rPr>
            <w:rFonts w:ascii="Cambria Math" w:hAnsi="Cambria Math"/>
          </w:rPr>
          <m:t>sH≪1</m:t>
        </m:r>
      </m:oMath>
      <w:r>
        <w:rPr>
          <w:rFonts w:eastAsiaTheme="minorEastAsia"/>
        </w:rPr>
        <w:t>)</w:t>
      </w:r>
      <w:r>
        <w:t xml:space="preserve"> we can approximate this by</w:t>
      </w:r>
    </w:p>
    <w:p w:rsidR="00961941" w:rsidRDefault="00961941" w:rsidP="008D0078">
      <w:pPr>
        <w:spacing w:line="480" w:lineRule="auto"/>
        <w:jc w:val="center"/>
      </w:pPr>
      <m:oMath>
        <m:r>
          <w:rPr>
            <w:rFonts w:ascii="Cambria Math" w:hAnsi="Cambria Math"/>
          </w:rPr>
          <m:t>ρ≈2sH</m:t>
        </m:r>
      </m:oMath>
      <w:r>
        <w:t>.</w:t>
      </w:r>
    </w:p>
    <w:p w:rsidR="00961941" w:rsidRPr="00961941" w:rsidRDefault="00961941" w:rsidP="008D0078">
      <w:pPr>
        <w:pStyle w:val="Heading2"/>
        <w:numPr>
          <w:ilvl w:val="0"/>
          <w:numId w:val="0"/>
        </w:numPr>
        <w:spacing w:line="480" w:lineRule="auto"/>
        <w:ind w:left="357" w:hanging="357"/>
        <w:rPr>
          <w:vertAlign w:val="subscript"/>
        </w:rPr>
      </w:pPr>
      <w:bookmarkStart w:id="93" w:name="_Ref363980903"/>
      <w:r>
        <w:t xml:space="preserve">Appendix </w:t>
      </w:r>
      <w:bookmarkEnd w:id="92"/>
      <w:bookmarkEnd w:id="93"/>
      <w:r w:rsidR="00C46C20">
        <w:t>C</w:t>
      </w:r>
      <w:r>
        <w:t xml:space="preserve">: Fixation of a double mutant with </w:t>
      </w:r>
      <w:proofErr w:type="spellStart"/>
      <w:r>
        <w:t>SIM</w:t>
      </w:r>
      <w:r>
        <w:rPr>
          <w:vertAlign w:val="subscript"/>
        </w:rPr>
        <w:t>e</w:t>
      </w:r>
      <w:proofErr w:type="spellEnd"/>
    </w:p>
    <w:p w:rsidR="00961941" w:rsidRPr="00335E62" w:rsidRDefault="00961941" w:rsidP="008D0078">
      <w:pPr>
        <w:spacing w:line="480" w:lineRule="auto"/>
        <w:rPr>
          <w:lang w:bidi="hi-IN"/>
        </w:rPr>
      </w:pPr>
      <w:r>
        <w:rPr>
          <w:lang w:bidi="hi-IN"/>
        </w:rPr>
        <w:t xml:space="preserve">With </w:t>
      </w:r>
      <w:proofErr w:type="spellStart"/>
      <w:r>
        <w:rPr>
          <w:lang w:bidi="hi-IN"/>
        </w:rPr>
        <w:t>SIM</w:t>
      </w:r>
      <w:r>
        <w:rPr>
          <w:vertAlign w:val="subscript"/>
          <w:lang w:bidi="hi-IN"/>
        </w:rPr>
        <w:t>e</w:t>
      </w:r>
      <w:proofErr w:type="spellEnd"/>
      <w:r>
        <w:rPr>
          <w:lang w:bidi="hi-IN"/>
        </w:rPr>
        <w:t xml:space="preserve"> the mutation rate of </w:t>
      </w:r>
      <w:proofErr w:type="spellStart"/>
      <w:r>
        <w:rPr>
          <w:i/>
          <w:iCs/>
          <w:lang w:bidi="hi-IN"/>
        </w:rPr>
        <w:t>ab</w:t>
      </w:r>
      <w:proofErr w:type="spellEnd"/>
      <w:r>
        <w:rPr>
          <w:lang w:bidi="hi-IN"/>
        </w:rPr>
        <w:t xml:space="preserve"> is </w:t>
      </w:r>
      <w:proofErr w:type="spellStart"/>
      <w:r w:rsidRPr="00335E62">
        <w:rPr>
          <w:i/>
          <w:iCs/>
        </w:rPr>
        <w:t>τU</w:t>
      </w:r>
      <w:proofErr w:type="spellEnd"/>
      <w:r>
        <w:rPr>
          <w:i/>
          <w:iCs/>
        </w:rPr>
        <w:t xml:space="preserve"> </w:t>
      </w:r>
      <w:r>
        <w:t xml:space="preserve">while </w:t>
      </w:r>
      <w:r>
        <w:rPr>
          <w:lang w:bidi="hi-IN"/>
        </w:rPr>
        <w:t xml:space="preserve">that of </w:t>
      </w:r>
      <w:r>
        <w:rPr>
          <w:i/>
          <w:iCs/>
          <w:lang w:bidi="hi-IN"/>
        </w:rPr>
        <w:t>AB</w:t>
      </w:r>
      <w:r>
        <w:rPr>
          <w:lang w:bidi="hi-IN"/>
        </w:rPr>
        <w:t xml:space="preserve"> is only </w:t>
      </w:r>
      <w:r>
        <w:rPr>
          <w:i/>
          <w:iCs/>
          <w:lang w:bidi="hi-IN"/>
        </w:rPr>
        <w:t>U</w:t>
      </w:r>
      <w:r w:rsidRPr="00335E62">
        <w:rPr>
          <w:lang w:bidi="hi-IN"/>
        </w:rPr>
        <w:t>.</w:t>
      </w:r>
      <w:r>
        <w:rPr>
          <w:lang w:bidi="hi-IN"/>
        </w:rPr>
        <w:t xml:space="preserve"> We assume the population reached a MSB before the fixation of </w:t>
      </w:r>
      <w:r w:rsidRPr="00D0129E">
        <w:rPr>
          <w:i/>
          <w:iCs/>
          <w:lang w:bidi="hi-IN"/>
        </w:rPr>
        <w:t>AB</w:t>
      </w:r>
      <w:r>
        <w:rPr>
          <w:lang w:bidi="hi-IN"/>
        </w:rPr>
        <w:t xml:space="preserve"> because convergence to MSB </w:t>
      </w:r>
      <w:r>
        <w:rPr>
          <w:lang w:bidi="hi-IN"/>
        </w:rPr>
        <w:fldChar w:fldCharType="begin" w:fldLock="1"/>
      </w:r>
      <w:r w:rsidR="008D0078">
        <w:rPr>
          <w:lang w:bidi="hi-IN"/>
        </w:rPr>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Pr>
          <w:lang w:bidi="hi-IN"/>
        </w:rPr>
        <w:fldChar w:fldCharType="separate"/>
      </w:r>
      <w:r w:rsidRPr="00663378">
        <w:rPr>
          <w:noProof/>
          <w:lang w:bidi="hi-IN"/>
        </w:rPr>
        <w:t>(Gordo and Dionisio 2005)</w:t>
      </w:r>
      <w:r>
        <w:rPr>
          <w:lang w:bidi="hi-IN"/>
        </w:rPr>
        <w:fldChar w:fldCharType="end"/>
      </w:r>
      <w:r>
        <w:rPr>
          <w:lang w:bidi="hi-IN"/>
        </w:rPr>
        <w:t xml:space="preserve"> is much faster than adaptation. Following the derivation in Appendix 2, the relative fitness of </w:t>
      </w:r>
      <w:proofErr w:type="spellStart"/>
      <w:r>
        <w:rPr>
          <w:lang w:bidi="hi-IN"/>
        </w:rPr>
        <w:t>SIM</w:t>
      </w:r>
      <w:r>
        <w:rPr>
          <w:vertAlign w:val="subscript"/>
          <w:lang w:bidi="hi-IN"/>
        </w:rPr>
        <w:t>e</w:t>
      </w:r>
      <w:proofErr w:type="spellEnd"/>
      <w:r>
        <w:rPr>
          <w:lang w:bidi="hi-IN"/>
        </w:rPr>
        <w:t xml:space="preserve"> is</w:t>
      </w:r>
    </w:p>
    <w:p w:rsidR="00961941" w:rsidRDefault="00800DD3"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α</m:t>
            </m:r>
          </m:e>
          <m:sub>
            <m:r>
              <w:rPr>
                <w:rFonts w:ascii="Cambria Math" w:hAnsi="Cambria Math"/>
                <w:lang w:bidi="hi-IN"/>
              </w:rPr>
              <m:t>SIMe</m:t>
            </m:r>
          </m:sub>
        </m:sSub>
        <m:r>
          <w:rPr>
            <w:rFonts w:ascii="Cambria Math" w:eastAsiaTheme="minorEastAsia" w:hAnsi="Cambria Math"/>
            <w:lang w:bidi="hi-IN"/>
          </w:rPr>
          <m:t>=</m:t>
        </m:r>
        <m:f>
          <m:fPr>
            <m:ctrlPr>
              <w:rPr>
                <w:rFonts w:ascii="Cambria Math" w:eastAsiaTheme="minorEastAsia" w:hAnsi="Cambria Math"/>
                <w:i/>
                <w:lang w:bidi="hi-IN"/>
              </w:rPr>
            </m:ctrlPr>
          </m:fPr>
          <m:num>
            <m:d>
              <m:dPr>
                <m:ctrlPr>
                  <w:rPr>
                    <w:rFonts w:ascii="Cambria Math" w:eastAsiaTheme="minorEastAsia" w:hAnsi="Cambria Math"/>
                    <w:i/>
                    <w:lang w:bidi="hi-IN"/>
                  </w:rPr>
                </m:ctrlPr>
              </m:dPr>
              <m:e>
                <m:r>
                  <w:rPr>
                    <w:rFonts w:ascii="Cambria Math" w:eastAsiaTheme="minorEastAsia" w:hAnsi="Cambria Math"/>
                    <w:lang w:bidi="hi-IN"/>
                  </w:rPr>
                  <m:t>1+sH</m:t>
                </m:r>
              </m:e>
            </m:d>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sup>
            </m:sSup>
          </m:num>
          <m:den>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-τU</m:t>
                </m:r>
              </m:sup>
            </m:sSup>
          </m:den>
        </m:f>
        <m:r>
          <w:rPr>
            <w:rFonts w:ascii="Cambria Math" w:eastAsiaTheme="minorEastAsia" w:hAnsi="Cambria Math"/>
            <w:lang w:bidi="hi-IN"/>
          </w:rPr>
          <m:t>=</m:t>
        </m:r>
        <m:d>
          <m:dPr>
            <m:ctrlPr>
              <w:rPr>
                <w:rFonts w:ascii="Cambria Math" w:eastAsiaTheme="minorEastAsia" w:hAnsi="Cambria Math"/>
                <w:i/>
                <w:lang w:bidi="hi-IN"/>
              </w:rPr>
            </m:ctrlPr>
          </m:dPr>
          <m:e>
            <m:r>
              <w:rPr>
                <w:rFonts w:ascii="Cambria Math" w:eastAsiaTheme="minorEastAsia" w:hAnsi="Cambria Math"/>
                <w:lang w:bidi="hi-IN"/>
              </w:rPr>
              <m:t>1+sH</m:t>
            </m:r>
          </m:e>
        </m:d>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oMath>
      <w:r w:rsidR="00961941">
        <w:rPr>
          <w:rFonts w:eastAsiaTheme="minorEastAsia"/>
          <w:lang w:bidi="hi-IN"/>
        </w:rPr>
        <w:t>.</w:t>
      </w:r>
    </w:p>
    <w:p w:rsidR="00961941" w:rsidRPr="00DE1C4B" w:rsidRDefault="00961941" w:rsidP="008D0078">
      <w:pPr>
        <w:spacing w:line="480" w:lineRule="auto"/>
        <w:rPr>
          <w:rFonts w:eastAsiaTheme="minorEastAsia"/>
          <w:lang w:bidi="hi-IN"/>
        </w:rPr>
      </w:pPr>
      <w:r>
        <w:rPr>
          <w:rFonts w:eastAsiaTheme="minorEastAsia"/>
          <w:lang w:bidi="hi-IN"/>
        </w:rPr>
        <w:t>Plugging that in the fixation probability,</w:t>
      </w:r>
    </w:p>
    <w:p w:rsidR="00961941" w:rsidRDefault="00800DD3"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hAnsi="Cambria Math"/>
            <w:lang w:bidi="hi-IN"/>
          </w:rPr>
          <m:t>≈2</m:t>
        </m:r>
        <m:f>
          <m:fPr>
            <m:ctrlPr>
              <w:rPr>
                <w:rFonts w:ascii="Cambria Math" w:eastAsiaTheme="minorEastAsia" w:hAnsi="Cambria Math"/>
                <w:i/>
                <w:lang w:bidi="hi-IN"/>
              </w:rPr>
            </m:ctrlPr>
          </m:fPr>
          <m:num>
            <m:d>
              <m:dPr>
                <m:ctrlPr>
                  <w:rPr>
                    <w:rFonts w:ascii="Cambria Math" w:eastAsiaTheme="minorEastAsia" w:hAnsi="Cambria Math"/>
                    <w:i/>
                    <w:lang w:bidi="hi-IN"/>
                  </w:rPr>
                </m:ctrlPr>
              </m:dPr>
              <m:e>
                <m:r>
                  <w:rPr>
                    <w:rFonts w:ascii="Cambria Math" w:eastAsiaTheme="minorEastAsia" w:hAnsi="Cambria Math"/>
                    <w:lang w:bidi="hi-IN"/>
                  </w:rPr>
                  <m:t>1+sH</m:t>
                </m:r>
              </m:e>
            </m:d>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r>
              <w:rPr>
                <w:rFonts w:ascii="Cambria Math" w:eastAsiaTheme="minorEastAsia" w:hAnsi="Cambria Math"/>
                <w:lang w:bidi="hi-IN"/>
              </w:rPr>
              <m:t>-1</m:t>
            </m:r>
            <m:ctrlPr>
              <w:rPr>
                <w:rFonts w:ascii="Cambria Math" w:hAnsi="Cambria Math"/>
                <w:i/>
                <w:lang w:bidi="hi-IN"/>
              </w:rPr>
            </m:ctrlPr>
          </m:num>
          <m:den>
            <m:d>
              <m:dPr>
                <m:ctrlPr>
                  <w:rPr>
                    <w:rFonts w:ascii="Cambria Math" w:eastAsiaTheme="minorEastAsia" w:hAnsi="Cambria Math"/>
                    <w:i/>
                    <w:lang w:bidi="hi-IN"/>
                  </w:rPr>
                </m:ctrlPr>
              </m:dPr>
              <m:e>
                <m:r>
                  <w:rPr>
                    <w:rFonts w:ascii="Cambria Math" w:eastAsiaTheme="minorEastAsia" w:hAnsi="Cambria Math"/>
                    <w:lang w:bidi="hi-IN"/>
                  </w:rPr>
                  <m:t>1+sH</m:t>
                </m:r>
              </m:e>
            </m:d>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den>
        </m:f>
        <m:r>
          <w:rPr>
            <w:rFonts w:ascii="Cambria Math" w:eastAsiaTheme="minorEastAsia" w:hAnsi="Cambria Math"/>
            <w:lang w:bidi="hi-IN"/>
          </w:rPr>
          <m:t>=</m:t>
        </m:r>
        <m:r>
          <w:rPr>
            <w:rFonts w:ascii="Cambria Math" w:hAnsi="Cambria Math"/>
            <w:lang w:bidi="hi-IN"/>
          </w:rPr>
          <m:t>2</m:t>
        </m:r>
        <m:f>
          <m:fPr>
            <m:ctrlPr>
              <w:rPr>
                <w:rFonts w:ascii="Cambria Math" w:eastAsiaTheme="minorEastAsia" w:hAnsi="Cambria Math"/>
                <w:i/>
                <w:lang w:bidi="hi-IN"/>
              </w:rPr>
            </m:ctrlPr>
          </m:fPr>
          <m:num>
            <m:r>
              <w:rPr>
                <w:rFonts w:ascii="Cambria Math" w:eastAsiaTheme="minorEastAsia" w:hAnsi="Cambria Math"/>
                <w:lang w:bidi="hi-IN"/>
              </w:rPr>
              <m:t>1+sH-</m:t>
            </m:r>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ctrlPr>
              <w:rPr>
                <w:rFonts w:ascii="Cambria Math" w:hAnsi="Cambria Math"/>
                <w:i/>
                <w:lang w:bidi="hi-IN"/>
              </w:rPr>
            </m:ctrlPr>
          </m:num>
          <m:den>
            <m:r>
              <w:rPr>
                <w:rFonts w:ascii="Cambria Math" w:eastAsiaTheme="minorEastAsia" w:hAnsi="Cambria Math"/>
                <w:lang w:bidi="hi-IN"/>
              </w:rPr>
              <m:t>1+sH</m:t>
            </m:r>
          </m:den>
        </m:f>
        <m:r>
          <w:rPr>
            <w:rFonts w:ascii="Cambria Math" w:eastAsiaTheme="minorEastAsia" w:hAnsi="Cambria Math"/>
            <w:lang w:bidi="hi-IN"/>
          </w:rPr>
          <m:t>=ρ+2</m:t>
        </m:r>
        <m:f>
          <m:fPr>
            <m:ctrlPr>
              <w:rPr>
                <w:rFonts w:ascii="Cambria Math" w:eastAsiaTheme="minorEastAsia" w:hAnsi="Cambria Math"/>
                <w:i/>
                <w:lang w:bidi="hi-IN"/>
              </w:rPr>
            </m:ctrlPr>
          </m:fPr>
          <m:num>
            <m:r>
              <w:rPr>
                <w:rFonts w:ascii="Cambria Math" w:eastAsiaTheme="minorEastAsia" w:hAnsi="Cambria Math"/>
                <w:lang w:bidi="hi-IN"/>
              </w:rPr>
              <m:t>1-</m:t>
            </m:r>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num>
          <m:den>
            <m:r>
              <w:rPr>
                <w:rFonts w:ascii="Cambria Math" w:eastAsiaTheme="minorEastAsia" w:hAnsi="Cambria Math"/>
                <w:lang w:bidi="hi-IN"/>
              </w:rPr>
              <m:t>1+sH</m:t>
            </m:r>
          </m:den>
        </m:f>
      </m:oMath>
      <w:r w:rsidR="00961941">
        <w:rPr>
          <w:rFonts w:eastAsiaTheme="minorEastAsia"/>
          <w:lang w:bidi="hi-IN"/>
        </w:rPr>
        <w:t>.</w:t>
      </w:r>
    </w:p>
    <w:p w:rsidR="00961941" w:rsidRPr="00335E62" w:rsidRDefault="00961941" w:rsidP="008D0078">
      <w:pPr>
        <w:spacing w:line="480" w:lineRule="auto"/>
        <w:rPr>
          <w:rFonts w:eastAsiaTheme="minorEastAsia"/>
          <w:lang w:bidi="hi-IN"/>
        </w:rPr>
      </w:pPr>
      <w:r>
        <w:rPr>
          <w:rFonts w:eastAsiaTheme="minorEastAsia"/>
          <w:lang w:bidi="hi-IN"/>
        </w:rPr>
        <w:t>This can be simplified by a 1</w:t>
      </w:r>
      <w:r w:rsidRPr="00335E62">
        <w:rPr>
          <w:rFonts w:eastAsiaTheme="minorEastAsia"/>
          <w:vertAlign w:val="superscript"/>
          <w:lang w:bidi="hi-IN"/>
        </w:rPr>
        <w:t>st</w:t>
      </w:r>
      <w:r>
        <w:rPr>
          <w:rFonts w:eastAsiaTheme="minorEastAsia"/>
          <w:lang w:bidi="hi-IN"/>
        </w:rPr>
        <w:t xml:space="preserve"> order approximation </w:t>
      </w:r>
      <w:proofErr w:type="gramStart"/>
      <w:r>
        <w:rPr>
          <w:rFonts w:eastAsiaTheme="minorEastAsia"/>
          <w:lang w:bidi="hi-IN"/>
        </w:rPr>
        <w:t xml:space="preserve">for </w:t>
      </w:r>
      <w:proofErr w:type="gramEnd"/>
      <m:oMath>
        <m:sSup>
          <m:sSupPr>
            <m:ctrlPr>
              <w:rPr>
                <w:rFonts w:ascii="Cambria Math" w:eastAsiaTheme="minorEastAsia" w:hAnsi="Cambria Math"/>
                <w:i/>
                <w:lang w:bidi="hi-IN"/>
              </w:rPr>
            </m:ctrlPr>
          </m:sSupPr>
          <m:e>
            <m:r>
              <w:rPr>
                <w:rFonts w:ascii="Cambria Math" w:eastAsiaTheme="minorEastAsia" w:hAnsi="Cambria Math"/>
                <w:lang w:bidi="hi-IN"/>
              </w:rPr>
              <m:t>e</m:t>
            </m:r>
          </m:e>
          <m:sup>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sup>
        </m:sSup>
      </m:oMath>
      <w:r>
        <w:rPr>
          <w:rFonts w:eastAsiaTheme="minorEastAsia"/>
          <w:lang w:bidi="hi-IN"/>
        </w:rPr>
        <w:t>:</w:t>
      </w:r>
    </w:p>
    <w:p w:rsidR="00961941" w:rsidRPr="00335E62" w:rsidRDefault="00800DD3"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eastAsiaTheme="minorEastAsia" w:hAnsi="Cambria Math"/>
            <w:lang w:bidi="hi-IN"/>
          </w:rPr>
          <m:t>≈ρ+2</m:t>
        </m:r>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1+sH</m:t>
            </m:r>
          </m:den>
        </m:f>
        <m:r>
          <w:rPr>
            <w:rFonts w:ascii="Cambria Math" w:eastAsiaTheme="minorEastAsia" w:hAnsi="Cambria Math"/>
            <w:lang w:bidi="hi-IN"/>
          </w:rPr>
          <m:t>=ρ</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sH</m:t>
                </m:r>
              </m:den>
            </m:f>
          </m:e>
        </m:d>
      </m:oMath>
      <w:r w:rsidR="00961941">
        <w:rPr>
          <w:rFonts w:eastAsiaTheme="minorEastAsia"/>
          <w:lang w:bidi="hi-IN"/>
        </w:rPr>
        <w:t>.</w:t>
      </w:r>
    </w:p>
    <w:p w:rsidR="00961941" w:rsidRDefault="00961941" w:rsidP="008D0078">
      <w:pPr>
        <w:spacing w:line="480" w:lineRule="auto"/>
        <w:rPr>
          <w:rFonts w:eastAsiaTheme="minorEastAsia"/>
          <w:lang w:bidi="hi-IN"/>
        </w:rPr>
      </w:pPr>
      <w:proofErr w:type="gramStart"/>
      <w:r>
        <w:rPr>
          <w:rFonts w:eastAsiaTheme="minorEastAsia"/>
          <w:lang w:bidi="hi-IN"/>
        </w:rPr>
        <w:t xml:space="preserve">Because </w:t>
      </w:r>
      <w:proofErr w:type="gramEnd"/>
      <m:oMath>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sH</m:t>
            </m:r>
          </m:den>
        </m:f>
        <m:r>
          <w:rPr>
            <w:rFonts w:ascii="Cambria Math" w:eastAsiaTheme="minorEastAsia" w:hAnsi="Cambria Math"/>
            <w:lang w:bidi="hi-IN"/>
          </w:rPr>
          <m:t>&gt;0</m:t>
        </m:r>
      </m:oMath>
      <w:r>
        <w:rPr>
          <w:rFonts w:eastAsiaTheme="minorEastAsia"/>
          <w:lang w:bidi="hi-IN"/>
        </w:rPr>
        <w:t>, the right hand side is greater than 1. Therefore,</w:t>
      </w:r>
    </w:p>
    <w:p w:rsidR="00961941" w:rsidRDefault="00800DD3"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eastAsiaTheme="minorEastAsia" w:hAnsi="Cambria Math"/>
            <w:lang w:bidi="hi-IN"/>
          </w:rPr>
          <m:t>&gt;ρ</m:t>
        </m:r>
      </m:oMath>
      <w:r w:rsidR="00961941">
        <w:rPr>
          <w:rFonts w:eastAsiaTheme="minorEastAsia"/>
          <w:lang w:bidi="hi-IN"/>
        </w:rPr>
        <w:t>.</w:t>
      </w:r>
    </w:p>
    <w:p w:rsidR="00961941" w:rsidRDefault="00961941" w:rsidP="008D0078">
      <w:pPr>
        <w:spacing w:line="480" w:lineRule="auto"/>
        <w:rPr>
          <w:rFonts w:eastAsiaTheme="minorEastAsia"/>
          <w:lang w:bidi="hi-IN"/>
        </w:rPr>
      </w:pPr>
      <w:r>
        <w:rPr>
          <w:rFonts w:eastAsiaTheme="minorEastAsia"/>
          <w:lang w:bidi="hi-IN"/>
        </w:rPr>
        <w:t xml:space="preserve">Because the appearance with </w:t>
      </w:r>
      <w:proofErr w:type="spellStart"/>
      <w:r>
        <w:rPr>
          <w:rFonts w:eastAsiaTheme="minorEastAsia"/>
          <w:lang w:bidi="hi-IN"/>
        </w:rPr>
        <w:t>SIM</w:t>
      </w:r>
      <w:r>
        <w:rPr>
          <w:rFonts w:eastAsiaTheme="minorEastAsia"/>
          <w:vertAlign w:val="subscript"/>
          <w:lang w:bidi="hi-IN"/>
        </w:rPr>
        <w:t>e</w:t>
      </w:r>
      <w:proofErr w:type="spellEnd"/>
      <w:r>
        <w:rPr>
          <w:rFonts w:eastAsiaTheme="minorEastAsia"/>
          <w:lang w:bidi="hi-IN"/>
        </w:rPr>
        <w:t xml:space="preserve"> is the same as with CM, the adaptation rate with </w:t>
      </w:r>
      <w:proofErr w:type="spellStart"/>
      <w:r>
        <w:rPr>
          <w:rFonts w:eastAsiaTheme="minorEastAsia"/>
          <w:lang w:bidi="hi-IN"/>
        </w:rPr>
        <w:t>SIM</w:t>
      </w:r>
      <w:r>
        <w:rPr>
          <w:rFonts w:eastAsiaTheme="minorEastAsia"/>
          <w:vertAlign w:val="subscript"/>
          <w:lang w:bidi="hi-IN"/>
        </w:rPr>
        <w:t>e</w:t>
      </w:r>
      <w:proofErr w:type="spellEnd"/>
      <w:r>
        <w:rPr>
          <w:rFonts w:eastAsiaTheme="minorEastAsia"/>
          <w:lang w:bidi="hi-IN"/>
        </w:rPr>
        <w:t xml:space="preserve"> can be written as</w:t>
      </w:r>
    </w:p>
    <w:p w:rsidR="00961941" w:rsidRDefault="00800DD3" w:rsidP="008D0078">
      <w:pPr>
        <w:spacing w:line="480" w:lineRule="auto"/>
        <w:jc w:val="center"/>
        <w:rPr>
          <w:rFonts w:eastAsiaTheme="minorEastAsia"/>
          <w:lang w:bidi="hi-IN"/>
        </w:rPr>
      </w:pPr>
      <m:oMath>
        <m:sSub>
          <m:sSubPr>
            <m:ctrlPr>
              <w:rPr>
                <w:rFonts w:ascii="Cambria Math" w:hAnsi="Cambria Math"/>
                <w:i/>
                <w:lang w:bidi="hi-IN"/>
              </w:rPr>
            </m:ctrlPr>
          </m:sSubPr>
          <m:e>
            <m:r>
              <w:rPr>
                <w:rFonts w:ascii="Cambria Math" w:hAnsi="Cambria Math"/>
                <w:lang w:bidi="hi-IN"/>
              </w:rPr>
              <m:t>ν</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hAnsi="Cambria Math"/>
            <w:lang w:bidi="hi-IN"/>
          </w:rPr>
          <m:t>=Nq</m:t>
        </m:r>
        <m:sSub>
          <m:sSubPr>
            <m:ctrlPr>
              <w:rPr>
                <w:rFonts w:ascii="Cambria Math" w:hAnsi="Cambria Math"/>
                <w:i/>
                <w:lang w:bidi="hi-IN"/>
              </w:rPr>
            </m:ctrlPr>
          </m:sSubPr>
          <m:e>
            <m:r>
              <w:rPr>
                <w:rFonts w:ascii="Cambria Math" w:hAnsi="Cambria Math"/>
                <w:lang w:bidi="hi-IN"/>
              </w:rPr>
              <m:t>ρ</m:t>
            </m:r>
          </m:e>
          <m:sub>
            <m:r>
              <w:rPr>
                <w:rFonts w:ascii="Cambria Math" w:hAnsi="Cambria Math"/>
                <w:lang w:bidi="hi-IN"/>
              </w:rPr>
              <m:t>SI</m:t>
            </m:r>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e</m:t>
                </m:r>
              </m:sub>
            </m:sSub>
          </m:sub>
        </m:sSub>
        <m:r>
          <w:rPr>
            <w:rFonts w:ascii="Cambria Math" w:hAnsi="Cambria Math"/>
            <w:lang w:bidi="hi-IN"/>
          </w:rPr>
          <m:t>=Nq</m:t>
        </m:r>
        <m:r>
          <w:rPr>
            <w:rFonts w:ascii="Cambria Math" w:eastAsiaTheme="minorEastAsia" w:hAnsi="Cambria Math"/>
            <w:lang w:bidi="hi-IN"/>
          </w:rPr>
          <m:t>ρ</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eastAsiaTheme="minorEastAsia" w:hAnsi="Cambria Math"/>
                    <w:i/>
                    <w:lang w:bidi="hi-IN"/>
                  </w:rPr>
                </m:ctrlPr>
              </m:fPr>
              <m:num>
                <m:r>
                  <w:rPr>
                    <w:rFonts w:ascii="Cambria Math" w:eastAsiaTheme="minorEastAsia" w:hAnsi="Cambria Math"/>
                    <w:lang w:bidi="hi-IN"/>
                  </w:rPr>
                  <m:t>U</m:t>
                </m:r>
                <m:d>
                  <m:dPr>
                    <m:ctrlPr>
                      <w:rPr>
                        <w:rFonts w:ascii="Cambria Math" w:eastAsiaTheme="minorEastAsia" w:hAnsi="Cambria Math"/>
                        <w:i/>
                        <w:lang w:bidi="hi-IN"/>
                      </w:rPr>
                    </m:ctrlPr>
                  </m:dPr>
                  <m:e>
                    <m:r>
                      <w:rPr>
                        <w:rFonts w:ascii="Cambria Math" w:eastAsiaTheme="minorEastAsia" w:hAnsi="Cambria Math"/>
                        <w:lang w:bidi="hi-IN"/>
                      </w:rPr>
                      <m:t>τ-1</m:t>
                    </m:r>
                  </m:e>
                </m:d>
              </m:num>
              <m:den>
                <m:r>
                  <w:rPr>
                    <w:rFonts w:ascii="Cambria Math" w:eastAsiaTheme="minorEastAsia" w:hAnsi="Cambria Math"/>
                    <w:lang w:bidi="hi-IN"/>
                  </w:rPr>
                  <m:t>sH</m:t>
                </m:r>
              </m:den>
            </m:f>
          </m:e>
        </m:d>
        <m:r>
          <w:rPr>
            <w:rFonts w:ascii="Cambria Math" w:hAnsi="Cambria Math"/>
            <w:lang w:bidi="hi-IN"/>
          </w:rPr>
          <m:t>=</m:t>
        </m:r>
        <m:sSub>
          <m:sSubPr>
            <m:ctrlPr>
              <w:rPr>
                <w:rFonts w:ascii="Cambria Math" w:eastAsiaTheme="minorEastAsia" w:hAnsi="Cambria Math"/>
                <w:i/>
                <w:lang w:bidi="hi-IN"/>
              </w:rPr>
            </m:ctrlPr>
          </m:sSubPr>
          <m:e>
            <m:r>
              <w:rPr>
                <w:rFonts w:ascii="Cambria Math" w:eastAsiaTheme="minorEastAsia" w:hAnsi="Cambria Math"/>
                <w:lang w:bidi="hi-IN"/>
              </w:rPr>
              <m:t>ν</m:t>
            </m:r>
          </m:e>
          <m:sub>
            <m:r>
              <w:rPr>
                <w:rFonts w:ascii="Cambria Math" w:eastAsiaTheme="minorEastAsia" w:hAnsi="Cambria Math"/>
                <w:lang w:bidi="hi-IN"/>
              </w:rPr>
              <m:t>CM</m:t>
            </m:r>
          </m:sub>
        </m:sSub>
        <m:r>
          <w:rPr>
            <w:rFonts w:ascii="Cambria Math" w:eastAsiaTheme="minorEastAsia" w:hAnsi="Cambria Math"/>
            <w:lang w:bidi="hi-IN"/>
          </w:rPr>
          <m:t>∙</m:t>
        </m:r>
        <m:d>
          <m:dPr>
            <m:ctrlPr>
              <w:rPr>
                <w:rFonts w:ascii="Cambria Math" w:eastAsiaTheme="minorEastAsia" w:hAnsi="Cambria Math"/>
                <w:i/>
                <w:lang w:bidi="hi-IN"/>
              </w:rPr>
            </m:ctrlPr>
          </m:dPr>
          <m:e>
            <m:r>
              <w:rPr>
                <w:rFonts w:ascii="Cambria Math" w:eastAsiaTheme="minorEastAsia" w:hAnsi="Cambria Math"/>
                <w:lang w:bidi="hi-IN"/>
              </w:rPr>
              <m:t>1+</m:t>
            </m:r>
            <m:f>
              <m:fPr>
                <m:ctrlPr>
                  <w:rPr>
                    <w:rFonts w:ascii="Cambria Math" w:hAnsi="Cambria Math"/>
                    <w:i/>
                    <w:lang w:bidi="hi-IN"/>
                  </w:rPr>
                </m:ctrlPr>
              </m:fPr>
              <m:num>
                <m:r>
                  <w:rPr>
                    <w:rFonts w:ascii="Cambria Math" w:hAnsi="Cambria Math"/>
                    <w:lang w:bidi="hi-IN"/>
                  </w:rPr>
                  <m:t>U</m:t>
                </m:r>
                <m:d>
                  <m:dPr>
                    <m:ctrlPr>
                      <w:rPr>
                        <w:rFonts w:ascii="Cambria Math" w:hAnsi="Cambria Math"/>
                        <w:i/>
                        <w:lang w:bidi="hi-IN"/>
                      </w:rPr>
                    </m:ctrlPr>
                  </m:dPr>
                  <m:e>
                    <m:r>
                      <w:rPr>
                        <w:rFonts w:ascii="Cambria Math" w:hAnsi="Cambria Math"/>
                        <w:lang w:bidi="hi-IN"/>
                      </w:rPr>
                      <m:t>τ-1</m:t>
                    </m:r>
                  </m:e>
                </m:d>
              </m:num>
              <m:den>
                <m:r>
                  <w:rPr>
                    <w:rFonts w:ascii="Cambria Math" w:hAnsi="Cambria Math"/>
                    <w:lang w:bidi="hi-IN"/>
                  </w:rPr>
                  <m:t>sH</m:t>
                </m:r>
              </m:den>
            </m:f>
            <m:ctrlPr>
              <w:rPr>
                <w:rFonts w:ascii="Cambria Math" w:hAnsi="Cambria Math"/>
                <w:i/>
                <w:lang w:bidi="hi-IN"/>
              </w:rPr>
            </m:ctrlPr>
          </m:e>
        </m:d>
      </m:oMath>
      <w:r w:rsidR="00961941">
        <w:rPr>
          <w:rFonts w:eastAsiaTheme="minorEastAsia"/>
          <w:lang w:bidi="hi-IN"/>
        </w:rPr>
        <w:t>.</w:t>
      </w:r>
    </w:p>
    <w:p w:rsidR="00C46C20" w:rsidRPr="00EE1F7D" w:rsidRDefault="00C46C20" w:rsidP="008D0078">
      <w:pPr>
        <w:pStyle w:val="Heading2"/>
        <w:numPr>
          <w:ilvl w:val="0"/>
          <w:numId w:val="0"/>
        </w:numPr>
        <w:spacing w:line="480" w:lineRule="auto"/>
        <w:ind w:left="357" w:hanging="357"/>
      </w:pPr>
      <w:r>
        <w:t xml:space="preserve">Online Appendix D: </w:t>
      </w:r>
      <w:r w:rsidRPr="00EE1F7D">
        <w:t>Mean fitness at the mutation-selection balance</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w:t>
      </w:r>
      <w:r>
        <w:rPr>
          <w:rFonts w:ascii="Palatino Linotype" w:hAnsi="Palatino Linotype"/>
          <w:lang w:bidi="hi-IN"/>
        </w:rPr>
        <w:t>alleles</w:t>
      </w:r>
      <w:r w:rsidRPr="00EE1F7D">
        <w:rPr>
          <w:rFonts w:ascii="Palatino Linotype" w:hAnsi="Palatino Linotype"/>
          <w:lang w:bidi="hi-IN"/>
        </w:rPr>
        <w:t xml:space="preserve"> by </w:t>
      </w:r>
      <w:proofErr w:type="spellStart"/>
      <w:proofErr w:type="gram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proofErr w:type="gramEnd"/>
      <w:r w:rsidRPr="00EE1F7D">
        <w:rPr>
          <w:rFonts w:ascii="Palatino Linotype" w:hAnsi="Palatino Linotype"/>
          <w:lang w:bidi="hi-IN"/>
        </w:rPr>
        <w:t xml:space="preserve">. The frequency of </w:t>
      </w:r>
      <w:r>
        <w:rPr>
          <w:rFonts w:ascii="Palatino Linotype" w:hAnsi="Palatino Linotype"/>
          <w:lang w:bidi="hi-IN"/>
        </w:rPr>
        <w:t xml:space="preserve">such </w:t>
      </w:r>
      <w:r w:rsidRPr="00EE1F7D">
        <w:rPr>
          <w:rFonts w:ascii="Palatino Linotype" w:hAnsi="Palatino Linotype"/>
          <w:lang w:bidi="hi-IN"/>
        </w:rPr>
        <w:t xml:space="preserve">individuals in the next generation </w:t>
      </w:r>
      <w:proofErr w:type="spellStart"/>
      <w:r w:rsidRPr="00EE1F7D">
        <w:rPr>
          <w:rFonts w:ascii="Palatino Linotype" w:hAnsi="Palatino Linotype"/>
          <w:i/>
          <w:iCs/>
          <w:lang w:bidi="hi-IN"/>
        </w:rPr>
        <w:t>f'</w:t>
      </w:r>
      <w:r w:rsidRPr="00EE1F7D">
        <w:rPr>
          <w:rFonts w:ascii="Palatino Linotype" w:hAnsi="Palatino Linotype"/>
          <w:i/>
          <w:iCs/>
          <w:vertAlign w:val="subscript"/>
          <w:lang w:bidi="hi-IN"/>
        </w:rPr>
        <w:t>x</w:t>
      </w:r>
      <w:proofErr w:type="spellEnd"/>
      <w:r w:rsidRPr="00EE1F7D">
        <w:rPr>
          <w:rFonts w:ascii="Palatino Linotype" w:hAnsi="Palatino Linotype"/>
          <w:lang w:bidi="hi-IN"/>
        </w:rPr>
        <w:t xml:space="preserve"> </w:t>
      </w:r>
      <w:r>
        <w:rPr>
          <w:rFonts w:ascii="Palatino Linotype" w:hAnsi="Palatino Linotype"/>
          <w:lang w:bidi="hi-IN"/>
        </w:rPr>
        <w:t>is given by</w:t>
      </w:r>
      <w:r w:rsidRPr="00EE1F7D">
        <w:rPr>
          <w:rFonts w:ascii="Palatino Linotype" w:hAnsi="Palatino Linotype"/>
          <w:lang w:bidi="hi-I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2842"/>
        <w:gridCol w:w="2841"/>
      </w:tblGrid>
      <w:tr w:rsidR="00C46C20" w:rsidRPr="00EE1F7D" w:rsidTr="00800DD3">
        <w:tc>
          <w:tcPr>
            <w:tcW w:w="2842" w:type="dxa"/>
          </w:tcPr>
          <w:p w:rsidR="00C46C20" w:rsidRPr="00EE1F7D" w:rsidRDefault="00C46C20" w:rsidP="008D0078">
            <w:pPr>
              <w:spacing w:line="480" w:lineRule="auto"/>
              <w:rPr>
                <w:rFonts w:ascii="Palatino Linotype" w:eastAsiaTheme="minorEastAsia" w:hAnsi="Palatino Linotype"/>
                <w:lang w:bidi="hi-IN"/>
              </w:rPr>
            </w:pPr>
          </w:p>
        </w:tc>
        <w:tc>
          <w:tcPr>
            <w:tcW w:w="2843" w:type="dxa"/>
          </w:tcPr>
          <w:p w:rsidR="00C46C20" w:rsidRPr="00EE1F7D" w:rsidRDefault="00800DD3" w:rsidP="008D0078">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C46C20" w:rsidRPr="00EE1F7D">
              <w:rPr>
                <w:rFonts w:ascii="Palatino Linotype" w:eastAsiaTheme="minorEastAsia" w:hAnsi="Palatino Linotype"/>
                <w:lang w:bidi="hi-IN"/>
              </w:rPr>
              <w:t>,</w:t>
            </w:r>
          </w:p>
        </w:tc>
        <w:tc>
          <w:tcPr>
            <w:tcW w:w="2843" w:type="dxa"/>
          </w:tcPr>
          <w:p w:rsidR="00C46C20" w:rsidRPr="00EE1F7D" w:rsidRDefault="00C46C20" w:rsidP="008D0078">
            <w:pPr>
              <w:spacing w:line="480" w:lineRule="auto"/>
              <w:jc w:val="right"/>
              <w:rPr>
                <w:rFonts w:ascii="Palatino Linotype" w:eastAsiaTheme="minorEastAsia" w:hAnsi="Palatino Linotype"/>
                <w:lang w:bidi="hi-IN"/>
              </w:rPr>
            </w:pPr>
          </w:p>
        </w:tc>
      </w:tr>
    </w:tbl>
    <w:p w:rsidR="00C46C20" w:rsidRDefault="00C46C20" w:rsidP="008D0078">
      <w:pPr>
        <w:spacing w:line="480" w:lineRule="auto"/>
        <w:rPr>
          <w:rFonts w:ascii="Palatino Linotype" w:hAnsi="Palatino Linotype"/>
          <w:lang w:bidi="hi-IN"/>
        </w:rPr>
      </w:pPr>
      <w:proofErr w:type="gramStart"/>
      <w:r w:rsidRPr="00B120F8">
        <w:rPr>
          <w:rFonts w:ascii="Palatino Linotype" w:hAnsi="Palatino Linotype"/>
          <w:lang w:bidi="hi-IN"/>
        </w:rPr>
        <w:t>where</w:t>
      </w:r>
      <w:proofErr w:type="gramEnd"/>
      <w:r w:rsidRPr="00B120F8">
        <w:rPr>
          <w:rFonts w:ascii="Palatino Linotype" w:hAnsi="Palatino Linotype"/>
          <w:lang w:bidi="hi-IN"/>
        </w:rPr>
        <w:t xml:space="preserve">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x,y</w:t>
      </w:r>
      <w:proofErr w:type="spellEnd"/>
      <w:r w:rsidRPr="00B120F8">
        <w:rPr>
          <w:rFonts w:ascii="Palatino Linotype" w:hAnsi="Palatino Linotype"/>
          <w:i/>
          <w:iCs/>
          <w:lang w:bidi="hi-IN"/>
        </w:rPr>
        <w:t xml:space="preserve"> </w:t>
      </w:r>
      <w:r w:rsidRPr="00B120F8">
        <w:rPr>
          <w:rFonts w:ascii="Palatino Linotype" w:hAnsi="Palatino Linotype"/>
          <w:lang w:bidi="hi-IN"/>
        </w:rPr>
        <w:t xml:space="preserve">is the transition probability from </w:t>
      </w:r>
      <w:r w:rsidRPr="00B120F8">
        <w:rPr>
          <w:rFonts w:ascii="Palatino Linotype" w:hAnsi="Palatino Linotype"/>
          <w:i/>
          <w:iCs/>
          <w:lang w:bidi="hi-IN"/>
        </w:rPr>
        <w:t>y</w:t>
      </w:r>
      <w:r w:rsidRPr="00B120F8">
        <w:rPr>
          <w:rFonts w:ascii="Palatino Linotype" w:hAnsi="Palatino Linotype"/>
          <w:lang w:bidi="hi-IN"/>
        </w:rPr>
        <w:t xml:space="preserve"> deleterious alleles to </w:t>
      </w:r>
      <w:r w:rsidRPr="00B120F8">
        <w:rPr>
          <w:rFonts w:ascii="Palatino Linotype" w:hAnsi="Palatino Linotype"/>
          <w:i/>
          <w:iCs/>
          <w:lang w:bidi="hi-IN"/>
        </w:rPr>
        <w:t>x</w:t>
      </w:r>
      <w:r w:rsidRPr="00B120F8">
        <w:rPr>
          <w:rFonts w:ascii="Palatino Linotype" w:hAnsi="Palatino Linotype"/>
          <w:lang w:bidi="hi-IN"/>
        </w:rPr>
        <w:t xml:space="preserve"> deleterious alleles and </w:t>
      </w:r>
      <m:oMath>
        <m:acc>
          <m:accPr>
            <m:chr m:val="̅"/>
            <m:ctrlPr>
              <w:rPr>
                <w:rFonts w:ascii="Cambria Math" w:hAnsi="Cambria Math"/>
                <w:i/>
                <w:lang w:bidi="hi-IN"/>
              </w:rPr>
            </m:ctrlPr>
          </m:accPr>
          <m:e>
            <m:r>
              <w:rPr>
                <w:rFonts w:ascii="Cambria Math" w:hAnsi="Cambria Math"/>
                <w:lang w:bidi="hi-IN"/>
              </w:rPr>
              <m:t>ω</m:t>
            </m:r>
          </m:e>
        </m:acc>
      </m:oMath>
      <w:r w:rsidRPr="00B120F8">
        <w:rPr>
          <w:rFonts w:ascii="Palatino Linotype" w:hAnsi="Palatino Linotype"/>
          <w:lang w:bidi="hi-IN"/>
        </w:rPr>
        <w:t xml:space="preserve"> is the population mean fitness. </w:t>
      </w:r>
    </w:p>
    <w:p w:rsidR="00C46C20" w:rsidRPr="00B120F8" w:rsidRDefault="00C46C20" w:rsidP="008D0078">
      <w:pPr>
        <w:spacing w:line="480" w:lineRule="auto"/>
        <w:rPr>
          <w:rFonts w:ascii="Palatino Linotype" w:hAnsi="Palatino Linotype"/>
        </w:rPr>
      </w:pPr>
      <w:r w:rsidRPr="00B120F8">
        <w:rPr>
          <w:rFonts w:ascii="Palatino Linotype" w:hAnsi="Palatino Linotype"/>
          <w:lang w:bidi="hi-IN"/>
        </w:rPr>
        <w:t xml:space="preserve">The term </w:t>
      </w:r>
      <w:proofErr w:type="spellStart"/>
      <w:r w:rsidRPr="00B120F8">
        <w:rPr>
          <w:rFonts w:ascii="Palatino Linotype" w:hAnsi="Palatino Linotype"/>
          <w:i/>
          <w:iCs/>
          <w:lang w:bidi="hi-IN"/>
        </w:rPr>
        <w:t>m</w:t>
      </w:r>
      <w:r w:rsidRPr="00B120F8">
        <w:rPr>
          <w:rFonts w:ascii="Palatino Linotype" w:hAnsi="Palatino Linotype"/>
          <w:i/>
          <w:iCs/>
          <w:vertAlign w:val="subscript"/>
          <w:lang w:bidi="hi-IN"/>
        </w:rPr>
        <w:t>x</w:t>
      </w:r>
      <w:proofErr w:type="gramStart"/>
      <w:r w:rsidRPr="00B120F8">
        <w:rPr>
          <w:rFonts w:ascii="Palatino Linotype" w:hAnsi="Palatino Linotype"/>
          <w:i/>
          <w:iCs/>
          <w:vertAlign w:val="subscript"/>
          <w:lang w:bidi="hi-IN"/>
        </w:rPr>
        <w:t>,y</w:t>
      </w:r>
      <w:proofErr w:type="spellEnd"/>
      <w:proofErr w:type="gramEnd"/>
      <w:r w:rsidRPr="00B120F8">
        <w:rPr>
          <w:rFonts w:ascii="Palatino Linotype" w:hAnsi="Palatino Linotype"/>
          <w:i/>
          <w:iCs/>
          <w:lang w:bidi="hi-IN"/>
        </w:rPr>
        <w:t xml:space="preserve"> </w:t>
      </w:r>
      <w:r w:rsidRPr="00B120F8">
        <w:rPr>
          <w:rFonts w:ascii="Palatino Linotype" w:hAnsi="Palatino Linotype"/>
          <w:lang w:bidi="hi-IN"/>
        </w:rPr>
        <w:t xml:space="preserve">consist of the fitness of individuals with </w:t>
      </w:r>
      <w:r w:rsidRPr="00B120F8">
        <w:rPr>
          <w:rFonts w:ascii="Palatino Linotype" w:hAnsi="Palatino Linotype"/>
          <w:i/>
          <w:iCs/>
          <w:lang w:bidi="hi-IN"/>
        </w:rPr>
        <w:t>y</w:t>
      </w:r>
      <w:r w:rsidRPr="00B120F8">
        <w:rPr>
          <w:rFonts w:ascii="Palatino Linotype" w:hAnsi="Palatino Linotype"/>
        </w:rPr>
        <w:t xml:space="preserve"> deleterious alleles, </w:t>
      </w:r>
      <w:proofErr w:type="spellStart"/>
      <w:r w:rsidRPr="00B120F8">
        <w:rPr>
          <w:rFonts w:ascii="Palatino Linotype" w:hAnsi="Palatino Linotype"/>
          <w:i/>
          <w:iCs/>
        </w:rPr>
        <w:t>ω</w:t>
      </w:r>
      <w:r w:rsidRPr="00B120F8">
        <w:rPr>
          <w:rFonts w:ascii="Palatino Linotype" w:hAnsi="Palatino Linotype"/>
          <w:i/>
          <w:iCs/>
          <w:vertAlign w:val="subscript"/>
        </w:rPr>
        <w:t>y</w:t>
      </w:r>
      <w:proofErr w:type="spellEnd"/>
      <w:r w:rsidRPr="00B120F8">
        <w:rPr>
          <w:rFonts w:ascii="Palatino Linotype" w:hAnsi="Palatino Linotype"/>
          <w:lang w:bidi="hi-IN"/>
        </w:rPr>
        <w:t xml:space="preserve">, </w:t>
      </w:r>
      <w:r w:rsidRPr="00B120F8">
        <w:rPr>
          <w:rFonts w:ascii="Palatino Linotype" w:hAnsi="Palatino Linotype"/>
        </w:rPr>
        <w:t>and the probability that the precise number of mutations occurred</w:t>
      </w:r>
      <w:r w:rsidRPr="00B120F8">
        <w:rPr>
          <w:rFonts w:ascii="Palatino Linotype" w:hAnsi="Palatino Linotype"/>
          <w:lang w:bidi="hi-IN"/>
        </w:rPr>
        <w:t xml:space="preserve">. Specifically, if </w:t>
      </w:r>
      <w:proofErr w:type="spellStart"/>
      <w:r w:rsidRPr="00B120F8">
        <w:rPr>
          <w:rFonts w:ascii="Palatino Linotype" w:hAnsi="Palatino Linotype"/>
          <w:i/>
          <w:iCs/>
          <w:lang w:bidi="hi-IN"/>
        </w:rPr>
        <w:t>y</w:t>
      </w:r>
      <w:r w:rsidRPr="00B120F8">
        <w:rPr>
          <w:rFonts w:ascii="Times New Roman" w:hAnsi="Times New Roman"/>
          <w:i/>
          <w:iCs/>
          <w:lang w:bidi="hi-IN"/>
        </w:rPr>
        <w:t>≥</w:t>
      </w:r>
      <w:r w:rsidRPr="00B120F8">
        <w:rPr>
          <w:rFonts w:ascii="Palatino Linotype" w:hAnsi="Palatino Linotype"/>
          <w:i/>
          <w:iCs/>
          <w:lang w:bidi="hi-IN"/>
        </w:rPr>
        <w:t>x</w:t>
      </w:r>
      <w:proofErr w:type="spellEnd"/>
      <w:r w:rsidRPr="00B120F8">
        <w:rPr>
          <w:rFonts w:ascii="Palatino Linotype" w:hAnsi="Palatino Linotype"/>
          <w:lang w:bidi="hi-IN"/>
        </w:rPr>
        <w:t xml:space="preserve"> then exactly </w:t>
      </w:r>
      <w:r w:rsidRPr="00B120F8">
        <w:rPr>
          <w:rFonts w:ascii="Palatino Linotype" w:hAnsi="Palatino Linotype"/>
          <w:i/>
          <w:iCs/>
          <w:lang w:bidi="hi-IN"/>
        </w:rPr>
        <w:t>y-x</w:t>
      </w:r>
      <w:r w:rsidRPr="00B120F8">
        <w:rPr>
          <w:rFonts w:ascii="Palatino Linotype" w:hAnsi="Palatino Linotype"/>
          <w:lang w:bidi="hi-IN"/>
        </w:rPr>
        <w:t xml:space="preserve"> beneficial mutation must occur; if </w:t>
      </w:r>
      <w:proofErr w:type="spellStart"/>
      <w:r w:rsidRPr="00B120F8">
        <w:rPr>
          <w:rFonts w:ascii="Palatino Linotype" w:hAnsi="Palatino Linotype"/>
          <w:i/>
          <w:iCs/>
          <w:lang w:bidi="hi-IN"/>
        </w:rPr>
        <w:t>y</w:t>
      </w:r>
      <w:r w:rsidRPr="00B120F8">
        <w:rPr>
          <w:rFonts w:ascii="Times New Roman" w:hAnsi="Times New Roman"/>
          <w:i/>
          <w:iCs/>
          <w:lang w:bidi="hi-IN"/>
        </w:rPr>
        <w:t>≤</w:t>
      </w:r>
      <w:r w:rsidRPr="00B120F8">
        <w:rPr>
          <w:rFonts w:ascii="Palatino Linotype" w:hAnsi="Palatino Linotype"/>
          <w:i/>
          <w:iCs/>
          <w:lang w:bidi="hi-IN"/>
        </w:rPr>
        <w:t>x</w:t>
      </w:r>
      <w:proofErr w:type="spellEnd"/>
      <w:r w:rsidRPr="00B120F8">
        <w:rPr>
          <w:rFonts w:ascii="Palatino Linotype" w:hAnsi="Palatino Linotype"/>
          <w:lang w:bidi="hi-IN"/>
        </w:rPr>
        <w:t xml:space="preserve"> then exactly </w:t>
      </w:r>
      <w:r w:rsidRPr="00B120F8">
        <w:rPr>
          <w:rFonts w:ascii="Palatino Linotype" w:hAnsi="Palatino Linotype"/>
          <w:i/>
          <w:iCs/>
          <w:lang w:bidi="hi-IN"/>
        </w:rPr>
        <w:t>x-y</w:t>
      </w:r>
      <w:r w:rsidRPr="00B120F8">
        <w:rPr>
          <w:rFonts w:ascii="Palatino Linotype" w:hAnsi="Palatino Linotype"/>
          <w:lang w:bidi="hi-IN"/>
        </w:rPr>
        <w:t xml:space="preserve"> deleterious mutations must occur:</w:t>
      </w:r>
    </w:p>
    <w:p w:rsidR="00C46C20" w:rsidRPr="00B120F8" w:rsidRDefault="00800DD3" w:rsidP="008D0078">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C46C20" w:rsidRPr="00B120F8">
        <w:rPr>
          <w:rFonts w:ascii="Palatino Linotype" w:hAnsi="Palatino Linotype"/>
          <w:lang w:bidi="hi-IN"/>
        </w:rPr>
        <w:t>.</w:t>
      </w:r>
    </w:p>
    <w:p w:rsidR="00C46C20" w:rsidRPr="00EE1F7D" w:rsidRDefault="00C46C20" w:rsidP="008D0078">
      <w:pPr>
        <w:spacing w:line="480" w:lineRule="auto"/>
        <w:rPr>
          <w:rFonts w:ascii="Palatino Linotype" w:hAnsi="Palatino Linotype"/>
          <w:lang w:bidi="hi-IN"/>
        </w:rPr>
      </w:pPr>
      <w:r w:rsidRPr="00B120F8">
        <w:rPr>
          <w:rFonts w:ascii="Palatino Linotype" w:hAnsi="Palatino Linotype"/>
          <w:lang w:bidi="hi-IN"/>
        </w:rPr>
        <w:t>Using the probability mass function of a Poisson distribution, we can expand</w:t>
      </w:r>
      <w:r w:rsidRPr="00EE1F7D">
        <w:rPr>
          <w:rFonts w:ascii="Palatino Linotype" w:hAnsi="Palatino Linotype"/>
          <w:lang w:bidi="hi-IN"/>
        </w:rPr>
        <w:t xml:space="preserve"> the </w:t>
      </w:r>
      <w:r>
        <w:rPr>
          <w:rFonts w:ascii="Palatino Linotype" w:hAnsi="Palatino Linotype"/>
          <w:lang w:bidi="hi-IN"/>
        </w:rPr>
        <w:t>above equation to</w:t>
      </w:r>
    </w:p>
    <w:p w:rsidR="00C46C20" w:rsidRPr="00EE1F7D" w:rsidRDefault="00800DD3" w:rsidP="008D0078">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e>
                    </m:d>
                  </m:e>
                  <m:sup>
                    <m:r>
                      <w:rPr>
                        <w:rFonts w:ascii="Cambria Math" w:hAnsi="Cambria Math"/>
                        <w:lang w:bidi="hi-IN"/>
                      </w:rPr>
                      <m:t>y-x</m:t>
                    </m:r>
                  </m:sup>
                </m:sSup>
              </m:num>
              <m:den>
                <m:d>
                  <m:dPr>
                    <m:ctrlPr>
                      <w:rPr>
                        <w:rFonts w:ascii="Cambria Math" w:hAnsi="Cambria Math"/>
                        <w:i/>
                        <w:lang w:bidi="hi-IN"/>
                      </w:rPr>
                    </m:ctrlPr>
                  </m:dPr>
                  <m:e>
                    <m:r>
                      <w:rPr>
                        <w:rFonts w:ascii="Cambria Math" w:hAnsi="Cambria Math"/>
                        <w:lang w:bidi="hi-IN"/>
                      </w:rPr>
                      <m:t>y-x</m:t>
                    </m:r>
                  </m:e>
                </m:d>
                <m:r>
                  <w:rPr>
                    <w:rFonts w:ascii="Cambria Math" w:hAnsi="Cambria Math"/>
                    <w:lang w:bidi="hi-IN"/>
                  </w:rPr>
                  <m:t>!</m:t>
                </m:r>
              </m:den>
            </m:f>
          </m:e>
        </m:nary>
        <m:r>
          <w:rPr>
            <w:rFonts w:ascii="Cambria Math" w:hAnsi="Cambria Math"/>
            <w:lang w:bidi="hi-IN"/>
          </w:rPr>
          <m:t>,   ∀x≥0</m:t>
        </m:r>
      </m:oMath>
      <w:r w:rsidR="00C46C20" w:rsidRPr="00EE1F7D">
        <w:rPr>
          <w:rFonts w:ascii="Palatino Linotype" w:hAnsi="Palatino Linotype"/>
          <w:lang w:bidi="hi-IN"/>
        </w:rPr>
        <w:t>,</w:t>
      </w:r>
    </w:p>
    <w:p w:rsidR="00C46C20" w:rsidRPr="00EE1F7D" w:rsidRDefault="00C46C20" w:rsidP="008D0078">
      <w:pPr>
        <w:spacing w:line="480" w:lineRule="auto"/>
        <w:rPr>
          <w:rFonts w:ascii="Palatino Linotype" w:hAnsi="Palatino Linotype"/>
        </w:rPr>
      </w:pPr>
      <w:proofErr w:type="gramStart"/>
      <w:r w:rsidRPr="00EE1F7D">
        <w:rPr>
          <w:rFonts w:ascii="Palatino Linotype" w:hAnsi="Palatino Linotype"/>
          <w:lang w:bidi="hi-IN"/>
        </w:rPr>
        <w:t>where</w:t>
      </w:r>
      <w:proofErr w:type="gramEnd"/>
      <w:r w:rsidRPr="00EE1F7D">
        <w:rPr>
          <w:rFonts w:ascii="Palatino Linotype" w:hAnsi="Palatino Linotype"/>
          <w:lang w:bidi="hi-IN"/>
        </w:rPr>
        <w:t xml:space="preserve"> </w:t>
      </w:r>
      <w:proofErr w:type="spellStart"/>
      <w:r w:rsidRPr="00EE1F7D">
        <w:rPr>
          <w:rFonts w:ascii="Palatino Linotype" w:hAnsi="Palatino Linotype"/>
          <w:i/>
          <w:iCs/>
        </w:rPr>
        <w:t>ω</w:t>
      </w:r>
      <w:r w:rsidRPr="00311C92">
        <w:rPr>
          <w:rFonts w:ascii="Palatino Linotype" w:hAnsi="Palatino Linotype"/>
          <w:i/>
          <w:iCs/>
          <w:vertAlign w:val="subscript"/>
          <w:lang w:bidi="hi-IN"/>
        </w:rPr>
        <w:t>y</w:t>
      </w:r>
      <w:proofErr w:type="spellEnd"/>
      <w:r w:rsidRPr="00EE1F7D">
        <w:rPr>
          <w:rFonts w:ascii="Palatino Linotype" w:hAnsi="Palatino Linotype"/>
          <w:lang w:bidi="hi-IN"/>
        </w:rPr>
        <w:t xml:space="preserve"> is the fitness</w:t>
      </w:r>
      <w:r>
        <w:rPr>
          <w:rFonts w:ascii="Palatino Linotype" w:hAnsi="Palatino Linotype"/>
          <w:lang w:bidi="hi-IN"/>
        </w:rPr>
        <w:t xml:space="preserve"> of individuals</w:t>
      </w:r>
      <w:r w:rsidRPr="00EE1F7D">
        <w:rPr>
          <w:rFonts w:ascii="Palatino Linotype" w:hAnsi="Palatino Linotype"/>
          <w:lang w:bidi="hi-IN"/>
        </w:rPr>
        <w:t xml:space="preserve"> with </w:t>
      </w:r>
      <w:r>
        <w:rPr>
          <w:rFonts w:ascii="Palatino Linotype" w:hAnsi="Palatino Linotype"/>
          <w:i/>
          <w:iCs/>
          <w:lang w:bidi="hi-IN"/>
        </w:rPr>
        <w:t>y</w:t>
      </w:r>
      <w:r w:rsidRPr="00EE1F7D">
        <w:rPr>
          <w:rFonts w:ascii="Palatino Linotype" w:hAnsi="Palatino Linotype"/>
          <w:i/>
          <w:iCs/>
          <w:lang w:bidi="hi-IN"/>
        </w:rPr>
        <w:t xml:space="preserve"> </w:t>
      </w:r>
      <w:r w:rsidRPr="00EE1F7D">
        <w:rPr>
          <w:rFonts w:ascii="Palatino Linotype" w:hAnsi="Palatino Linotype"/>
        </w:rPr>
        <w:t xml:space="preserve">deleterious </w:t>
      </w:r>
      <w:r>
        <w:rPr>
          <w:rFonts w:ascii="Palatino Linotype" w:hAnsi="Palatino Linotype"/>
        </w:rPr>
        <w:t>alleles</w:t>
      </w:r>
      <w:r w:rsidRPr="00EE1F7D">
        <w:rPr>
          <w:rFonts w:ascii="Palatino Linotype" w:hAnsi="Palatino Linotype"/>
        </w:rPr>
        <w:t xml:space="preserve">,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Pr>
          <w:rFonts w:ascii="Palatino Linotype" w:hAnsi="Palatino Linotype"/>
        </w:rPr>
        <w:t>,</w:t>
      </w:r>
      <w:r w:rsidRPr="00EE1F7D">
        <w:rPr>
          <w:rFonts w:ascii="Palatino Linotype" w:hAnsi="Palatino Linotype"/>
        </w:rPr>
        <w:t xml:space="preserve"> and </w:t>
      </w:r>
      <w:proofErr w:type="spellStart"/>
      <w:r w:rsidRPr="00EE1F7D">
        <w:rPr>
          <w:rFonts w:ascii="Palatino Linotype" w:hAnsi="Palatino Linotype"/>
          <w:i/>
          <w:iCs/>
        </w:rPr>
        <w:t>U</w:t>
      </w:r>
      <w:r>
        <w:rPr>
          <w:rFonts w:ascii="Palatino Linotype" w:hAnsi="Palatino Linotype"/>
          <w:i/>
          <w:iCs/>
          <w:vertAlign w:val="subscript"/>
        </w:rPr>
        <w:t>y</w:t>
      </w:r>
      <w:proofErr w:type="spellEnd"/>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w:t>
      </w:r>
      <w:r>
        <w:rPr>
          <w:rFonts w:ascii="Palatino Linotype" w:hAnsi="Palatino Linotype"/>
        </w:rPr>
        <w:t xml:space="preserve">per generation </w:t>
      </w:r>
      <w:r w:rsidRPr="00EE1F7D">
        <w:rPr>
          <w:rFonts w:ascii="Palatino Linotype" w:hAnsi="Palatino Linotype"/>
        </w:rPr>
        <w:t xml:space="preserve">in an individual with </w:t>
      </w:r>
      <w:r>
        <w:rPr>
          <w:rFonts w:ascii="Palatino Linotype" w:hAnsi="Palatino Linotype"/>
          <w:i/>
          <w:iCs/>
        </w:rPr>
        <w:t>y</w:t>
      </w:r>
      <w:r w:rsidRPr="00EE1F7D">
        <w:rPr>
          <w:rFonts w:ascii="Palatino Linotype" w:hAnsi="Palatino Linotype"/>
        </w:rPr>
        <w:t xml:space="preserve"> deleterious </w:t>
      </w:r>
      <w:r>
        <w:rPr>
          <w:rFonts w:ascii="Palatino Linotype" w:hAnsi="Palatino Linotype"/>
        </w:rPr>
        <w:t>alleles</w:t>
      </w:r>
      <w:r w:rsidRPr="00EE1F7D">
        <w:rPr>
          <w:rFonts w:ascii="Palatino Linotype" w:hAnsi="Palatino Linotype"/>
        </w:rPr>
        <w:t>.</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w:t>
      </w:r>
      <w:r>
        <w:rPr>
          <w:rFonts w:ascii="Palatino Linotype" w:hAnsi="Palatino Linotype"/>
          <w:lang w:bidi="hi-IN"/>
        </w:rPr>
        <w:t>and</w:t>
      </w:r>
      <w:r w:rsidRPr="00EE1F7D">
        <w:rPr>
          <w:rFonts w:ascii="Palatino Linotype" w:hAnsi="Palatino Linotype"/>
          <w:lang w:bidi="hi-IN"/>
        </w:rPr>
        <w:t xml:space="preserve"> the mutation-selection matrix </w:t>
      </w:r>
      <w:r w:rsidRPr="00EE1F7D">
        <w:rPr>
          <w:rFonts w:ascii="Palatino Linotype" w:hAnsi="Palatino Linotype"/>
          <w:i/>
          <w:iCs/>
          <w:lang w:bidi="hi-IN"/>
        </w:rPr>
        <w:t>M</w:t>
      </w:r>
      <w:r w:rsidRPr="00EE1F7D">
        <w:rPr>
          <w:rFonts w:ascii="Palatino Linotype" w:hAnsi="Palatino Linotype"/>
          <w:lang w:bidi="hi-IN"/>
        </w:rPr>
        <w:t>:</w:t>
      </w:r>
    </w:p>
    <w:p w:rsidR="00C46C20" w:rsidRPr="00EE1F7D" w:rsidRDefault="00800DD3" w:rsidP="008D0078">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w:t>
      </w:r>
      <w:r>
        <w:rPr>
          <w:rFonts w:ascii="Palatino Linotype" w:hAnsi="Palatino Linotype"/>
          <w:lang w:bidi="hi-IN"/>
        </w:rPr>
        <w:t>solves the equation</w:t>
      </w:r>
      <w:r w:rsidRPr="00EE1F7D">
        <w:rPr>
          <w:rFonts w:ascii="Palatino Linotype" w:hAnsi="Palatino Linotype"/>
          <w:lang w:bidi="hi-IN"/>
        </w:rPr>
        <w:t xml:space="preserve"> (a star * denotes equilibrium quantities)</w:t>
      </w:r>
    </w:p>
    <w:p w:rsidR="00C46C20" w:rsidRPr="00EE1F7D" w:rsidRDefault="00800DD3" w:rsidP="008D0078">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C46C20" w:rsidRPr="00EE1F7D">
        <w:rPr>
          <w:rFonts w:ascii="Palatino Linotype" w:hAnsi="Palatino Linotype"/>
          <w:lang w:bidi="hi-IN"/>
        </w:rPr>
        <w:t>.</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i/>
          <w:iCs/>
          <w:lang w:bidi="hi-IN"/>
        </w:rPr>
        <w:t>δ</w:t>
      </w:r>
      <w:r w:rsidRPr="00EE1F7D">
        <w:rPr>
          <w:rFonts w:ascii="Palatino Linotype" w:hAnsi="Palatino Linotype"/>
          <w:lang w:bidi="hi-IN"/>
        </w:rPr>
        <w:t xml:space="preserve">=1 and </w:t>
      </w:r>
      <w:r w:rsidRPr="00EE1F7D">
        <w:rPr>
          <w:rFonts w:ascii="Palatino Linotype" w:hAnsi="Palatino Linotype"/>
        </w:rPr>
        <w:t>β=0)</w:t>
      </w:r>
      <w:r w:rsidRPr="00EE1F7D">
        <w:rPr>
          <w:rFonts w:ascii="Palatino Linotype" w:hAnsi="Palatino Linotype"/>
          <w:lang w:bidi="hi-IN"/>
        </w:rPr>
        <w:t>, the above equation simplifies to</w:t>
      </w:r>
    </w:p>
    <w:p w:rsidR="00C46C20" w:rsidRPr="00EE1F7D" w:rsidRDefault="00800DD3" w:rsidP="008D0078">
      <w:pPr>
        <w:spacing w:line="480" w:lineRule="auto"/>
        <w:jc w:val="center"/>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y≤x</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f>
                <m:fPr>
                  <m:ctrlPr>
                    <w:rPr>
                      <w:rFonts w:ascii="Cambria Math" w:hAnsi="Cambria Math"/>
                      <w:i/>
                      <w:lang w:bidi="hi-IN"/>
                    </w:rPr>
                  </m:ctrlPr>
                </m:fPr>
                <m:num>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y</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x-y</m:t>
                      </m:r>
                    </m:sup>
                  </m:sSup>
                </m:num>
                <m:den>
                  <m:d>
                    <m:dPr>
                      <m:ctrlPr>
                        <w:rPr>
                          <w:rFonts w:ascii="Cambria Math" w:hAnsi="Cambria Math"/>
                          <w:i/>
                          <w:lang w:bidi="hi-IN"/>
                        </w:rPr>
                      </m:ctrlPr>
                    </m:dPr>
                    <m:e>
                      <m:r>
                        <w:rPr>
                          <w:rFonts w:ascii="Cambria Math" w:hAnsi="Cambria Math"/>
                          <w:lang w:bidi="hi-IN"/>
                        </w:rPr>
                        <m:t>x-y</m:t>
                      </m:r>
                    </m:e>
                  </m:d>
                  <m:r>
                    <w:rPr>
                      <w:rFonts w:ascii="Cambria Math" w:hAnsi="Cambria Math"/>
                      <w:lang w:bidi="hi-IN"/>
                    </w:rPr>
                    <m:t>!</m:t>
                  </m:r>
                </m:den>
              </m:f>
            </m:e>
          </m:nary>
          <m:r>
            <w:rPr>
              <w:rFonts w:ascii="Cambria Math" w:hAnsi="Cambria Math"/>
              <w:lang w:bidi="hi-IN"/>
            </w:rPr>
            <m:t>,   ∀x≥0</m:t>
          </m:r>
        </m:oMath>
      </m:oMathPara>
    </w:p>
    <w:p w:rsidR="00C46C20" w:rsidRDefault="00C46C20" w:rsidP="008D0078">
      <w:pPr>
        <w:spacing w:line="480" w:lineRule="auto"/>
        <w:rPr>
          <w:rFonts w:ascii="Palatino Linotype" w:hAnsi="Palatino Linotype"/>
          <w:lang w:bidi="hi-IN"/>
        </w:rPr>
      </w:pPr>
      <w:proofErr w:type="gramStart"/>
      <w:r>
        <w:rPr>
          <w:rFonts w:ascii="Palatino Linotype" w:hAnsi="Palatino Linotype"/>
          <w:lang w:bidi="hi-IN"/>
        </w:rPr>
        <w:t>and</w:t>
      </w:r>
      <w:proofErr w:type="gramEnd"/>
      <w:r w:rsidRPr="00EE1F7D">
        <w:rPr>
          <w:rFonts w:ascii="Palatino Linotype" w:hAnsi="Palatino Linotype"/>
          <w:lang w:bidi="hi-IN"/>
        </w:rPr>
        <w:t xml:space="preserve"> </w:t>
      </w:r>
      <w:r w:rsidRPr="00EE1F7D">
        <w:rPr>
          <w:rFonts w:ascii="Palatino Linotype" w:hAnsi="Palatino Linotype"/>
          <w:i/>
          <w:iCs/>
          <w:lang w:bidi="hi-IN"/>
        </w:rPr>
        <w:t>M</w:t>
      </w:r>
      <w:r w:rsidRPr="00EE1F7D">
        <w:rPr>
          <w:rFonts w:ascii="Palatino Linotype" w:hAnsi="Palatino Linotype"/>
          <w:lang w:bidi="hi-IN"/>
        </w:rPr>
        <w:t xml:space="preserve"> is a </w:t>
      </w:r>
      <w:r>
        <w:rPr>
          <w:rFonts w:ascii="Palatino Linotype" w:hAnsi="Palatino Linotype"/>
          <w:lang w:bidi="hi-IN"/>
        </w:rPr>
        <w:t xml:space="preserve">triangular </w:t>
      </w:r>
      <w:r w:rsidRPr="00EE1F7D">
        <w:rPr>
          <w:rFonts w:ascii="Palatino Linotype" w:hAnsi="Palatino Linotype"/>
          <w:lang w:bidi="hi-IN"/>
        </w:rPr>
        <w:t>matrix</w:t>
      </w:r>
      <w:r>
        <w:rPr>
          <w:rFonts w:ascii="Palatino Linotype" w:hAnsi="Palatino Linotype"/>
          <w:lang w:bidi="hi-IN"/>
        </w:rPr>
        <w:t xml:space="preserve">. In this case the </w:t>
      </w:r>
      <w:proofErr w:type="gramStart"/>
      <w:r>
        <w:rPr>
          <w:rFonts w:ascii="Palatino Linotype" w:hAnsi="Palatino Linotype"/>
          <w:lang w:bidi="hi-IN"/>
        </w:rPr>
        <w:t>population mean</w:t>
      </w:r>
      <w:proofErr w:type="gramEnd"/>
      <w:r>
        <w:rPr>
          <w:rFonts w:ascii="Palatino Linotype" w:hAnsi="Palatino Linotype"/>
          <w:lang w:bidi="hi-IN"/>
        </w:rPr>
        <w:t xml:space="preserve"> fitness can be found by solving the equation for </w:t>
      </w:r>
      <w:r>
        <w:rPr>
          <w:rFonts w:ascii="Palatino Linotype" w:hAnsi="Palatino Linotype"/>
          <w:i/>
          <w:iCs/>
          <w:lang w:bidi="hi-IN"/>
        </w:rPr>
        <w:t>f</w:t>
      </w:r>
      <w:r>
        <w:rPr>
          <w:rFonts w:ascii="Palatino Linotype" w:hAnsi="Palatino Linotype"/>
          <w:i/>
          <w:iCs/>
          <w:vertAlign w:val="subscript"/>
          <w:lang w:bidi="hi-IN"/>
        </w:rPr>
        <w:t>0</w:t>
      </w:r>
      <w:r w:rsidRPr="00EE1F7D">
        <w:rPr>
          <w:rFonts w:ascii="Palatino Linotype" w:hAnsi="Palatino Linotype"/>
          <w:lang w:bidi="hi-IN"/>
        </w:rPr>
        <w:t xml:space="preserve">: </w:t>
      </w:r>
    </w:p>
    <w:p w:rsidR="00C46C20" w:rsidRDefault="00800DD3" w:rsidP="008D0078">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0,0</m:t>
            </m:r>
          </m:sub>
        </m:sSub>
        <m:r>
          <w:rPr>
            <w:rFonts w:ascii="Cambria Math" w:hAnsi="Cambria Math"/>
            <w:lang w:bidi="hi-IN"/>
          </w:rPr>
          <m:t>=</m:t>
        </m:r>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0</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0</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0</m:t>
                </m:r>
              </m:sub>
            </m:sSub>
          </m:sup>
        </m:sSup>
      </m:oMath>
      <w:r w:rsidR="00C46C20">
        <w:rPr>
          <w:rFonts w:ascii="Palatino Linotype" w:hAnsi="Palatino Linotype"/>
          <w:lang w:bidi="hi-IN"/>
        </w:rPr>
        <w:t>,</w:t>
      </w:r>
    </w:p>
    <w:p w:rsidR="00C46C20" w:rsidRDefault="00C46C20" w:rsidP="008D0078">
      <w:pPr>
        <w:spacing w:line="480" w:lineRule="auto"/>
        <w:rPr>
          <w:rFonts w:ascii="Palatino Linotype" w:hAnsi="Palatino Linotype"/>
          <w:lang w:bidi="hi-IN"/>
        </w:rPr>
      </w:pPr>
      <w:proofErr w:type="gramStart"/>
      <w:r>
        <w:rPr>
          <w:rFonts w:ascii="Palatino Linotype" w:hAnsi="Palatino Linotype"/>
          <w:lang w:bidi="hi-IN"/>
        </w:rPr>
        <w:t>which</w:t>
      </w:r>
      <w:proofErr w:type="gramEnd"/>
      <w:r>
        <w:rPr>
          <w:rFonts w:ascii="Palatino Linotype" w:hAnsi="Palatino Linotype"/>
          <w:lang w:bidi="hi-IN"/>
        </w:rPr>
        <w:t xml:space="preserve"> means that the population mean fitness is equal to the product of the fitness of mutation-free individuals and the probability that a mutation-free individual does not mutate. </w:t>
      </w:r>
      <w:r w:rsidRPr="00EE1F7D">
        <w:rPr>
          <w:rFonts w:ascii="Palatino Linotype" w:hAnsi="Palatino Linotype"/>
          <w:lang w:bidi="hi-IN"/>
        </w:rPr>
        <w:t xml:space="preserve">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-U</m:t>
            </m:r>
          </m:sup>
        </m:sSup>
      </m:oMath>
      <w:r>
        <w:rPr>
          <w:rFonts w:ascii="Palatino Linotype" w:hAnsi="Palatino Linotype"/>
          <w:lang w:bidi="hi-IN"/>
        </w:rPr>
        <w:t xml:space="preserve"> </w:t>
      </w:r>
      <w:r>
        <w:rPr>
          <w:rFonts w:ascii="Palatino Linotype" w:hAnsi="Palatino Linotype"/>
          <w:lang w:bidi="hi-IN"/>
        </w:rPr>
        <w:fldChar w:fldCharType="begin" w:fldLock="1"/>
      </w:r>
      <w:r w:rsidR="008D0078">
        <w:rPr>
          <w:rFonts w:ascii="Palatino Linotype" w:hAnsi="Palatino Linotype"/>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rFonts w:ascii="Palatino Linotype" w:hAnsi="Palatino Linotype"/>
          <w:lang w:bidi="hi-IN"/>
        </w:rPr>
        <w:fldChar w:fldCharType="separate"/>
      </w:r>
      <w:r w:rsidRPr="008C6F95">
        <w:rPr>
          <w:rFonts w:ascii="Palatino Linotype" w:hAnsi="Palatino Linotype"/>
          <w:noProof/>
          <w:lang w:bidi="hi-IN"/>
        </w:rPr>
        <w:t>(Kimura and Maruyama 1966)</w:t>
      </w:r>
      <w:r>
        <w:rPr>
          <w:rFonts w:ascii="Palatino Linotype" w:hAnsi="Palatino Linotype"/>
          <w:lang w:bidi="hi-IN"/>
        </w:rPr>
        <w:fldChar w:fldCharType="end"/>
      </w:r>
      <w:r>
        <w:rPr>
          <w:rFonts w:ascii="Palatino Linotype" w:hAnsi="Palatino Linotype"/>
          <w:lang w:bidi="hi-IN"/>
        </w:rPr>
        <w:t xml:space="preserve"> and by the forward substitution method the </w:t>
      </w:r>
      <w:r w:rsidRPr="00EE1F7D">
        <w:rPr>
          <w:rFonts w:ascii="Palatino Linotype" w:hAnsi="Palatino Linotype"/>
          <w:lang w:bidi="hi-IN"/>
        </w:rPr>
        <w:t xml:space="preserve">frequencies vector is </w:t>
      </w:r>
    </w:p>
    <w:p w:rsidR="00C46C20" w:rsidRDefault="00800DD3" w:rsidP="008D0078">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00C46C20" w:rsidRPr="00EE1F7D">
        <w:rPr>
          <w:rFonts w:ascii="Palatino Linotype" w:hAnsi="Palatino Linotype"/>
          <w:lang w:bidi="hi-IN"/>
        </w:rPr>
        <w:t>,</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 xml:space="preserve">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8D0078">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Pr="00D84EDB">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w:t>
      </w:r>
      <w:r>
        <w:rPr>
          <w:rFonts w:ascii="Palatino Linotype" w:hAnsi="Palatino Linotype"/>
        </w:rPr>
        <w:t xml:space="preserve">population </w:t>
      </w:r>
      <w:r w:rsidRPr="00EE1F7D">
        <w:rPr>
          <w:rFonts w:ascii="Palatino Linotype" w:hAnsi="Palatino Linotype"/>
        </w:rPr>
        <w:t>mean fitness</w:t>
      </w:r>
      <w:r>
        <w:rPr>
          <w:rFonts w:ascii="Palatino Linotype" w:hAnsi="Palatino Linotype"/>
        </w:rPr>
        <w:t xml:space="preserve"> at the MSB</w:t>
      </w:r>
      <w:r w:rsidRPr="00EE1F7D">
        <w:rPr>
          <w:rFonts w:ascii="Palatino Linotype" w:hAnsi="Palatino Linotype"/>
        </w:rPr>
        <w:t xml:space="preserve"> </w:t>
      </w:r>
      <w:proofErr w:type="gramStart"/>
      <w:r>
        <w:rPr>
          <w:rFonts w:ascii="Palatino Linotype" w:hAnsi="Palatino Linotype"/>
        </w:rPr>
        <w:t xml:space="preserve">is </w:t>
      </w:r>
      <w:proofErr w:type="gramEnd"/>
      <m:oMath>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-τU</m:t>
            </m:r>
          </m:sup>
        </m:sSup>
      </m:oMath>
      <w:r>
        <w:rPr>
          <w:rFonts w:ascii="Palatino Linotype" w:hAnsi="Palatino Linotype"/>
        </w:rPr>
        <w:t>:</w:t>
      </w:r>
      <w:r w:rsidRPr="00EE1F7D">
        <w:rPr>
          <w:rFonts w:ascii="Palatino Linotype" w:hAnsi="Palatino Linotype"/>
        </w:rPr>
        <w:t xml:space="preserve">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stress-induced mutagenesis (SIM), as </w:t>
      </w:r>
      <w:r>
        <w:rPr>
          <w:rFonts w:ascii="Palatino Linotype" w:hAnsi="Palatino Linotype"/>
        </w:rPr>
        <w:t xml:space="preserve">shown by </w:t>
      </w:r>
      <w:r w:rsidRPr="00EE1F7D">
        <w:rPr>
          <w:rFonts w:ascii="Palatino Linotype" w:hAnsi="Palatino Linotype"/>
        </w:rPr>
        <w:t xml:space="preserve">Agrawal </w:t>
      </w:r>
      <w:r w:rsidRPr="00EE1F7D">
        <w:rPr>
          <w:rFonts w:ascii="Palatino Linotype" w:hAnsi="Palatino Linotype"/>
        </w:rPr>
        <w:fldChar w:fldCharType="begin" w:fldLock="1"/>
      </w:r>
      <w:r w:rsidR="008D0078">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Pr="00AA429E">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w:t>
      </w:r>
      <w:r>
        <w:rPr>
          <w:rFonts w:ascii="Palatino Linotype" w:hAnsi="Palatino Linotype"/>
        </w:rPr>
        <w:t>pect to normal mutagenesis (NM). This is</w:t>
      </w:r>
      <w:r w:rsidRPr="00EE1F7D">
        <w:rPr>
          <w:rFonts w:ascii="Palatino Linotype" w:hAnsi="Palatino Linotype"/>
        </w:rPr>
        <w:t xml:space="preserve">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940E9C">
        <w:rPr>
          <w:rFonts w:ascii="Palatino Linotype" w:hAnsi="Palatino Linotype"/>
          <w:i/>
          <w:iCs/>
        </w:rPr>
        <w:t>ω</w:t>
      </w:r>
      <w:r w:rsidRPr="00940E9C">
        <w:rPr>
          <w:rFonts w:ascii="Palatino Linotype" w:hAnsi="Palatino Linotype"/>
          <w:vertAlign w:val="subscript"/>
        </w:rPr>
        <w:t>0</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w:t>
      </w:r>
      <w:proofErr w:type="gramStart"/>
      <w:r w:rsidRPr="00EE1F7D">
        <w:rPr>
          <w:rFonts w:ascii="Palatino Linotype" w:hAnsi="Palatino Linotype"/>
        </w:rPr>
        <w:t>is</w:t>
      </w:r>
      <w:r>
        <w:rPr>
          <w:rFonts w:ascii="Palatino Linotype" w:hAnsi="Palatino Linotype"/>
        </w:rP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-U</m:t>
            </m:r>
          </m:sup>
        </m:sSup>
      </m:oMath>
      <w:r w:rsidRPr="00EE1F7D">
        <w:rPr>
          <w:rFonts w:ascii="Palatino Linotype" w:hAnsi="Palatino Linotype"/>
        </w:rPr>
        <w:t>.</w:t>
      </w:r>
    </w:p>
    <w:p w:rsidR="00C46C20" w:rsidRPr="00EE1F7D" w:rsidRDefault="00C46C20" w:rsidP="008D0078">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β&gt;0)</w:t>
      </w:r>
      <w:r>
        <w:rPr>
          <w:rFonts w:ascii="Palatino Linotype" w:hAnsi="Palatino Linotype"/>
        </w:rPr>
        <w:t xml:space="preserve">, </w:t>
      </w:r>
      <w:r>
        <w:rPr>
          <w:rFonts w:ascii="Palatino Linotype" w:hAnsi="Palatino Linotype"/>
          <w:lang w:bidi="hi-IN"/>
        </w:rPr>
        <w:t xml:space="preserve">the matrix </w:t>
      </w:r>
      <w:r w:rsidRPr="00EE1F7D">
        <w:rPr>
          <w:rFonts w:ascii="Palatino Linotype" w:hAnsi="Palatino Linotype"/>
          <w:i/>
          <w:iCs/>
          <w:lang w:bidi="hi-IN"/>
        </w:rPr>
        <w:t>M</w:t>
      </w:r>
      <w:r w:rsidRPr="00EE1F7D">
        <w:rPr>
          <w:rFonts w:ascii="Palatino Linotype" w:hAnsi="Palatino Linotype"/>
          <w:lang w:bidi="hi-IN"/>
        </w:rPr>
        <w:t xml:space="preserve"> is a </w:t>
      </w:r>
      <w:r>
        <w:rPr>
          <w:rFonts w:ascii="Palatino Linotype" w:hAnsi="Palatino Linotype"/>
          <w:lang w:bidi="hi-IN"/>
        </w:rPr>
        <w:t xml:space="preserve">positive </w:t>
      </w:r>
      <w:r w:rsidRPr="00EE1F7D">
        <w:rPr>
          <w:rFonts w:ascii="Palatino Linotype" w:hAnsi="Palatino Linotype"/>
          <w:lang w:bidi="hi-IN"/>
        </w:rPr>
        <w:t>matrix,</w:t>
      </w:r>
      <w:r>
        <w:rPr>
          <w:rFonts w:ascii="Palatino Linotype" w:hAnsi="Palatino Linotype"/>
          <w:lang w:bidi="hi-IN"/>
        </w:rPr>
        <w:t xml:space="preserve"> and</w:t>
      </w:r>
      <w:r w:rsidRPr="00EE1F7D">
        <w:rPr>
          <w:rFonts w:ascii="Palatino Linotype" w:hAnsi="Palatino Linotype"/>
          <w:lang w:bidi="hi-IN"/>
        </w:rPr>
        <w:t xml:space="preserve"> by the </w:t>
      </w:r>
      <w:proofErr w:type="spellStart"/>
      <w:r w:rsidRPr="00EE1F7D">
        <w:rPr>
          <w:rFonts w:ascii="Palatino Linotype" w:hAnsi="Palatino Linotype"/>
          <w:i/>
          <w:iCs/>
          <w:lang w:bidi="hi-IN"/>
        </w:rPr>
        <w:t>Perron-Frobenius</w:t>
      </w:r>
      <w:proofErr w:type="spellEnd"/>
      <w:r w:rsidRPr="00EE1F7D">
        <w:rPr>
          <w:rFonts w:ascii="Palatino Linotype" w:hAnsi="Palatino Linotype"/>
          <w:i/>
          <w:iCs/>
          <w:lang w:bidi="hi-IN"/>
        </w:rPr>
        <w:t xml:space="preserve">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8D0078">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Pr>
          <w:rFonts w:ascii="Palatino Linotype" w:hAnsi="Palatino Linotype"/>
          <w:lang w:bidi="hi-IN"/>
        </w:rPr>
        <w:t xml:space="preserve"> </w:t>
      </w:r>
      <w:r w:rsidRPr="00EE1F7D">
        <w:rPr>
          <w:rFonts w:ascii="Palatino Linotype" w:hAnsi="Palatino Linotype"/>
          <w:lang w:bidi="hi-IN"/>
        </w:rPr>
        <w:t xml:space="preserve">and </w:t>
      </w:r>
      <w:r w:rsidRPr="00EE1F7D">
        <w:rPr>
          <w:rFonts w:ascii="Palatino Linotype" w:hAnsi="Palatino Linotype"/>
          <w:i/>
          <w:iCs/>
          <w:lang w:bidi="hi-IN"/>
        </w:rPr>
        <w:t>f*</w:t>
      </w:r>
      <w:r w:rsidRPr="00EE1F7D">
        <w:rPr>
          <w:rFonts w:ascii="Palatino Linotype" w:hAnsi="Palatino Linotype"/>
          <w:lang w:bidi="hi-IN"/>
        </w:rPr>
        <w:t xml:space="preserve"> is its unique </w:t>
      </w:r>
      <w:r>
        <w:rPr>
          <w:rFonts w:ascii="Palatino Linotype" w:hAnsi="Palatino Linotype"/>
          <w:lang w:bidi="hi-IN"/>
        </w:rPr>
        <w:t>positive</w:t>
      </w:r>
      <w:r w:rsidRPr="00EE1F7D">
        <w:rPr>
          <w:rFonts w:ascii="Palatino Linotype" w:hAnsi="Palatino Linotype"/>
          <w:lang w:bidi="hi-IN"/>
        </w:rPr>
        <w:t xml:space="preserve"> eigenvector with </w:t>
      </w:r>
      <m:oMath>
        <m:r>
          <w:rPr>
            <w:rFonts w:ascii="Cambria Math" w:hAnsi="Cambria Math"/>
            <w:lang w:bidi="hi-IN"/>
          </w:rPr>
          <m:t>∑f=1</m:t>
        </m:r>
      </m:oMath>
      <w:r w:rsidRPr="00EE1F7D">
        <w:rPr>
          <w:rFonts w:ascii="Palatino Linotype" w:hAnsi="Palatino Linotype"/>
          <w:lang w:bidi="hi-IN"/>
        </w:rPr>
        <w:t xml:space="preserve">. </w:t>
      </w:r>
    </w:p>
    <w:p w:rsidR="00C46C20" w:rsidRPr="00747917" w:rsidRDefault="00C46C20" w:rsidP="008D0078">
      <w:pPr>
        <w:spacing w:line="480" w:lineRule="auto"/>
        <w:rPr>
          <w:rFonts w:ascii="Palatino Linotype" w:hAnsi="Palatino Linotype"/>
          <w:lang w:bidi="hi-IN"/>
        </w:rPr>
      </w:pPr>
      <w:r>
        <w:rPr>
          <w:rFonts w:ascii="Palatino Linotype" w:hAnsi="Palatino Linotype"/>
          <w:lang w:bidi="hi-IN"/>
        </w:rPr>
        <w:t>This eigenvalue problem is hard to solve analytically, however, b</w:t>
      </w:r>
      <w:r w:rsidRPr="00EE1F7D">
        <w:rPr>
          <w:rFonts w:ascii="Palatino Linotype" w:hAnsi="Palatino Linotype"/>
          <w:lang w:bidi="hi-IN"/>
        </w:rPr>
        <w:t xml:space="preserve">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8D0078">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Pr="00D84EDB">
        <w:rPr>
          <w:rFonts w:ascii="Palatino Linotype" w:hAnsi="Palatino Linotype"/>
          <w:noProof/>
          <w:lang w:bidi="hi-IN"/>
        </w:rPr>
        <w:t>(Ram and Hadany 2012)</w:t>
      </w:r>
      <w:r w:rsidRPr="00EE1F7D">
        <w:rPr>
          <w:rFonts w:ascii="Palatino Linotype" w:hAnsi="Palatino Linotype"/>
          <w:lang w:bidi="hi-IN"/>
        </w:rPr>
        <w:fldChar w:fldCharType="end"/>
      </w:r>
      <w:r>
        <w:rPr>
          <w:rFonts w:ascii="Palatino Linotype" w:hAnsi="Palatino Linotype"/>
          <w:lang w:bidi="hi-IN"/>
        </w:rPr>
        <w:t xml:space="preserve"> that the population mean fitness increases with the mutation rate of individuals with a below–average fitness:</w:t>
      </w:r>
    </w:p>
    <w:p w:rsidR="00C46C20" w:rsidRPr="00EE1F7D" w:rsidRDefault="00C46C20" w:rsidP="008D0078">
      <w:pPr>
        <w:spacing w:line="480" w:lineRule="auto"/>
        <w:jc w:val="center"/>
        <w:rPr>
          <w:rFonts w:ascii="Palatino Linotype" w:hAnsi="Palatino Linotype"/>
          <w:lang w:bidi="hi-IN"/>
        </w:rPr>
      </w:pPr>
      <m:oMath>
        <m:r>
          <w:rPr>
            <w:rFonts w:ascii="Cambria Math" w:hAnsi="Cambria Math"/>
            <w:lang w:bidi="hi-IN"/>
          </w:rPr>
          <w:lastRenderedPageBreak/>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C46C20" w:rsidRDefault="00C46C20" w:rsidP="008D0078">
      <w:pPr>
        <w:spacing w:line="480" w:lineRule="auto"/>
        <w:rPr>
          <w:rFonts w:ascii="Palatino Linotype" w:hAnsi="Palatino Linotype"/>
        </w:rPr>
      </w:pPr>
      <w:r w:rsidRPr="00EE1F7D">
        <w:rPr>
          <w:rFonts w:ascii="Palatino Linotype" w:hAnsi="Palatino Linotype"/>
          <w:lang w:bidi="hi-IN"/>
        </w:rPr>
        <w:t xml:space="preserve">Nevertheless, this framework allows the </w:t>
      </w:r>
      <w:r>
        <w:rPr>
          <w:rFonts w:ascii="Palatino Linotype" w:hAnsi="Palatino Linotype"/>
          <w:lang w:bidi="hi-IN"/>
        </w:rPr>
        <w:t xml:space="preserve">numerical </w:t>
      </w:r>
      <w:r w:rsidRPr="00EE1F7D">
        <w:rPr>
          <w:rFonts w:ascii="Palatino Linotype" w:hAnsi="Palatino Linotype"/>
          <w:lang w:bidi="hi-IN"/>
        </w:rPr>
        <w:t xml:space="preserve">calculation of the population mean fitness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Pr>
          <w:rFonts w:ascii="Palatino Linotype" w:hAnsi="Palatino Linotype"/>
          <w:lang w:bidi="hi-IN"/>
        </w:rPr>
        <w:t xml:space="preserve">mutation-selection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w:t>
      </w:r>
      <w:proofErr w:type="gramStart"/>
      <w:r w:rsidRPr="00EE1F7D">
        <w:rPr>
          <w:rFonts w:ascii="Palatino Linotype" w:hAnsi="Palatino Linotype"/>
          <w:lang w:bidi="hi-IN"/>
        </w:rPr>
        <w:t xml:space="preserve">that </w:t>
      </w:r>
      <w:proofErr w:type="gramEnd"/>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Pr>
          <w:rFonts w:ascii="Palatino Linotype" w:hAnsi="Palatino Linotype"/>
          <w:lang w:bidi="hi-IN"/>
        </w:rPr>
        <w:t>. T</w:t>
      </w:r>
      <w:r w:rsidRPr="00EE1F7D">
        <w:rPr>
          <w:rFonts w:ascii="Palatino Linotype" w:hAnsi="Palatino Linotype"/>
          <w:lang w:bidi="hi-IN"/>
        </w:rPr>
        <w:t xml:space="preserve">he mean fitness of populations with different mutational strategies </w:t>
      </w:r>
      <w:r>
        <w:rPr>
          <w:rFonts w:ascii="Palatino Linotype" w:hAnsi="Palatino Linotype"/>
          <w:lang w:bidi="hi-IN"/>
        </w:rPr>
        <w:t xml:space="preserve">is then calculated </w:t>
      </w:r>
      <w:r w:rsidRPr="00EE1F7D">
        <w:rPr>
          <w:rFonts w:ascii="Palatino Linotype" w:hAnsi="Palatino Linotype"/>
          <w:lang w:bidi="hi-IN"/>
        </w:rPr>
        <w:t xml:space="preserve">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w:t>
      </w:r>
    </w:p>
    <w:p w:rsidR="008A52D7" w:rsidRDefault="00C46C20" w:rsidP="008D0078">
      <w:pPr>
        <w:spacing w:line="480" w:lineRule="auto"/>
        <w:rPr>
          <w:rFonts w:ascii="Palatino Linotype" w:hAnsi="Palatino Linotype"/>
          <w:lang w:bidi="hi-IN"/>
        </w:rPr>
      </w:pPr>
      <w:r>
        <w:rPr>
          <w:rFonts w:ascii="Palatino Linotype" w:hAnsi="Palatino Linotype"/>
        </w:rPr>
        <w:t xml:space="preserve">Figure </w:t>
      </w:r>
      <w:r w:rsidR="008A52D7">
        <w:rPr>
          <w:rFonts w:ascii="Palatino Linotype" w:hAnsi="Palatino Linotype"/>
        </w:rPr>
        <w:t>C1</w:t>
      </w:r>
      <w:r>
        <w:rPr>
          <w:rFonts w:ascii="Palatino Linotype" w:hAnsi="Palatino Linotype"/>
        </w:rPr>
        <w:t xml:space="preserve"> shows </w:t>
      </w:r>
      <w:r w:rsidRPr="00EE1F7D">
        <w:rPr>
          <w:rFonts w:ascii="Palatino Linotype" w:hAnsi="Palatino Linotype"/>
        </w:rPr>
        <w:t xml:space="preserve">that </w:t>
      </w:r>
      <m:oMath>
        <m:sSup>
          <m:sSupPr>
            <m:ctrlPr>
              <w:rPr>
                <w:rFonts w:ascii="Cambria Math" w:hAnsi="Cambria Math"/>
                <w:i/>
              </w:rPr>
            </m:ctrlPr>
          </m:sSupPr>
          <m:e>
            <m:r>
              <w:rPr>
                <w:rFonts w:ascii="Cambria Math" w:hAnsi="Cambria Math"/>
              </w:rPr>
              <m:t>e</m:t>
            </m:r>
          </m:e>
          <m:sup>
            <m:r>
              <w:rPr>
                <w:rFonts w:ascii="Cambria Math" w:hAnsi="Cambria Math"/>
              </w:rPr>
              <m:t>-U</m:t>
            </m:r>
          </m:sup>
        </m:sSup>
      </m:oMath>
      <w:r>
        <w:rPr>
          <w:rFonts w:ascii="Palatino Linotype" w:hAnsi="Palatino Linotype"/>
        </w:rPr>
        <w:t xml:space="preserve"> </w:t>
      </w:r>
      <w:r w:rsidRPr="00EE1F7D">
        <w:rPr>
          <w:rFonts w:ascii="Palatino Linotype" w:hAnsi="Palatino Linotype"/>
        </w:rPr>
        <w:t xml:space="preserve">is a good approximation to the population mean fitness (because </w:t>
      </w:r>
      <m:oMath>
        <m:r>
          <w:rPr>
            <w:rFonts w:ascii="Cambria Math" w:hAnsi="Cambria Math"/>
          </w:rPr>
          <m:t>β≪δ&lt;1</m:t>
        </m:r>
      </m:oMath>
      <w:r w:rsidRPr="00EE1F7D">
        <w:rPr>
          <w:rFonts w:ascii="Palatino Linotype" w:hAnsi="Palatino Linotype"/>
        </w:rPr>
        <w:t xml:space="preserve">), </w:t>
      </w:r>
      <w:r>
        <w:rPr>
          <w:rFonts w:ascii="Palatino Linotype" w:hAnsi="Palatino Linotype"/>
        </w:rPr>
        <w:t>and that</w:t>
      </w:r>
      <w:r w:rsidRPr="00EE1F7D">
        <w:rPr>
          <w:rFonts w:ascii="Palatino Linotype" w:hAnsi="Palatino Linotype"/>
        </w:rPr>
        <w:t xml:space="preserve"> SIM </w:t>
      </w:r>
      <w:r>
        <w:rPr>
          <w:rFonts w:ascii="Palatino Linotype" w:hAnsi="Palatino Linotype"/>
        </w:rPr>
        <w:t xml:space="preserve">slightly </w:t>
      </w:r>
      <w:r w:rsidRPr="00EE1F7D">
        <w:rPr>
          <w:rFonts w:ascii="Palatino Linotype" w:hAnsi="Palatino Linotype"/>
        </w:rPr>
        <w:t>increase</w:t>
      </w:r>
      <w:r>
        <w:rPr>
          <w:rFonts w:ascii="Palatino Linotype" w:hAnsi="Palatino Linotype"/>
        </w:rPr>
        <w:t>s</w:t>
      </w:r>
      <w:r w:rsidRPr="00EE1F7D">
        <w:rPr>
          <w:rFonts w:ascii="Palatino Linotype" w:hAnsi="Palatino Linotype"/>
        </w:rPr>
        <w:t xml:space="preserve"> the population mean fitness with respect to NM</w:t>
      </w:r>
      <w:r>
        <w:rPr>
          <w:rFonts w:ascii="Palatino Linotype" w:hAnsi="Palatino Linotype"/>
        </w:rPr>
        <w:t>;</w:t>
      </w:r>
      <w:r w:rsidRPr="00EE1F7D">
        <w:rPr>
          <w:rFonts w:ascii="Palatino Linotype" w:hAnsi="Palatino Linotype"/>
        </w:rPr>
        <w:t xml:space="preserve"> a sufficient condition is that the mutation rate of individuals with below average fitness is increased</w:t>
      </w:r>
      <w:r>
        <w:rPr>
          <w:rFonts w:ascii="Palatino Linotype" w:hAnsi="Palatino Linotype"/>
        </w:rPr>
        <w:t xml:space="preserve"> </w:t>
      </w:r>
      <w:r>
        <w:rPr>
          <w:rFonts w:ascii="Palatino Linotype" w:hAnsi="Palatino Linotype"/>
        </w:rPr>
        <w:fldChar w:fldCharType="begin" w:fldLock="1"/>
      </w:r>
      <w:r w:rsidR="008D0078">
        <w:rPr>
          <w:rFonts w:ascii="Palatino Linotype" w:hAnsi="Palatino Linotype"/>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rFonts w:ascii="Palatino Linotype" w:hAnsi="Palatino Linotype"/>
        </w:rPr>
        <w:fldChar w:fldCharType="separate"/>
      </w:r>
      <w:r w:rsidRPr="00D84EDB">
        <w:rPr>
          <w:rFonts w:ascii="Palatino Linotype" w:hAnsi="Palatino Linotype"/>
          <w:noProof/>
        </w:rPr>
        <w:t>(Ram and Hadany 2012)</w:t>
      </w:r>
      <w:r>
        <w:rPr>
          <w:rFonts w:ascii="Palatino Linotype" w:hAnsi="Palatino Linotype"/>
        </w:rPr>
        <w:fldChar w:fldCharType="end"/>
      </w:r>
      <w:r w:rsidRPr="00EE1F7D">
        <w:rPr>
          <w:rFonts w:ascii="Palatino Linotype" w:hAnsi="Palatino Linotype"/>
        </w:rPr>
        <w:t xml:space="preserve">. Since we assume </w:t>
      </w:r>
      <w:proofErr w:type="gramStart"/>
      <w:r w:rsidRPr="00EE1F7D">
        <w:rPr>
          <w:rFonts w:ascii="Palatino Linotype" w:hAnsi="Palatino Linotype"/>
        </w:rPr>
        <w:t xml:space="preserve">that </w:t>
      </w:r>
      <w:proofErr w:type="gramEnd"/>
      <m:oMath>
        <m:r>
          <w:rPr>
            <w:rFonts w:ascii="Cambria Math" w:hAnsi="Cambria Math"/>
          </w:rPr>
          <m:t>U&lt;s</m:t>
        </m:r>
      </m:oMath>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m:oMath>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≈1-U&gt;1-s</m:t>
        </m:r>
      </m:oMath>
      <w:r w:rsidRPr="00EE1F7D">
        <w:rPr>
          <w:rFonts w:ascii="Palatino Linotype" w:hAnsi="Palatino Linotype"/>
        </w:rPr>
        <w:t xml:space="preserve">. Therefore, </w:t>
      </w:r>
      <w:r>
        <w:rPr>
          <w:rFonts w:ascii="Palatino Linotype" w:hAnsi="Palatino Linotype"/>
        </w:rPr>
        <w:t>for</w:t>
      </w:r>
      <w:r w:rsidRPr="00EE1F7D">
        <w:rPr>
          <w:rFonts w:ascii="Palatino Linotype" w:hAnsi="Palatino Linotype"/>
        </w:rPr>
        <w:t xml:space="preserve"> SIM </w:t>
      </w:r>
      <w:r>
        <w:rPr>
          <w:rFonts w:ascii="Palatino Linotype" w:hAnsi="Palatino Linotype"/>
        </w:rPr>
        <w:t xml:space="preserve">to </w:t>
      </w:r>
      <w:r w:rsidRPr="00EE1F7D">
        <w:rPr>
          <w:rFonts w:ascii="Palatino Linotype" w:hAnsi="Palatino Linotype"/>
        </w:rPr>
        <w:t xml:space="preserve">increase the population mean fitness </w:t>
      </w:r>
      <w:r>
        <w:rPr>
          <w:rFonts w:ascii="Palatino Linotype" w:hAnsi="Palatino Linotype"/>
        </w:rPr>
        <w:t>it must increase</w:t>
      </w:r>
      <w:r w:rsidRPr="00EE1F7D">
        <w:rPr>
          <w:rFonts w:ascii="Palatino Linotype" w:hAnsi="Palatino Linotype"/>
        </w:rPr>
        <w:t xml:space="preserve"> the mutation rate in individuals with at least one deleterious mutation</w:t>
      </w:r>
      <w:r w:rsidRPr="00EE1F7D">
        <w:rPr>
          <w:rFonts w:ascii="Palatino Linotype" w:hAnsi="Palatino Linotype"/>
          <w:lang w:bidi="hi-IN"/>
        </w:rPr>
        <w:t>.</w:t>
      </w:r>
    </w:p>
    <w:p w:rsidR="008A52D7" w:rsidRDefault="008A52D7" w:rsidP="008D0078">
      <w:pPr>
        <w:spacing w:line="480" w:lineRule="auto"/>
        <w:rPr>
          <w:lang w:bidi="hi-IN"/>
        </w:rPr>
      </w:pPr>
      <w:r>
        <w:rPr>
          <w:lang w:bidi="hi-IN"/>
        </w:rPr>
        <w:br w:type="page"/>
      </w:r>
    </w:p>
    <w:p w:rsidR="008A52D7" w:rsidRDefault="008A52D7" w:rsidP="008D0078">
      <w:pPr>
        <w:spacing w:line="480" w:lineRule="auto"/>
        <w:jc w:val="center"/>
        <w:rPr>
          <w:b/>
          <w:bCs/>
          <w:sz w:val="20"/>
          <w:szCs w:val="20"/>
        </w:rPr>
      </w:pPr>
      <w:bookmarkStart w:id="94" w:name="_Ref363979903"/>
      <w:r>
        <w:rPr>
          <w:b/>
          <w:bCs/>
          <w:noProof/>
          <w:sz w:val="20"/>
          <w:szCs w:val="20"/>
          <w:lang w:bidi="ar-SA"/>
        </w:rPr>
        <w:lastRenderedPageBreak/>
        <w:drawing>
          <wp:inline distT="0" distB="0" distL="0" distR="0" wp14:anchorId="06B6AC3F" wp14:editId="28FAAFCD">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8A52D7" w:rsidRDefault="008A52D7" w:rsidP="008D0078">
      <w:pPr>
        <w:spacing w:line="480" w:lineRule="auto"/>
        <w:rPr>
          <w:sz w:val="20"/>
          <w:szCs w:val="20"/>
        </w:rPr>
      </w:pPr>
      <w:r>
        <w:rPr>
          <w:rFonts w:ascii="Palatino Linotype" w:hAnsi="Palatino Linotype"/>
          <w:b/>
          <w:bCs/>
          <w:sz w:val="20"/>
          <w:szCs w:val="20"/>
        </w:rPr>
        <w:t xml:space="preserve">Online </w:t>
      </w:r>
      <w:r w:rsidRPr="00733307">
        <w:rPr>
          <w:b/>
          <w:bCs/>
          <w:sz w:val="20"/>
          <w:szCs w:val="20"/>
        </w:rPr>
        <w:t>Figure</w:t>
      </w:r>
      <w:bookmarkEnd w:id="94"/>
      <w:r>
        <w:rPr>
          <w:b/>
          <w:bCs/>
          <w:sz w:val="20"/>
          <w:szCs w:val="20"/>
        </w:rPr>
        <w:t xml:space="preserve"> C1</w:t>
      </w:r>
      <w:r w:rsidRPr="00733307">
        <w:rPr>
          <w:b/>
          <w:bCs/>
          <w:sz w:val="20"/>
          <w:szCs w:val="20"/>
        </w:rPr>
        <w:t xml:space="preserve"> – Mean fitness at the mutation-selection balance with stress-induced mutagenesis. </w:t>
      </w:r>
      <w:r w:rsidRPr="00733307">
        <w:rPr>
          <w:sz w:val="20"/>
          <w:szCs w:val="20"/>
        </w:rPr>
        <w:t xml:space="preserve">The brightness represents the fitness advantage of stress-induced mutagenesis over normal mutagenesis </w:t>
      </w:r>
      <m:oMath>
        <m:d>
          <m:dPr>
            <m:ctrlPr>
              <w:rPr>
                <w:rFonts w:ascii="Cambria Math" w:hAnsi="Cambria Math"/>
                <w:i/>
                <w:sz w:val="20"/>
                <w:szCs w:val="20"/>
              </w:rPr>
            </m:ctrlPr>
          </m:dPr>
          <m:e>
            <m:f>
              <m:fPr>
                <m:type m:val="lin"/>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SIM</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e>
                </m:d>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ω</m:t>
                        </m:r>
                      </m:e>
                    </m:acc>
                  </m:e>
                  <m:sub>
                    <m:r>
                      <w:rPr>
                        <w:rFonts w:ascii="Cambria Math" w:hAnsi="Cambria Math"/>
                        <w:sz w:val="20"/>
                        <w:szCs w:val="20"/>
                      </w:rPr>
                      <m:t>NM</m:t>
                    </m:r>
                  </m:sub>
                </m:sSub>
              </m:den>
            </m:f>
          </m:e>
        </m:d>
      </m:oMath>
      <w:r w:rsidRPr="00733307">
        <w:rPr>
          <w:sz w:val="20"/>
          <w:szCs w:val="20"/>
        </w:rPr>
        <w:t xml:space="preserve"> at the mutation-selection balance. The x-axis is the fraction of mutations that are beneficial </w:t>
      </w:r>
      <w:r w:rsidRPr="00733307">
        <w:rPr>
          <w:i/>
          <w:iCs/>
          <w:sz w:val="20"/>
          <w:szCs w:val="20"/>
        </w:rPr>
        <w:t>β</w:t>
      </w:r>
      <w:r>
        <w:rPr>
          <w:sz w:val="20"/>
          <w:szCs w:val="20"/>
        </w:rPr>
        <w:t xml:space="preserve">. </w:t>
      </w:r>
      <w:r w:rsidRPr="00733307">
        <w:rPr>
          <w:sz w:val="20"/>
          <w:szCs w:val="20"/>
        </w:rPr>
        <w:t>The</w:t>
      </w:r>
      <w:r>
        <w:rPr>
          <w:sz w:val="20"/>
          <w:szCs w:val="20"/>
        </w:rPr>
        <w:t xml:space="preserve"> </w:t>
      </w:r>
      <w:r w:rsidRPr="00733307">
        <w:rPr>
          <w:sz w:val="20"/>
          <w:szCs w:val="20"/>
        </w:rPr>
        <w:t>y-axis is the mutation rate fold increase under stress</w:t>
      </w:r>
      <w:r w:rsidRPr="00733307">
        <w:rPr>
          <w:i/>
          <w:iCs/>
          <w:sz w:val="20"/>
          <w:szCs w:val="20"/>
        </w:rPr>
        <w:t xml:space="preserve"> τ</w:t>
      </w:r>
      <w:r w:rsidRPr="00733307">
        <w:rPr>
          <w:sz w:val="20"/>
          <w:szCs w:val="20"/>
        </w:rPr>
        <w:t xml:space="preserve">. "X" marks the parameter set </w:t>
      </w:r>
      <w:r w:rsidRPr="00733307">
        <w:rPr>
          <w:i/>
          <w:iCs/>
          <w:sz w:val="20"/>
          <w:szCs w:val="20"/>
        </w:rPr>
        <w:t>β</w:t>
      </w:r>
      <w:r w:rsidRPr="00733307">
        <w:rPr>
          <w:sz w:val="20"/>
          <w:szCs w:val="20"/>
        </w:rPr>
        <w:t xml:space="preserve">=1/5000 and </w:t>
      </w:r>
      <w:r w:rsidRPr="00733307">
        <w:rPr>
          <w:i/>
          <w:iCs/>
          <w:sz w:val="20"/>
          <w:szCs w:val="20"/>
        </w:rPr>
        <w:t>τ</w:t>
      </w:r>
      <w:r w:rsidRPr="00733307">
        <w:rPr>
          <w:sz w:val="20"/>
          <w:szCs w:val="20"/>
        </w:rPr>
        <w:t>=10, in which the fitness advantage of SIM is ~5</w:t>
      </w:r>
      <w:r w:rsidRPr="00733307">
        <w:rPr>
          <w:sz w:val="20"/>
          <w:szCs w:val="20"/>
        </w:rPr>
        <w:sym w:font="Symbol" w:char="F0D7"/>
      </w:r>
      <w:r w:rsidRPr="00733307">
        <w:rPr>
          <w:sz w:val="20"/>
          <w:szCs w:val="20"/>
        </w:rPr>
        <w:t>10</w:t>
      </w:r>
      <w:r w:rsidRPr="00733307">
        <w:rPr>
          <w:sz w:val="20"/>
          <w:szCs w:val="20"/>
          <w:vertAlign w:val="superscript"/>
        </w:rPr>
        <w:t>-9</w:t>
      </w:r>
      <w:r w:rsidRPr="00733307">
        <w:rPr>
          <w:sz w:val="20"/>
          <w:szCs w:val="20"/>
        </w:rPr>
        <w:t>.</w:t>
      </w:r>
    </w:p>
    <w:p w:rsidR="00C46C20" w:rsidRDefault="00C46C20" w:rsidP="008D0078">
      <w:pPr>
        <w:spacing w:line="480" w:lineRule="auto"/>
        <w:rPr>
          <w:rFonts w:ascii="Palatino Linotype" w:hAnsi="Palatino Linotype"/>
          <w:lang w:bidi="hi-IN"/>
        </w:rPr>
      </w:pPr>
      <w:r>
        <w:rPr>
          <w:rFonts w:ascii="Palatino Linotype" w:hAnsi="Palatino Linotype"/>
          <w:lang w:bidi="hi-IN"/>
        </w:rPr>
        <w:br w:type="page"/>
      </w:r>
    </w:p>
    <w:p w:rsidR="00C46C20" w:rsidRPr="000448EE" w:rsidRDefault="00C46C20" w:rsidP="008D0078">
      <w:pPr>
        <w:pStyle w:val="Heading2"/>
        <w:numPr>
          <w:ilvl w:val="0"/>
          <w:numId w:val="0"/>
        </w:numPr>
        <w:spacing w:line="480" w:lineRule="auto"/>
        <w:ind w:left="357" w:hanging="357"/>
      </w:pPr>
      <w:bookmarkStart w:id="95" w:name="_Ref374377810"/>
      <w:r>
        <w:lastRenderedPageBreak/>
        <w:t xml:space="preserve">Online Appendix E: </w:t>
      </w:r>
      <w:r w:rsidRPr="000448EE">
        <w:t>Possible relationships between stress and mutation</w:t>
      </w:r>
      <w:bookmarkEnd w:id="95"/>
      <w:r w:rsidRPr="000448EE">
        <w:t xml:space="preserve"> </w:t>
      </w:r>
    </w:p>
    <w:p w:rsidR="00C46C20" w:rsidRDefault="00C46C20" w:rsidP="008D0078">
      <w:pPr>
        <w:spacing w:line="480" w:lineRule="auto"/>
        <w:rPr>
          <w:lang w:bidi="hi-IN"/>
        </w:rPr>
      </w:pPr>
      <w:r>
        <w:rPr>
          <w:lang w:bidi="hi-IN"/>
        </w:rPr>
        <w:t xml:space="preserve">In the main text </w:t>
      </w:r>
      <w:r w:rsidRPr="000448EE">
        <w:rPr>
          <w:lang w:bidi="hi-IN"/>
        </w:rPr>
        <w:t>we used a threshold relat</w:t>
      </w:r>
      <w:r w:rsidRPr="008F3447">
        <w:rPr>
          <w:lang w:bidi="hi-IN"/>
        </w:rPr>
        <w:t xml:space="preserve">ionship between stress and mutation: if fitness drops below a threshold (&lt;1 for SIM, </w:t>
      </w:r>
      <w:r w:rsidRPr="008F3447">
        <w:rPr>
          <w:rFonts w:ascii="Times New Roman" w:hAnsi="Times New Roman"/>
          <w:lang w:bidi="hi-IN"/>
        </w:rPr>
        <w:t>≤</w:t>
      </w:r>
      <w:r w:rsidRPr="008F3447">
        <w:rPr>
          <w:lang w:bidi="hi-IN"/>
        </w:rPr>
        <w:t xml:space="preserve">1 for </w:t>
      </w:r>
      <w:proofErr w:type="spellStart"/>
      <w:r w:rsidRPr="008F3447">
        <w:rPr>
          <w:lang w:bidi="hi-IN"/>
        </w:rPr>
        <w:t>SIM</w:t>
      </w:r>
      <w:r w:rsidRPr="008F3447">
        <w:rPr>
          <w:vertAlign w:val="subscript"/>
          <w:lang w:bidi="hi-IN"/>
        </w:rPr>
        <w:t>e</w:t>
      </w:r>
      <w:proofErr w:type="spellEnd"/>
      <w:r w:rsidRPr="008F3447">
        <w:rPr>
          <w:lang w:bidi="hi-IN"/>
        </w:rPr>
        <w:t xml:space="preserve">), the mutation rate </w:t>
      </w:r>
      <w:r w:rsidRPr="00B1563A">
        <w:rPr>
          <w:lang w:bidi="hi-IN"/>
        </w:rPr>
        <w:t xml:space="preserve">increases </w:t>
      </w:r>
      <w:r w:rsidRPr="00B1563A">
        <w:rPr>
          <w:i/>
          <w:iCs/>
          <w:lang w:bidi="hi-IN"/>
        </w:rPr>
        <w:t>τ</w:t>
      </w:r>
      <w:r w:rsidRPr="008F3447">
        <w:rPr>
          <w:lang w:bidi="hi-IN"/>
        </w:rPr>
        <w:t>-fold. But the relationship</w:t>
      </w:r>
      <w:r w:rsidRPr="00BA2B02">
        <w:rPr>
          <w:lang w:bidi="hi-IN"/>
        </w:rPr>
        <w:t xml:space="preserve"> between stress and mutation can be m</w:t>
      </w:r>
      <w:r>
        <w:rPr>
          <w:lang w:bidi="hi-IN"/>
        </w:rPr>
        <w:t xml:space="preserve">ore complex. For example, Agrawal </w:t>
      </w:r>
      <w:r>
        <w:rPr>
          <w:lang w:bidi="hi-IN"/>
        </w:rPr>
        <w:fldChar w:fldCharType="begin" w:fldLock="1"/>
      </w:r>
      <w:r w:rsidR="008D0078">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Pr>
          <w:lang w:bidi="hi-IN"/>
        </w:rPr>
        <w:fldChar w:fldCharType="separate"/>
      </w:r>
      <w:r w:rsidRPr="00FD35E1">
        <w:rPr>
          <w:noProof/>
          <w:lang w:bidi="hi-IN"/>
        </w:rPr>
        <w:t>(2002)</w:t>
      </w:r>
      <w:r>
        <w:rPr>
          <w:lang w:bidi="hi-IN"/>
        </w:rPr>
        <w:fldChar w:fldCharType="end"/>
      </w:r>
      <w:r>
        <w:rPr>
          <w:lang w:bidi="hi-IN"/>
        </w:rPr>
        <w:t xml:space="preserve"> has used a continuous relationship defined by a curvature parameter </w:t>
      </w:r>
      <w:r w:rsidRPr="00FD35E1">
        <w:rPr>
          <w:i/>
          <w:iCs/>
          <w:lang w:bidi="hi-IN"/>
        </w:rPr>
        <w:t>k</w:t>
      </w:r>
      <w:r>
        <w:rPr>
          <w:lang w:bidi="hi-IN"/>
        </w:rPr>
        <w:t xml:space="preserve">. This relationship defines the </w:t>
      </w:r>
      <w:r w:rsidRPr="000448EE">
        <w:rPr>
          <w:lang w:bidi="hi-IN"/>
        </w:rPr>
        <w:t xml:space="preserve">mutation rate for an individual with fitness </w:t>
      </w:r>
      <w:r w:rsidRPr="000448EE">
        <w:rPr>
          <w:i/>
          <w:iCs/>
          <w:lang w:bidi="hi-IN"/>
        </w:rPr>
        <w:t>ω</w:t>
      </w:r>
      <w:r w:rsidRPr="000448EE">
        <w:rPr>
          <w:lang w:bidi="hi-IN"/>
        </w:rPr>
        <w:t xml:space="preserve">, baseline mutation rate </w:t>
      </w:r>
      <w:r w:rsidRPr="000448EE">
        <w:rPr>
          <w:i/>
          <w:iCs/>
          <w:lang w:bidi="hi-IN"/>
        </w:rPr>
        <w:t>U</w:t>
      </w:r>
      <w:r w:rsidRPr="000448EE">
        <w:rPr>
          <w:lang w:bidi="hi-IN"/>
        </w:rPr>
        <w:t xml:space="preserve">, and a maximal mutation rate fold increase </w:t>
      </w:r>
      <w:r w:rsidRPr="000448EE">
        <w:rPr>
          <w:i/>
          <w:iCs/>
          <w:lang w:bidi="hi-IN"/>
        </w:rPr>
        <w:t>τ</w:t>
      </w:r>
      <w:r w:rsidRPr="000448EE">
        <w:rPr>
          <w:lang w:bidi="hi-IN"/>
        </w:rPr>
        <w:t xml:space="preserve"> as</w:t>
      </w:r>
    </w:p>
    <w:p w:rsidR="00C46C20" w:rsidRDefault="00C46C20" w:rsidP="008D0078">
      <w:pPr>
        <w:spacing w:line="480" w:lineRule="auto"/>
        <w:jc w:val="center"/>
        <w:rPr>
          <w:lang w:bidi="hi-IN"/>
        </w:rPr>
      </w:pPr>
      <m:oMath>
        <m:r>
          <w:rPr>
            <w:rFonts w:ascii="Cambria Math" w:hAnsi="Cambria Math"/>
            <w:lang w:bidi="hi-IN"/>
          </w:rPr>
          <m:t>U(ω)=τU-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r>
              <w:rPr>
                <w:rFonts w:ascii="Cambria Math" w:hAnsi="Cambria Math"/>
                <w:lang w:bidi="hi-IN"/>
              </w:rPr>
              <m:t>ω</m:t>
            </m:r>
          </m:e>
          <m:sup>
            <m:r>
              <w:rPr>
                <w:rFonts w:ascii="Cambria Math" w:hAnsi="Cambria Math"/>
                <w:lang w:bidi="hi-IN"/>
              </w:rPr>
              <m:t>k</m:t>
            </m:r>
          </m:sup>
        </m:sSup>
      </m:oMath>
      <w:r w:rsidRPr="000448EE">
        <w:rPr>
          <w:lang w:bidi="hi-IN"/>
        </w:rPr>
        <w:t>.</w:t>
      </w:r>
    </w:p>
    <w:p w:rsidR="00C46C20" w:rsidRDefault="00C46C20" w:rsidP="008D0078">
      <w:pPr>
        <w:spacing w:line="480" w:lineRule="auto"/>
      </w:pPr>
      <w:r w:rsidRPr="000448EE">
        <w:rPr>
          <w:lang w:bidi="hi-IN"/>
        </w:rPr>
        <w:t xml:space="preserve">When </w:t>
      </w:r>
      <w:r w:rsidRPr="000448EE">
        <w:rPr>
          <w:i/>
          <w:iCs/>
          <w:lang w:bidi="hi-IN"/>
        </w:rPr>
        <w:t>k</w:t>
      </w:r>
      <w:r w:rsidRPr="000448EE">
        <w:rPr>
          <w:lang w:bidi="hi-IN"/>
        </w:rPr>
        <w:t xml:space="preserve"> approaches 0 this expression approaches </w:t>
      </w:r>
      <w:r w:rsidRPr="000448EE">
        <w:rPr>
          <w:i/>
          <w:iCs/>
          <w:lang w:bidi="hi-IN"/>
        </w:rPr>
        <w:t>U</w:t>
      </w:r>
      <w:r w:rsidRPr="000448EE">
        <w:rPr>
          <w:lang w:bidi="hi-IN"/>
        </w:rPr>
        <w:t xml:space="preserve">, corresponding to the NM strategy. When </w:t>
      </w:r>
      <w:r w:rsidRPr="000448EE">
        <w:rPr>
          <w:i/>
          <w:iCs/>
          <w:lang w:bidi="hi-IN"/>
        </w:rPr>
        <w:t xml:space="preserve">k </w:t>
      </w:r>
      <w:r w:rsidRPr="000448EE">
        <w:t xml:space="preserve">approaches infinity this expression approaches eq. </w:t>
      </w:r>
      <w:r>
        <w:t>1</w:t>
      </w:r>
      <w:r>
        <w:fldChar w:fldCharType="begin"/>
      </w:r>
      <w:r>
        <w:instrText xml:space="preserve"> REF _Ref374460264 \h  \* MERGEFORMAT </w:instrText>
      </w:r>
      <w:r>
        <w:fldChar w:fldCharType="separate"/>
      </w:r>
      <w:r w:rsidR="00C47BD2" w:rsidRPr="00BA2B02">
        <w:t>(</w:t>
      </w:r>
      <w:r w:rsidR="00C47BD2">
        <w:rPr>
          <w:noProof/>
        </w:rPr>
        <w:t>1</w:t>
      </w:r>
      <w:r w:rsidR="00C47BD2" w:rsidRPr="00BA2B02">
        <w:t>)</w:t>
      </w:r>
      <w:r>
        <w:fldChar w:fldCharType="end"/>
      </w:r>
      <w:r w:rsidRPr="000448EE">
        <w:t xml:space="preserve">, corresponding to the SIM threshold strategy. See Figure </w:t>
      </w:r>
      <w:r w:rsidR="008A52D7">
        <w:t>E1</w:t>
      </w:r>
      <w:r w:rsidRPr="000448EE">
        <w:t xml:space="preserve"> for a plot of these continuous relationships for various values</w:t>
      </w:r>
      <w:r>
        <w:t xml:space="preserve"> of </w:t>
      </w:r>
      <w:r>
        <w:rPr>
          <w:i/>
          <w:iCs/>
        </w:rPr>
        <w:t>k</w:t>
      </w:r>
      <w:r>
        <w:t>.</w:t>
      </w:r>
    </w:p>
    <w:p w:rsidR="00C46C20" w:rsidRDefault="00C46C20" w:rsidP="008D0078">
      <w:pPr>
        <w:spacing w:line="480" w:lineRule="auto"/>
        <w:jc w:val="center"/>
        <w:rPr>
          <w:rFonts w:ascii="Palatino Linotype" w:hAnsi="Palatino Linotype"/>
        </w:rPr>
      </w:pPr>
      <w:r>
        <w:rPr>
          <w:rFonts w:ascii="Palatino Linotype" w:hAnsi="Palatino Linotype"/>
          <w:noProof/>
          <w:lang w:bidi="ar-SA"/>
        </w:rPr>
        <w:lastRenderedPageBreak/>
        <w:drawing>
          <wp:inline distT="0" distB="0" distL="0" distR="0" wp14:anchorId="343706D1" wp14:editId="3E0D545F">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C46C20" w:rsidRDefault="00C46C20" w:rsidP="008D0078">
      <w:pPr>
        <w:spacing w:line="480" w:lineRule="auto"/>
        <w:rPr>
          <w:rFonts w:ascii="Palatino Linotype" w:hAnsi="Palatino Linotype"/>
          <w:sz w:val="20"/>
          <w:szCs w:val="20"/>
        </w:rPr>
      </w:pPr>
      <w:proofErr w:type="gramStart"/>
      <w:r>
        <w:rPr>
          <w:rFonts w:ascii="Palatino Linotype" w:hAnsi="Palatino Linotype"/>
          <w:b/>
          <w:bCs/>
          <w:sz w:val="20"/>
          <w:szCs w:val="20"/>
        </w:rPr>
        <w:t xml:space="preserve">Online </w:t>
      </w:r>
      <w:r w:rsidRPr="00A916BD">
        <w:rPr>
          <w:rFonts w:ascii="Palatino Linotype" w:hAnsi="Palatino Linotype"/>
          <w:b/>
          <w:bCs/>
          <w:sz w:val="20"/>
          <w:szCs w:val="20"/>
        </w:rPr>
        <w:t xml:space="preserve">Figure </w:t>
      </w:r>
      <w:r>
        <w:rPr>
          <w:rFonts w:ascii="Palatino Linotype" w:hAnsi="Palatino Linotype"/>
          <w:b/>
          <w:bCs/>
          <w:sz w:val="20"/>
          <w:szCs w:val="20"/>
        </w:rPr>
        <w:t>E1</w:t>
      </w:r>
      <w:r w:rsidRPr="00A916BD">
        <w:rPr>
          <w:rFonts w:ascii="Palatino Linotype" w:hAnsi="Palatino Linotype"/>
          <w:b/>
          <w:bCs/>
          <w:sz w:val="20"/>
          <w:szCs w:val="20"/>
        </w:rPr>
        <w:t>– Different relationships</w:t>
      </w:r>
      <w:r>
        <w:rPr>
          <w:rFonts w:ascii="Palatino Linotype" w:hAnsi="Palatino Linotype"/>
          <w:b/>
          <w:bCs/>
          <w:sz w:val="20"/>
          <w:szCs w:val="20"/>
        </w:rPr>
        <w:t xml:space="preserve"> between stress and mutation</w:t>
      </w:r>
      <w:r w:rsidRPr="00A916BD">
        <w:rPr>
          <w:rFonts w:ascii="Palatino Linotype" w:hAnsi="Palatino Linotype"/>
          <w:b/>
          <w:bCs/>
          <w:sz w:val="20"/>
          <w:szCs w:val="20"/>
        </w:rPr>
        <w:t>.</w:t>
      </w:r>
      <w:proofErr w:type="gramEnd"/>
      <w:r w:rsidRPr="00A916BD">
        <w:rPr>
          <w:rFonts w:ascii="Palatino Linotype" w:hAnsi="Palatino Linotype"/>
          <w:b/>
          <w:bCs/>
          <w:sz w:val="20"/>
          <w:szCs w:val="20"/>
        </w:rPr>
        <w:t xml:space="preserve"> </w:t>
      </w:r>
      <w:r w:rsidRPr="00A916BD">
        <w:rPr>
          <w:rFonts w:ascii="Palatino Linotype" w:hAnsi="Palatino Linotype"/>
          <w:sz w:val="20"/>
          <w:szCs w:val="20"/>
        </w:rPr>
        <w:t>The figure shows continuous relationships between fitness (x-axis) and mutation rate (y-axis) in solid lines and threshold relationships in dashed lines. The threshold relat</w:t>
      </w:r>
      <w:r>
        <w:rPr>
          <w:rFonts w:ascii="Palatino Linotype" w:hAnsi="Palatino Linotype"/>
          <w:sz w:val="20"/>
          <w:szCs w:val="20"/>
        </w:rPr>
        <w:t>ionship is defined in section 2</w:t>
      </w:r>
      <w:r w:rsidRPr="00A916BD">
        <w:rPr>
          <w:rFonts w:ascii="Palatino Linotype" w:hAnsi="Palatino Linotype"/>
          <w:sz w:val="20"/>
          <w:szCs w:val="20"/>
        </w:rPr>
        <w:t xml:space="preserve"> of the main text. The continuous relationships are defined in </w:t>
      </w:r>
      <w:r>
        <w:rPr>
          <w:rFonts w:ascii="Palatino Linotype" w:hAnsi="Palatino Linotype"/>
          <w:sz w:val="20"/>
          <w:szCs w:val="20"/>
        </w:rPr>
        <w:t>Supporting Text S4</w:t>
      </w:r>
      <w:r w:rsidRPr="00A916BD">
        <w:rPr>
          <w:rFonts w:ascii="Palatino Linotype" w:hAnsi="Palatino Linotype"/>
          <w:sz w:val="20"/>
          <w:szCs w:val="20"/>
        </w:rPr>
        <w:t xml:space="preserve">. Each panel shows a pair of relationships, with </w:t>
      </w:r>
      <w:r w:rsidRPr="00A916BD">
        <w:rPr>
          <w:rFonts w:ascii="Palatino Linotype" w:hAnsi="Palatino Linotype"/>
          <w:i/>
          <w:iCs/>
          <w:sz w:val="20"/>
          <w:szCs w:val="20"/>
        </w:rPr>
        <w:t>k</w:t>
      </w:r>
      <w:r w:rsidRPr="00A916BD">
        <w:rPr>
          <w:rFonts w:ascii="Palatino Linotype" w:hAnsi="Palatino Linotype"/>
          <w:sz w:val="20"/>
          <w:szCs w:val="20"/>
        </w:rPr>
        <w:t xml:space="preserve"> increasing from 1/10 (convex relationship), to 1 (linear relationship) to 10 and 100 (concave relationships). Each continuous relationship is compared with a threshold relationship that has the same mutation rate for </w:t>
      </w:r>
      <w:proofErr w:type="spellStart"/>
      <w:r w:rsidRPr="00A916BD">
        <w:rPr>
          <w:rFonts w:ascii="Palatino Linotype" w:hAnsi="Palatino Linotype"/>
          <w:sz w:val="20"/>
          <w:szCs w:val="20"/>
        </w:rPr>
        <w:t>wildtypes</w:t>
      </w:r>
      <w:proofErr w:type="spellEnd"/>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w:t>
      </w:r>
      <w:r w:rsidRPr="00A916BD">
        <w:rPr>
          <w:rFonts w:ascii="Palatino Linotype" w:hAnsi="Palatino Linotype"/>
          <w:sz w:val="20"/>
          <w:szCs w:val="20"/>
        </w:rPr>
        <w:t xml:space="preserve"> and single mutants</w:t>
      </w:r>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 xml:space="preserve">, </w:t>
      </w:r>
      <w:proofErr w:type="spellStart"/>
      <w:r>
        <w:rPr>
          <w:rFonts w:ascii="Palatino Linotype" w:hAnsi="Palatino Linotype"/>
          <w:i/>
          <w:iCs/>
          <w:sz w:val="20"/>
          <w:szCs w:val="20"/>
        </w:rPr>
        <w:t>aB</w:t>
      </w:r>
      <w:proofErr w:type="spellEnd"/>
      <w:r>
        <w:rPr>
          <w:rFonts w:ascii="Palatino Linotype" w:hAnsi="Palatino Linotype"/>
          <w:i/>
          <w:iCs/>
          <w:sz w:val="20"/>
          <w:szCs w:val="20"/>
        </w:rPr>
        <w:t>/0</w:t>
      </w:r>
      <w:r>
        <w:rPr>
          <w:rFonts w:ascii="Palatino Linotype" w:hAnsi="Palatino Linotype"/>
          <w:sz w:val="20"/>
          <w:szCs w:val="20"/>
        </w:rPr>
        <w:t xml:space="preserve">, </w:t>
      </w:r>
      <w:proofErr w:type="spellStart"/>
      <w:proofErr w:type="gramStart"/>
      <w:r>
        <w:rPr>
          <w:rFonts w:ascii="Palatino Linotype" w:hAnsi="Palatino Linotype"/>
          <w:i/>
          <w:iCs/>
          <w:sz w:val="20"/>
          <w:szCs w:val="20"/>
        </w:rPr>
        <w:t>ab</w:t>
      </w:r>
      <w:proofErr w:type="spellEnd"/>
      <w:proofErr w:type="gramEnd"/>
      <w:r>
        <w:rPr>
          <w:rFonts w:ascii="Palatino Linotype" w:hAnsi="Palatino Linotype"/>
          <w:i/>
          <w:iCs/>
          <w:sz w:val="20"/>
          <w:szCs w:val="20"/>
        </w:rPr>
        <w:t>/1</w:t>
      </w:r>
      <w:r>
        <w:rPr>
          <w:rFonts w:ascii="Palatino Linotype" w:hAnsi="Palatino Linotype"/>
          <w:sz w:val="20"/>
          <w:szCs w:val="20"/>
        </w:rPr>
        <w:t>)</w:t>
      </w:r>
      <w:r w:rsidRPr="00A916BD">
        <w:rPr>
          <w:rFonts w:ascii="Palatino Linotype" w:hAnsi="Palatino Linotype"/>
          <w:sz w:val="20"/>
          <w:szCs w:val="20"/>
        </w:rPr>
        <w:t xml:space="preserve">. Figure </w:t>
      </w:r>
      <w:r>
        <w:rPr>
          <w:rFonts w:ascii="Palatino Linotype" w:hAnsi="Palatino Linotype"/>
          <w:sz w:val="20"/>
          <w:szCs w:val="20"/>
        </w:rPr>
        <w:t>S5</w:t>
      </w:r>
      <w:r w:rsidRPr="00A916BD">
        <w:rPr>
          <w:rFonts w:ascii="Palatino Linotype" w:hAnsi="Palatino Linotype"/>
          <w:sz w:val="20"/>
          <w:szCs w:val="20"/>
        </w:rPr>
        <w:t xml:space="preserve"> shows that the adaptation rate with such threshold relationship approximates the adaptation rate with a continuous relationship.</w:t>
      </w:r>
    </w:p>
    <w:p w:rsidR="00C46C20" w:rsidRPr="002825FD" w:rsidRDefault="00C46C20" w:rsidP="008D0078">
      <w:pPr>
        <w:spacing w:line="480" w:lineRule="auto"/>
      </w:pPr>
    </w:p>
    <w:p w:rsidR="00C46C20" w:rsidRDefault="00C46C20" w:rsidP="008D0078">
      <w:pPr>
        <w:spacing w:line="480" w:lineRule="auto"/>
        <w:rPr>
          <w:lang w:bidi="hi-IN"/>
        </w:rPr>
      </w:pPr>
      <w:r>
        <w:lastRenderedPageBreak/>
        <w:t xml:space="preserve">Figure </w:t>
      </w:r>
      <w:r w:rsidR="008A52D7">
        <w:t>E2</w:t>
      </w:r>
      <w:r>
        <w:rPr>
          <w:lang w:bidi="hi-IN"/>
        </w:rPr>
        <w:t xml:space="preserve"> shows the adaptation time for three continuous strategies (</w:t>
      </w:r>
      <w:r w:rsidRPr="0066767E">
        <w:rPr>
          <w:i/>
          <w:iCs/>
          <w:lang w:bidi="hi-IN"/>
        </w:rPr>
        <w:t>k</w:t>
      </w:r>
      <w:r>
        <w:rPr>
          <w:lang w:bidi="hi-IN"/>
        </w:rPr>
        <w:t>=1/10, 1, and 10).  Remarkably, the dynamics of a continuous strategy can be approximated by a threshold strategy by matching the mutation rates of single mutants:</w:t>
      </w:r>
    </w:p>
    <w:p w:rsidR="00C46C20" w:rsidRDefault="00C46C20" w:rsidP="008D0078">
      <w:pPr>
        <w:spacing w:line="480" w:lineRule="auto"/>
        <w:jc w:val="center"/>
        <w:rPr>
          <w:lang w:bidi="hi-IN"/>
        </w:rP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U,                                           ω≥1</m:t>
                </m:r>
              </m:e>
              <m:e>
                <m:r>
                  <w:rPr>
                    <w:rFonts w:ascii="Cambria Math" w:hAnsi="Cambria Math"/>
                    <w:lang w:bidi="hi-IN"/>
                  </w:rPr>
                  <m:t>τU-</m:t>
                </m:r>
                <m:d>
                  <m:dPr>
                    <m:ctrlPr>
                      <w:rPr>
                        <w:rFonts w:ascii="Cambria Math" w:hAnsi="Cambria Math"/>
                        <w:i/>
                        <w:lang w:bidi="hi-IN"/>
                      </w:rPr>
                    </m:ctrlPr>
                  </m:dPr>
                  <m:e>
                    <m:r>
                      <w:rPr>
                        <w:rFonts w:ascii="Cambria Math" w:hAnsi="Cambria Math"/>
                        <w:lang w:bidi="hi-IN"/>
                      </w:rPr>
                      <m:t>τ-1</m:t>
                    </m:r>
                  </m:e>
                </m:d>
                <m:r>
                  <w:rPr>
                    <w:rFonts w:ascii="Cambria Math" w:hAnsi="Cambria Math"/>
                    <w:lang w:bidi="hi-IN"/>
                  </w:rPr>
                  <m:t>U</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k</m:t>
                    </m:r>
                  </m:sup>
                </m:sSup>
                <m:r>
                  <w:rPr>
                    <w:rFonts w:ascii="Cambria Math" w:hAnsi="Cambria Math"/>
                    <w:lang w:bidi="hi-IN"/>
                  </w:rPr>
                  <m:t>,   ω&lt;1</m:t>
                </m:r>
              </m:e>
            </m:eqArr>
          </m:e>
        </m:d>
      </m:oMath>
      <w:r>
        <w:rPr>
          <w:lang w:bidi="hi-IN"/>
        </w:rPr>
        <w:t>.</w:t>
      </w:r>
    </w:p>
    <w:p w:rsidR="008A52D7" w:rsidRDefault="00C46C20" w:rsidP="008D0078">
      <w:pPr>
        <w:spacing w:line="480" w:lineRule="auto"/>
        <w:rPr>
          <w:lang w:bidi="hi-IN"/>
        </w:rPr>
      </w:pPr>
      <w:r>
        <w:rPr>
          <w:lang w:bidi="hi-IN"/>
        </w:rPr>
        <w:t xml:space="preserve"> This is equivalent to using a </w:t>
      </w:r>
      <w:r>
        <w:t xml:space="preserve">threshold strategy with mutation rate </w:t>
      </w:r>
      <w:r w:rsidRPr="00815DEF">
        <w:t xml:space="preserve">increase </w:t>
      </w:r>
      <w:r w:rsidRPr="00815DEF">
        <w:rPr>
          <w:i/>
          <w:iCs/>
          <w:lang w:bidi="hi-IN"/>
        </w:rPr>
        <w:t>τ</w:t>
      </w:r>
      <w:r w:rsidRPr="00815DEF">
        <w:rPr>
          <w:lang w:bidi="hi-IN"/>
        </w:rPr>
        <w:t>-(</w:t>
      </w:r>
      <w:r w:rsidRPr="00815DEF">
        <w:rPr>
          <w:i/>
          <w:iCs/>
          <w:lang w:bidi="hi-IN"/>
        </w:rPr>
        <w:t>τ</w:t>
      </w:r>
      <w:r w:rsidRPr="00815DEF">
        <w:rPr>
          <w:lang w:bidi="hi-IN"/>
        </w:rPr>
        <w:t>-1</w:t>
      </w:r>
      <w:proofErr w:type="gramStart"/>
      <w:r w:rsidRPr="00815DEF">
        <w:rPr>
          <w:lang w:bidi="hi-IN"/>
        </w:rPr>
        <w:t>)(</w:t>
      </w:r>
      <w:proofErr w:type="gramEnd"/>
      <w:r w:rsidRPr="00815DEF">
        <w:rPr>
          <w:lang w:bidi="hi-IN"/>
        </w:rPr>
        <w:t>1-</w:t>
      </w:r>
      <w:r w:rsidRPr="00815DEF">
        <w:rPr>
          <w:i/>
          <w:iCs/>
          <w:lang w:bidi="hi-IN"/>
        </w:rPr>
        <w:t>s</w:t>
      </w:r>
      <w:r w:rsidRPr="00815DEF">
        <w:rPr>
          <w:lang w:bidi="hi-IN"/>
        </w:rPr>
        <w:t>)</w:t>
      </w:r>
      <w:r w:rsidRPr="00815DEF">
        <w:rPr>
          <w:i/>
          <w:iCs/>
          <w:vertAlign w:val="superscript"/>
          <w:lang w:bidi="hi-IN"/>
        </w:rPr>
        <w:t>k</w:t>
      </w:r>
      <w:r w:rsidRPr="00815DEF">
        <w:rPr>
          <w:lang w:bidi="hi-IN"/>
        </w:rPr>
        <w:t xml:space="preserve">. </w:t>
      </w:r>
      <w:r>
        <w:rPr>
          <w:lang w:bidi="hi-IN"/>
        </w:rPr>
        <w:t xml:space="preserve">The dashed lines in </w:t>
      </w:r>
      <w:r>
        <w:t xml:space="preserve">Figure </w:t>
      </w:r>
      <w:r w:rsidR="008A52D7">
        <w:t>E2</w:t>
      </w:r>
      <w:r>
        <w:t xml:space="preserve"> </w:t>
      </w:r>
      <w:r>
        <w:rPr>
          <w:lang w:bidi="hi-IN"/>
        </w:rPr>
        <w:t>demonstrate this approximation. The continuous strategies can be approximated by threshold strategies because the main factor determining the adaptation rate is the mutation rate increase o</w:t>
      </w:r>
      <w:r w:rsidRPr="00BA2B02">
        <w:rPr>
          <w:lang w:bidi="hi-IN"/>
        </w:rPr>
        <w:t>f</w:t>
      </w:r>
      <w:r>
        <w:rPr>
          <w:lang w:bidi="hi-IN"/>
        </w:rPr>
        <w:t xml:space="preserve"> the wildtype and the single mutants</w:t>
      </w:r>
      <w:r w:rsidRPr="00BA2B02">
        <w:rPr>
          <w:lang w:bidi="hi-IN"/>
        </w:rPr>
        <w:t xml:space="preserve"> </w:t>
      </w:r>
      <w:r>
        <w:rPr>
          <w:lang w:bidi="hi-IN"/>
        </w:rPr>
        <w:t>(</w:t>
      </w:r>
      <w:proofErr w:type="spellStart"/>
      <w:r w:rsidRPr="00BA2B02">
        <w:rPr>
          <w:i/>
          <w:iCs/>
          <w:lang w:bidi="hi-IN"/>
        </w:rPr>
        <w:t>ab</w:t>
      </w:r>
      <w:proofErr w:type="spellEnd"/>
      <w:r w:rsidRPr="00BA2B02">
        <w:rPr>
          <w:lang w:bidi="hi-IN"/>
        </w:rPr>
        <w:t xml:space="preserve">, </w:t>
      </w:r>
      <w:proofErr w:type="spellStart"/>
      <w:r w:rsidRPr="00BA2B02">
        <w:rPr>
          <w:i/>
          <w:iCs/>
          <w:lang w:bidi="hi-IN"/>
        </w:rPr>
        <w:t>aB</w:t>
      </w:r>
      <w:proofErr w:type="spellEnd"/>
      <w:r w:rsidRPr="00BA2B02">
        <w:rPr>
          <w:lang w:bidi="hi-IN"/>
        </w:rPr>
        <w:t xml:space="preserve">, and </w:t>
      </w:r>
      <w:proofErr w:type="spellStart"/>
      <w:r w:rsidRPr="00BA2B02">
        <w:rPr>
          <w:i/>
          <w:iCs/>
          <w:lang w:bidi="hi-IN"/>
        </w:rPr>
        <w:t>Ab</w:t>
      </w:r>
      <w:proofErr w:type="spellEnd"/>
      <w:r>
        <w:rPr>
          <w:lang w:bidi="hi-IN"/>
        </w:rPr>
        <w:t>)</w:t>
      </w:r>
      <w:r w:rsidRPr="00BA2B02">
        <w:rPr>
          <w:lang w:bidi="hi-IN"/>
        </w:rPr>
        <w:t>. This is because individuals with more than a single mutation do not have a significant contribution to adaptation.</w:t>
      </w:r>
    </w:p>
    <w:p w:rsidR="008A52D7" w:rsidRDefault="008A52D7" w:rsidP="008D0078">
      <w:pPr>
        <w:spacing w:line="480" w:lineRule="auto"/>
        <w:rPr>
          <w:lang w:bidi="hi-IN"/>
        </w:rPr>
      </w:pPr>
      <w:r>
        <w:rPr>
          <w:lang w:bidi="hi-IN"/>
        </w:rPr>
        <w:br w:type="page"/>
      </w:r>
    </w:p>
    <w:p w:rsidR="00C46C20" w:rsidRDefault="00C46C20" w:rsidP="008D0078">
      <w:pPr>
        <w:pStyle w:val="FigureLegend"/>
        <w:spacing w:line="480" w:lineRule="auto"/>
        <w:jc w:val="left"/>
        <w:rPr>
          <w:b/>
          <w:bCs/>
          <w:sz w:val="20"/>
          <w:szCs w:val="20"/>
        </w:rPr>
      </w:pPr>
      <w:r>
        <w:rPr>
          <w:b/>
          <w:bCs/>
          <w:noProof/>
          <w:sz w:val="20"/>
          <w:szCs w:val="20"/>
          <w:lang w:bidi="ar-SA"/>
        </w:rPr>
        <w:lastRenderedPageBreak/>
        <w:drawing>
          <wp:inline distT="0" distB="0" distL="0" distR="0" wp14:anchorId="206A8F30" wp14:editId="3303F3A3">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C46C20" w:rsidRDefault="00C46C20" w:rsidP="008D0078">
      <w:pPr>
        <w:pStyle w:val="FigureLegend"/>
        <w:spacing w:line="480" w:lineRule="auto"/>
        <w:jc w:val="left"/>
        <w:rPr>
          <w:lang w:bidi="hi-IN"/>
        </w:rPr>
      </w:pPr>
      <w:proofErr w:type="gramStart"/>
      <w:r>
        <w:rPr>
          <w:rFonts w:ascii="Palatino Linotype" w:hAnsi="Palatino Linotype"/>
          <w:b/>
          <w:bCs/>
          <w:sz w:val="20"/>
          <w:szCs w:val="20"/>
        </w:rPr>
        <w:t xml:space="preserve">Online </w:t>
      </w:r>
      <w:r w:rsidRPr="00733307">
        <w:rPr>
          <w:b/>
          <w:bCs/>
          <w:sz w:val="20"/>
          <w:szCs w:val="20"/>
        </w:rPr>
        <w:t>Figure</w:t>
      </w:r>
      <w:r>
        <w:rPr>
          <w:b/>
          <w:bCs/>
          <w:sz w:val="20"/>
          <w:szCs w:val="20"/>
        </w:rPr>
        <w:t xml:space="preserve"> E2</w:t>
      </w:r>
      <w:r w:rsidRPr="00733307">
        <w:rPr>
          <w:b/>
          <w:bCs/>
          <w:sz w:val="20"/>
          <w:szCs w:val="20"/>
        </w:rPr>
        <w:t xml:space="preserve"> – Complex adaptation with </w:t>
      </w:r>
      <w:r w:rsidRPr="0013483B">
        <w:rPr>
          <w:b/>
          <w:bCs/>
          <w:sz w:val="20"/>
          <w:szCs w:val="20"/>
        </w:rPr>
        <w:t xml:space="preserve">continuous relationship </w:t>
      </w:r>
      <w:r>
        <w:rPr>
          <w:b/>
          <w:bCs/>
          <w:sz w:val="20"/>
          <w:szCs w:val="20"/>
        </w:rPr>
        <w:t>stress-induced mutagenesis</w:t>
      </w:r>
      <w:r w:rsidRPr="00733307">
        <w:rPr>
          <w:b/>
          <w:bCs/>
          <w:sz w:val="20"/>
          <w:szCs w:val="20"/>
        </w:rPr>
        <w:t>.</w:t>
      </w:r>
      <w:proofErr w:type="gramEnd"/>
      <w:r w:rsidRPr="00733307">
        <w:rPr>
          <w:sz w:val="20"/>
          <w:szCs w:val="20"/>
        </w:rPr>
        <w:t xml:space="preserve"> The figure shows the adaptation rate </w:t>
      </w:r>
      <w:r w:rsidRPr="00733307">
        <w:rPr>
          <w:i/>
          <w:iCs/>
          <w:sz w:val="20"/>
          <w:szCs w:val="20"/>
        </w:rPr>
        <w:t>ν</w:t>
      </w:r>
      <w:r w:rsidRPr="00733307">
        <w:rPr>
          <w:sz w:val="20"/>
          <w:szCs w:val="20"/>
        </w:rPr>
        <w:t xml:space="preserve"> as a function of the mutation rate increase </w:t>
      </w:r>
      <w:r w:rsidRPr="00733307">
        <w:rPr>
          <w:i/>
          <w:iCs/>
          <w:sz w:val="20"/>
          <w:szCs w:val="20"/>
        </w:rPr>
        <w:t>τ</w:t>
      </w:r>
      <w:r w:rsidRPr="00733307">
        <w:rPr>
          <w:sz w:val="20"/>
          <w:szCs w:val="20"/>
        </w:rPr>
        <w:t xml:space="preserve"> (both in log scale). </w:t>
      </w:r>
      <w:r>
        <w:rPr>
          <w:sz w:val="20"/>
          <w:szCs w:val="20"/>
        </w:rPr>
        <w:t xml:space="preserve">The solid line is an analytical approximation of SIM (same as in Figure 2). </w:t>
      </w:r>
      <w:r w:rsidRPr="00733307">
        <w:rPr>
          <w:sz w:val="20"/>
          <w:szCs w:val="20"/>
        </w:rPr>
        <w:t xml:space="preserve">Markers are the results of </w:t>
      </w:r>
      <w:r>
        <w:rPr>
          <w:sz w:val="20"/>
          <w:szCs w:val="20"/>
        </w:rPr>
        <w:t xml:space="preserve">simulations of </w:t>
      </w:r>
      <w:r w:rsidRPr="00733307">
        <w:rPr>
          <w:sz w:val="20"/>
          <w:szCs w:val="20"/>
        </w:rPr>
        <w:t>adaptation with SIM with different continuous relationships between fitness and mutation rate</w:t>
      </w:r>
      <w:r>
        <w:rPr>
          <w:sz w:val="20"/>
          <w:szCs w:val="20"/>
        </w:rPr>
        <w:t>. These continuous relationships are</w:t>
      </w:r>
      <w:r w:rsidRPr="00733307">
        <w:rPr>
          <w:sz w:val="20"/>
          <w:szCs w:val="20"/>
        </w:rPr>
        <w:t xml:space="preserve"> defined by </w:t>
      </w:r>
      <w:r>
        <w:rPr>
          <w:sz w:val="20"/>
          <w:szCs w:val="20"/>
        </w:rPr>
        <w:t xml:space="preserve">a </w:t>
      </w:r>
      <w:r w:rsidRPr="00733307">
        <w:rPr>
          <w:sz w:val="20"/>
          <w:szCs w:val="20"/>
        </w:rPr>
        <w:t xml:space="preserve">mutation rate fold increase </w:t>
      </w:r>
      <w:r w:rsidRPr="00733307">
        <w:rPr>
          <w:rFonts w:ascii="Times New Roman" w:hAnsi="Times New Roman"/>
          <w:i/>
          <w:iCs/>
          <w:sz w:val="20"/>
          <w:szCs w:val="20"/>
        </w:rPr>
        <w:t>τ</w:t>
      </w:r>
      <w:r w:rsidRPr="00733307">
        <w:rPr>
          <w:sz w:val="20"/>
          <w:szCs w:val="20"/>
        </w:rPr>
        <w:t xml:space="preserve">=10 </w:t>
      </w:r>
      <w:r>
        <w:rPr>
          <w:sz w:val="20"/>
          <w:szCs w:val="20"/>
        </w:rPr>
        <w:t xml:space="preserve">and </w:t>
      </w:r>
      <w:r w:rsidRPr="00733307">
        <w:rPr>
          <w:sz w:val="20"/>
          <w:szCs w:val="20"/>
        </w:rPr>
        <w:t xml:space="preserve">a curvature parameter </w:t>
      </w:r>
      <w:r w:rsidRPr="00733307">
        <w:rPr>
          <w:i/>
          <w:iCs/>
          <w:sz w:val="20"/>
          <w:szCs w:val="20"/>
        </w:rPr>
        <w:t>k</w:t>
      </w:r>
      <w:r w:rsidRPr="0035628B">
        <w:rPr>
          <w:sz w:val="20"/>
          <w:szCs w:val="20"/>
        </w:rPr>
        <w:t>=10</w:t>
      </w:r>
      <w:r>
        <w:rPr>
          <w:sz w:val="20"/>
          <w:szCs w:val="20"/>
        </w:rPr>
        <w:t>, 1, and 1/10, top to bottom</w:t>
      </w:r>
      <w:r w:rsidRPr="00733307">
        <w:rPr>
          <w:sz w:val="20"/>
          <w:szCs w:val="20"/>
        </w:rPr>
        <w:t xml:space="preserve"> (see </w:t>
      </w:r>
      <w:r>
        <w:rPr>
          <w:sz w:val="20"/>
          <w:szCs w:val="20"/>
        </w:rPr>
        <w:t>Supporting Text S4</w:t>
      </w:r>
      <w:r w:rsidRPr="00733307">
        <w:rPr>
          <w:sz w:val="20"/>
          <w:szCs w:val="20"/>
        </w:rPr>
        <w:t xml:space="preserve"> and Figure S3</w:t>
      </w:r>
      <w:r>
        <w:rPr>
          <w:sz w:val="20"/>
          <w:szCs w:val="20"/>
        </w:rPr>
        <w:t xml:space="preserve"> for more details on continuous SIM</w:t>
      </w:r>
      <w:r w:rsidRPr="00733307">
        <w:rPr>
          <w:sz w:val="20"/>
          <w:szCs w:val="20"/>
        </w:rPr>
        <w:t>)</w:t>
      </w:r>
      <w:r w:rsidRPr="00733307">
        <w:rPr>
          <w:b/>
          <w:bCs/>
          <w:sz w:val="20"/>
          <w:szCs w:val="20"/>
        </w:rPr>
        <w:t xml:space="preserve">. </w:t>
      </w:r>
      <w:r w:rsidRPr="00733307">
        <w:rPr>
          <w:sz w:val="20"/>
          <w:szCs w:val="20"/>
        </w:rPr>
        <w:t>Each dashed line is an approxim</w:t>
      </w:r>
      <w:r w:rsidRPr="000448EE">
        <w:rPr>
          <w:sz w:val="20"/>
          <w:szCs w:val="20"/>
        </w:rPr>
        <w:t xml:space="preserve">ation of a continuous SIM using a SIM threshold strategy (eq. </w:t>
      </w:r>
      <w:r w:rsidRPr="002D7219">
        <w:rPr>
          <w:sz w:val="20"/>
          <w:szCs w:val="20"/>
        </w:rPr>
        <w:t>13</w:t>
      </w:r>
      <w:r w:rsidRPr="002D7219">
        <w:rPr>
          <w:sz w:val="20"/>
          <w:szCs w:val="20"/>
        </w:rPr>
        <w:fldChar w:fldCharType="begin"/>
      </w:r>
      <w:r w:rsidRPr="002D7219">
        <w:rPr>
          <w:sz w:val="20"/>
          <w:szCs w:val="20"/>
        </w:rPr>
        <w:instrText xml:space="preserve"> REF _Ref375754011 \h  \* MERGEFORMAT </w:instrText>
      </w:r>
      <w:r w:rsidRPr="002D7219">
        <w:rPr>
          <w:sz w:val="20"/>
          <w:szCs w:val="20"/>
        </w:rPr>
      </w:r>
      <w:r w:rsidRPr="002D7219">
        <w:rPr>
          <w:sz w:val="20"/>
          <w:szCs w:val="20"/>
        </w:rPr>
        <w:fldChar w:fldCharType="separate"/>
      </w:r>
      <w:r w:rsidR="00C47BD2">
        <w:rPr>
          <w:sz w:val="20"/>
          <w:szCs w:val="20"/>
        </w:rPr>
        <w:t>Error! Reference source not found.</w:t>
      </w:r>
      <w:r w:rsidRPr="002D7219">
        <w:rPr>
          <w:sz w:val="20"/>
          <w:szCs w:val="20"/>
        </w:rPr>
        <w:fldChar w:fldCharType="end"/>
      </w:r>
      <w:r w:rsidRPr="000448EE">
        <w:rPr>
          <w:sz w:val="20"/>
          <w:szCs w:val="20"/>
        </w:rPr>
        <w:t xml:space="preserve">) with </w:t>
      </w:r>
      <w:r w:rsidRPr="000448EE">
        <w:rPr>
          <w:i/>
          <w:iCs/>
          <w:sz w:val="20"/>
          <w:szCs w:val="20"/>
        </w:rPr>
        <w:t>τ</w:t>
      </w:r>
      <w:r w:rsidRPr="000448EE">
        <w:rPr>
          <w:sz w:val="20"/>
          <w:szCs w:val="20"/>
        </w:rPr>
        <w:t>=</w:t>
      </w:r>
      <w:r w:rsidRPr="000448EE">
        <w:rPr>
          <w:sz w:val="20"/>
          <w:szCs w:val="20"/>
          <w:lang w:bidi="hi-IN"/>
        </w:rPr>
        <w:t xml:space="preserve">4.61, 1.45, and 1.05, top to bottom. The fit between the dashed lines and the </w:t>
      </w:r>
      <w:r>
        <w:rPr>
          <w:sz w:val="20"/>
          <w:szCs w:val="20"/>
          <w:lang w:bidi="hi-IN"/>
        </w:rPr>
        <w:t xml:space="preserve">corresponding </w:t>
      </w:r>
      <w:r w:rsidRPr="000448EE">
        <w:rPr>
          <w:sz w:val="20"/>
          <w:szCs w:val="20"/>
          <w:lang w:bidi="hi-IN"/>
        </w:rPr>
        <w:t>markers suggests that a threshold strategy captures the adaptive dynamics.</w:t>
      </w:r>
      <w:r>
        <w:rPr>
          <w:sz w:val="20"/>
          <w:szCs w:val="20"/>
          <w:lang w:bidi="hi-IN"/>
        </w:rPr>
        <w:t xml:space="preserve"> </w:t>
      </w:r>
      <w:r>
        <w:rPr>
          <w:sz w:val="20"/>
          <w:szCs w:val="20"/>
        </w:rPr>
        <w:t>E</w:t>
      </w:r>
      <w:r w:rsidRPr="00733307">
        <w:rPr>
          <w:sz w:val="20"/>
          <w:szCs w:val="20"/>
        </w:rPr>
        <w:t xml:space="preserve">rror bars represent 95% confidence interval of the mean (at least 1,000 </w:t>
      </w:r>
      <w:r>
        <w:rPr>
          <w:sz w:val="20"/>
          <w:szCs w:val="20"/>
        </w:rPr>
        <w:t>simulations</w:t>
      </w:r>
      <w:r w:rsidRPr="00733307">
        <w:rPr>
          <w:sz w:val="20"/>
          <w:szCs w:val="20"/>
        </w:rPr>
        <w:t xml:space="preserve"> per point; computed with bootstrap with 1,000 samples per point). Parameters (see </w:t>
      </w:r>
      <w:r>
        <w:fldChar w:fldCharType="begin"/>
      </w:r>
      <w:r>
        <w:instrText xml:space="preserve"> REF _Ref358791100 \h  \* MERGEFORMAT </w:instrText>
      </w:r>
      <w:r>
        <w:fldChar w:fldCharType="separate"/>
      </w:r>
      <w:r w:rsidR="00C47BD2" w:rsidRPr="00C47BD2">
        <w:rPr>
          <w:sz w:val="20"/>
          <w:szCs w:val="20"/>
        </w:rPr>
        <w:t>Table 1</w:t>
      </w:r>
      <w:r>
        <w:fldChar w:fldCharType="end"/>
      </w:r>
      <w:r w:rsidRPr="00733307">
        <w:rPr>
          <w:sz w:val="20"/>
          <w:szCs w:val="20"/>
        </w:rPr>
        <w:t xml:space="preserve">): </w:t>
      </w:r>
      <w:r w:rsidRPr="00733307">
        <w:rPr>
          <w:i/>
          <w:iCs/>
          <w:sz w:val="20"/>
          <w:szCs w:val="20"/>
        </w:rPr>
        <w:t>U</w:t>
      </w:r>
      <w:r w:rsidRPr="00733307">
        <w:rPr>
          <w:sz w:val="20"/>
          <w:szCs w:val="20"/>
        </w:rPr>
        <w:t xml:space="preserve">=0.0004, </w:t>
      </w:r>
      <w:r w:rsidRPr="00733307">
        <w:rPr>
          <w:i/>
          <w:iCs/>
          <w:sz w:val="20"/>
          <w:szCs w:val="20"/>
        </w:rPr>
        <w:t>s</w:t>
      </w:r>
      <w:r w:rsidRPr="00733307">
        <w:rPr>
          <w:sz w:val="20"/>
          <w:szCs w:val="20"/>
        </w:rPr>
        <w:t xml:space="preserve">=0.05, </w:t>
      </w:r>
      <w:r w:rsidRPr="00733307">
        <w:rPr>
          <w:rFonts w:ascii="Times New Roman" w:hAnsi="Times New Roman"/>
          <w:i/>
          <w:iCs/>
          <w:sz w:val="20"/>
          <w:szCs w:val="20"/>
        </w:rPr>
        <w:t>β</w:t>
      </w:r>
      <w:r w:rsidRPr="00733307">
        <w:rPr>
          <w:sz w:val="20"/>
          <w:szCs w:val="20"/>
        </w:rPr>
        <w:t xml:space="preserve">=0.0002, </w:t>
      </w:r>
      <w:r w:rsidRPr="00733307">
        <w:rPr>
          <w:i/>
          <w:iCs/>
          <w:sz w:val="20"/>
          <w:szCs w:val="20"/>
        </w:rPr>
        <w:t>H</w:t>
      </w:r>
      <w:r w:rsidRPr="00733307">
        <w:rPr>
          <w:sz w:val="20"/>
          <w:szCs w:val="20"/>
        </w:rPr>
        <w:t xml:space="preserve">=2, </w:t>
      </w:r>
      <w:r w:rsidRPr="00733307">
        <w:rPr>
          <w:i/>
          <w:iCs/>
          <w:sz w:val="20"/>
          <w:szCs w:val="20"/>
        </w:rPr>
        <w:t>N</w:t>
      </w:r>
      <w:r w:rsidRPr="00733307">
        <w:rPr>
          <w:sz w:val="20"/>
          <w:szCs w:val="20"/>
        </w:rPr>
        <w:t>=10</w:t>
      </w:r>
      <w:r w:rsidRPr="00733307">
        <w:rPr>
          <w:sz w:val="20"/>
          <w:szCs w:val="20"/>
          <w:vertAlign w:val="superscript"/>
        </w:rPr>
        <w:t>6</w:t>
      </w:r>
      <w:r w:rsidRPr="00733307">
        <w:rPr>
          <w:sz w:val="20"/>
          <w:szCs w:val="20"/>
        </w:rPr>
        <w:t>.</w:t>
      </w:r>
    </w:p>
    <w:p w:rsidR="00C46C20" w:rsidRDefault="00C46C20" w:rsidP="008D0078">
      <w:pPr>
        <w:spacing w:line="480" w:lineRule="auto"/>
        <w:rPr>
          <w:sz w:val="16"/>
          <w:szCs w:val="16"/>
          <w:lang w:bidi="hi-IN"/>
        </w:rPr>
      </w:pPr>
      <w:r>
        <w:rPr>
          <w:lang w:bidi="hi-IN"/>
        </w:rPr>
        <w:br w:type="page"/>
      </w:r>
    </w:p>
    <w:p w:rsidR="00C46C20" w:rsidRDefault="00C46C20" w:rsidP="008D0078">
      <w:pPr>
        <w:pStyle w:val="Heading2"/>
        <w:numPr>
          <w:ilvl w:val="0"/>
          <w:numId w:val="0"/>
        </w:numPr>
        <w:spacing w:line="480" w:lineRule="auto"/>
        <w:ind w:left="357" w:hanging="357"/>
      </w:pPr>
      <w:r>
        <w:lastRenderedPageBreak/>
        <w:t xml:space="preserve">Online Appendix F: </w:t>
      </w:r>
      <w:r w:rsidRPr="008F3447">
        <w:t>Competitions between mutational strategies</w:t>
      </w:r>
    </w:p>
    <w:p w:rsidR="00C46C20" w:rsidRPr="00BA2B02" w:rsidRDefault="00C46C20" w:rsidP="008D0078">
      <w:pPr>
        <w:spacing w:line="480" w:lineRule="auto"/>
      </w:pPr>
      <w:r w:rsidRPr="00020A87">
        <w:rPr>
          <w:lang w:bidi="hi-IN"/>
        </w:rPr>
        <w:t>We also simulated direct competitions between the different mutational strategies (NM, CM, and SIM). In these competitions</w:t>
      </w:r>
      <w:r>
        <w:rPr>
          <w:lang w:bidi="hi-IN"/>
        </w:rPr>
        <w:t xml:space="preserve">, </w:t>
      </w:r>
      <w:r w:rsidRPr="00020A87">
        <w:rPr>
          <w:lang w:bidi="hi-IN"/>
        </w:rPr>
        <w:t>half of the population alters its mutational strategy to an invading strategy</w:t>
      </w:r>
      <w:r>
        <w:rPr>
          <w:lang w:bidi="hi-IN"/>
        </w:rPr>
        <w:t xml:space="preserve"> at the time of the environmental change</w:t>
      </w:r>
      <w:r w:rsidRPr="00020A87">
        <w:rPr>
          <w:lang w:bidi="hi-IN"/>
        </w:rPr>
        <w:t xml:space="preserve">. </w:t>
      </w:r>
      <w:r>
        <w:rPr>
          <w:lang w:bidi="hi-IN"/>
        </w:rPr>
        <w:t>Each simulation</w:t>
      </w:r>
      <w:r w:rsidRPr="00020A87">
        <w:rPr>
          <w:lang w:bidi="hi-IN"/>
        </w:rPr>
        <w:t xml:space="preserve"> provides a sample of the frequency of the invading strategy</w:t>
      </w:r>
      <w:r>
        <w:rPr>
          <w:lang w:bidi="hi-IN"/>
        </w:rPr>
        <w:t xml:space="preserve"> </w:t>
      </w:r>
      <w:r w:rsidRPr="00020A87">
        <w:rPr>
          <w:lang w:bidi="hi-IN"/>
        </w:rPr>
        <w:t xml:space="preserve">after the </w:t>
      </w:r>
      <w:r>
        <w:rPr>
          <w:lang w:bidi="hi-IN"/>
        </w:rPr>
        <w:t xml:space="preserve">appearance and subsequent </w:t>
      </w:r>
      <w:r w:rsidRPr="00020A87">
        <w:rPr>
          <w:lang w:bidi="hi-IN"/>
        </w:rPr>
        <w:t xml:space="preserve">fixation or extinction of the double mutant </w:t>
      </w:r>
      <w:r w:rsidRPr="00020A87">
        <w:rPr>
          <w:i/>
          <w:iCs/>
          <w:lang w:bidi="hi-IN"/>
        </w:rPr>
        <w:t>AB</w:t>
      </w:r>
      <w:r>
        <w:rPr>
          <w:lang w:bidi="hi-IN"/>
        </w:rPr>
        <w:t>.</w:t>
      </w:r>
      <w:r w:rsidRPr="00020A87">
        <w:rPr>
          <w:lang w:bidi="hi-IN"/>
        </w:rPr>
        <w:t xml:space="preserve"> If the average final frequency is significantly lower or higher than</w:t>
      </w:r>
      <w:r w:rsidRPr="00BA2B02">
        <w:rPr>
          <w:lang w:bidi="hi-IN"/>
        </w:rPr>
        <w:t xml:space="preserve"> 50% we consider the invading strategy disfavored or favored by </w:t>
      </w:r>
      <w:r>
        <w:rPr>
          <w:lang w:bidi="hi-IN"/>
        </w:rPr>
        <w:t xml:space="preserve">natural </w:t>
      </w:r>
      <w:r w:rsidRPr="00BA2B02">
        <w:rPr>
          <w:lang w:bidi="hi-IN"/>
        </w:rPr>
        <w:t xml:space="preserve">selection over the initial strategy. </w:t>
      </w:r>
      <w:r>
        <w:rPr>
          <w:lang w:bidi="hi-IN"/>
        </w:rPr>
        <w:t>S</w:t>
      </w:r>
      <w:r w:rsidRPr="00BA2B02">
        <w:rPr>
          <w:lang w:bidi="hi-IN"/>
        </w:rPr>
        <w:t xml:space="preserve">tatistical significance </w:t>
      </w:r>
      <w:r>
        <w:rPr>
          <w:lang w:bidi="hi-IN"/>
        </w:rPr>
        <w:t xml:space="preserve">was calculated </w:t>
      </w:r>
      <w:r w:rsidRPr="00BA2B02">
        <w:rPr>
          <w:lang w:bidi="hi-IN"/>
        </w:rPr>
        <w:t>using a 1-sample 2-tailed t-test.</w:t>
      </w:r>
    </w:p>
    <w:p w:rsidR="00C46C20" w:rsidRDefault="00C46C20" w:rsidP="008D0078">
      <w:pPr>
        <w:spacing w:line="480" w:lineRule="auto"/>
        <w:rPr>
          <w:lang w:bidi="hi-IN"/>
        </w:rPr>
      </w:pPr>
      <w:r>
        <w:t xml:space="preserve">Figure F1 </w:t>
      </w:r>
      <w:r w:rsidRPr="008F3447">
        <w:rPr>
          <w:lang w:bidi="hi-IN"/>
        </w:rPr>
        <w:t>summarizes the competitions. CM clearly loses to both SIM and NM (first and</w:t>
      </w:r>
      <w:r>
        <w:rPr>
          <w:lang w:bidi="hi-IN"/>
        </w:rPr>
        <w:t xml:space="preserve"> second panels from the right). SIM is significantly advantageous over NM when the mutation rate increase is large enough (</w:t>
      </w:r>
      <w:r w:rsidRPr="00B1563A">
        <w:rPr>
          <w:i/>
          <w:iCs/>
          <w:lang w:bidi="hi-IN"/>
        </w:rPr>
        <w:t>τ</w:t>
      </w:r>
      <w:r>
        <w:rPr>
          <w:lang w:bidi="hi-IN"/>
        </w:rPr>
        <w:t xml:space="preserve">&gt;2; 2-tail t-test, P&lt;0.0015). </w:t>
      </w:r>
    </w:p>
    <w:p w:rsidR="008A52D7" w:rsidRDefault="00C46C20" w:rsidP="008D0078">
      <w:pPr>
        <w:spacing w:line="480" w:lineRule="auto"/>
        <w:rPr>
          <w:lang w:bidi="hi-IN"/>
        </w:rPr>
      </w:pPr>
      <w:r>
        <w:rPr>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Pr>
          <w:lang w:bidi="hi-IN"/>
        </w:rPr>
        <w:fldChar w:fldCharType="begin" w:fldLock="1"/>
      </w:r>
      <w:r w:rsidR="008D0078">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bidi="hi-IN"/>
        </w:rPr>
        <w:fldChar w:fldCharType="separate"/>
      </w:r>
      <w:r w:rsidRPr="004F715E">
        <w:rPr>
          <w:noProof/>
          <w:lang w:bidi="hi-IN"/>
        </w:rPr>
        <w:t>(Ram and Hadany 2012)</w:t>
      </w:r>
      <w:r>
        <w:rPr>
          <w:lang w:bidi="hi-IN"/>
        </w:rPr>
        <w:fldChar w:fldCharType="end"/>
      </w:r>
      <w:r>
        <w:rPr>
          <w:lang w:bidi="hi-IN"/>
        </w:rPr>
        <w:t>.</w:t>
      </w:r>
    </w:p>
    <w:p w:rsidR="008A52D7" w:rsidRDefault="008A52D7" w:rsidP="008D0078">
      <w:pPr>
        <w:spacing w:line="480" w:lineRule="auto"/>
        <w:rPr>
          <w:lang w:bidi="hi-IN"/>
        </w:rPr>
      </w:pPr>
      <w:r>
        <w:rPr>
          <w:lang w:bidi="hi-IN"/>
        </w:rPr>
        <w:br w:type="page"/>
      </w:r>
    </w:p>
    <w:p w:rsidR="00C46C20" w:rsidRDefault="00C46C20" w:rsidP="008D0078">
      <w:pPr>
        <w:pStyle w:val="Caption"/>
        <w:spacing w:line="480" w:lineRule="auto"/>
        <w:rPr>
          <w:rFonts w:eastAsiaTheme="minorHAnsi"/>
          <w:smallCaps w:val="0"/>
          <w:color w:val="auto"/>
          <w:spacing w:val="0"/>
          <w:sz w:val="20"/>
          <w:szCs w:val="20"/>
          <w:lang w:bidi="he-IL"/>
        </w:rPr>
      </w:pPr>
      <w:bookmarkStart w:id="96" w:name="_Ref374366687"/>
      <w:r>
        <w:rPr>
          <w:rFonts w:eastAsiaTheme="minorHAnsi"/>
          <w:smallCaps w:val="0"/>
          <w:noProof/>
          <w:color w:val="auto"/>
          <w:spacing w:val="0"/>
          <w:sz w:val="20"/>
          <w:szCs w:val="20"/>
          <w:lang w:bidi="ar-SA"/>
        </w:rPr>
        <w:lastRenderedPageBreak/>
        <w:drawing>
          <wp:inline distT="0" distB="0" distL="0" distR="0" wp14:anchorId="39A68DD4" wp14:editId="459BE125">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C46C20" w:rsidRPr="0013483B" w:rsidRDefault="00C46C20" w:rsidP="008D0078">
      <w:pPr>
        <w:spacing w:line="480" w:lineRule="auto"/>
        <w:rPr>
          <w:sz w:val="20"/>
          <w:szCs w:val="20"/>
          <w:lang w:bidi="hi-IN"/>
        </w:rPr>
      </w:pPr>
      <w:r>
        <w:rPr>
          <w:rFonts w:ascii="Palatino Linotype" w:hAnsi="Palatino Linotype"/>
          <w:b/>
          <w:bCs/>
          <w:sz w:val="20"/>
          <w:szCs w:val="20"/>
        </w:rPr>
        <w:t xml:space="preserve">Online </w:t>
      </w:r>
      <w:r w:rsidRPr="0013483B">
        <w:rPr>
          <w:b/>
          <w:bCs/>
          <w:sz w:val="20"/>
          <w:szCs w:val="20"/>
          <w:lang w:bidi="hi-IN"/>
        </w:rPr>
        <w:t xml:space="preserve">Figure </w:t>
      </w:r>
      <w:bookmarkEnd w:id="96"/>
      <w:r>
        <w:rPr>
          <w:b/>
          <w:bCs/>
          <w:sz w:val="20"/>
          <w:szCs w:val="20"/>
          <w:lang w:bidi="hi-IN"/>
        </w:rPr>
        <w:t>F1</w:t>
      </w:r>
      <w:r w:rsidRPr="0013483B">
        <w:rPr>
          <w:b/>
          <w:bCs/>
          <w:sz w:val="20"/>
          <w:szCs w:val="20"/>
          <w:lang w:bidi="hi-IN"/>
        </w:rPr>
        <w:t xml:space="preserve"> – Direct competitions between three mutational strategies.</w:t>
      </w:r>
      <w:r w:rsidRPr="0013483B">
        <w:rPr>
          <w:sz w:val="20"/>
          <w:szCs w:val="20"/>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13483B">
        <w:rPr>
          <w:sz w:val="20"/>
          <w:szCs w:val="20"/>
          <w:lang w:bidi="hi-IN"/>
        </w:rPr>
        <w:t>CM losses to NM and SIM (P≈0).</w:t>
      </w:r>
      <w:proofErr w:type="gramEnd"/>
      <w:r w:rsidRPr="0013483B">
        <w:rPr>
          <w:sz w:val="20"/>
          <w:szCs w:val="20"/>
          <w:lang w:bidi="hi-IN"/>
        </w:rPr>
        <w:t xml:space="preserve"> Therefore, SIM is favored by selection over both NM and CM. Changing roles between resident and invader didn't a</w:t>
      </w:r>
      <w:r>
        <w:rPr>
          <w:sz w:val="20"/>
          <w:szCs w:val="20"/>
          <w:lang w:bidi="hi-IN"/>
        </w:rPr>
        <w:t>ffect the results (not shown).</w:t>
      </w:r>
      <w:r w:rsidRPr="0013483B">
        <w:rPr>
          <w:sz w:val="20"/>
          <w:szCs w:val="20"/>
          <w:lang w:bidi="hi-IN"/>
        </w:rPr>
        <w:t xml:space="preserve"> Error bars represent the standard error of the mean (500 simulations per point). Parameters (see Table 1): U=0.0004, s=0.05, β=0.0002, H=2, N=106.</w:t>
      </w:r>
    </w:p>
    <w:p w:rsidR="00961941" w:rsidRDefault="00961941" w:rsidP="008D0078">
      <w:pPr>
        <w:spacing w:line="480" w:lineRule="auto"/>
        <w:rPr>
          <w:lang w:bidi="hi-IN"/>
        </w:rPr>
      </w:pPr>
      <w:r>
        <w:rPr>
          <w:lang w:bidi="hi-IN"/>
        </w:rPr>
        <w:br w:type="page"/>
      </w:r>
    </w:p>
    <w:p w:rsidR="00347C94" w:rsidRDefault="005B46B9" w:rsidP="008D0078">
      <w:pPr>
        <w:pStyle w:val="Heading1"/>
        <w:spacing w:line="480" w:lineRule="auto"/>
      </w:pPr>
      <w:r>
        <w:lastRenderedPageBreak/>
        <w:t>Literature cited</w:t>
      </w:r>
    </w:p>
    <w:p w:rsidR="008D0078" w:rsidRPr="008D0078" w:rsidRDefault="00B04C73">
      <w:pPr>
        <w:pStyle w:val="NormalWeb"/>
        <w:divId w:val="655108655"/>
        <w:rPr>
          <w:rFonts w:ascii="Palatino Linotype" w:hAnsi="Palatino Linotype"/>
          <w:noProof/>
          <w:sz w:val="22"/>
        </w:rPr>
      </w:pPr>
      <w:r>
        <w:fldChar w:fldCharType="begin" w:fldLock="1"/>
      </w:r>
      <w:r w:rsidR="007F0A97">
        <w:instrText xml:space="preserve">ADDIN Mendeley Bibliography CSL_BIBLIOGRAPHY </w:instrText>
      </w:r>
      <w:r>
        <w:fldChar w:fldCharType="separate"/>
      </w:r>
      <w:r w:rsidR="008D0078" w:rsidRPr="008D0078">
        <w:rPr>
          <w:rFonts w:ascii="Palatino Linotype" w:hAnsi="Palatino Linotype"/>
          <w:noProof/>
          <w:sz w:val="22"/>
        </w:rPr>
        <w:t>Agrawal, A. F. 2002. Genetic loads under fitness-dependent mutation rates. Journal of Evolutionary Biology 15:1004–1010.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Al Mamun, A. A. M., M.-J. Lombardo, C. Shee, A. M. Lisewski, C. Gonzalez, D. Lin, R. B. Nehring, et al. 2012. Identity and function of a large gene network underlying mutagenic repair of DNA breaks. Science 338:1344–8.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Baharoglu, Z., and D. Mazel. 2011. </w:t>
      </w:r>
      <w:r w:rsidRPr="008D0078">
        <w:rPr>
          <w:rFonts w:ascii="Palatino Linotype" w:hAnsi="Palatino Linotype"/>
          <w:i/>
          <w:iCs/>
          <w:noProof/>
          <w:sz w:val="22"/>
        </w:rPr>
        <w:t>Vibrio cholerae</w:t>
      </w:r>
      <w:r w:rsidRPr="008D0078">
        <w:rPr>
          <w:rFonts w:ascii="Palatino Linotype" w:hAnsi="Palatino Linotype"/>
          <w:noProof/>
          <w:sz w:val="22"/>
        </w:rPr>
        <w:t xml:space="preserve"> triggers SOS and mutagenesis in response to a wide range of antibiotics: a route towards multiresistance. Antimicrobial agents and chemotherapy 55:2438–41.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Berg, O. G. 1996. Selection intensity for codon bias and the effective population size of </w:t>
      </w:r>
      <w:r w:rsidRPr="008D0078">
        <w:rPr>
          <w:rFonts w:ascii="Palatino Linotype" w:hAnsi="Palatino Linotype"/>
          <w:i/>
          <w:iCs/>
          <w:noProof/>
          <w:sz w:val="22"/>
        </w:rPr>
        <w:t>Escherichia coli</w:t>
      </w:r>
      <w:r w:rsidRPr="008D0078">
        <w:rPr>
          <w:rFonts w:ascii="Palatino Linotype" w:hAnsi="Palatino Linotype"/>
          <w:noProof/>
          <w:sz w:val="22"/>
        </w:rPr>
        <w:t>. Genetics 142:1379–82.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Bjedov, I., O. Tenaillon, B. Gérard, V. Souza, E. Denamur, M. Radman, F. Taddei, et al. 2003. Stress-induced mutagenesis in bacteria. Science 300:1404–9.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Bristow, R. G., and R. P. Hill. 2008. Hypoxia and metabolism: Hypoxia, DNA repair and genetic instability. Nature reviews. Cancer 8:180–92.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Cairns, J., J. Overbaugh, and S. Miller. 1988. The origin of mutants. Nature 335:142–5.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Cirz, R. T., and F. E. Romesberg. 2007. Controlling mutation: intervening in evolution as a therapeutic strategy. Critical reviews in biochemistry and molecular biology 42:341–54.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Coyne, J. A., N. H. Barton, and M. Turelli. 2000. Is Wright’s shifting balance process important in evolution? Evolution 54:306–317.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Crow, J. F., W. R. Engels, and C. Denniston. 1990. Phase Three of Wright’s Shifting-Balance Theory. Evolution 44:233.</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Dawson, K. J. 1998. Evolutionarily stable mutation rates. Journal of theoretical biology 194:143–57.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De Visser, J. A. G. M. 2002. The fate of microbial mutators. Microbiology (Reading, England) 148:1247–52.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Debora, B. N., L. E. Vidales, R. Ramírez, M. Ramírez, E. A. Robleto, R. E. Yasbin, and M. Pedraza-Reyes. 2010. Mismatch Repair Modulation of MutY Activity Drives </w:t>
      </w:r>
      <w:r w:rsidRPr="008D0078">
        <w:rPr>
          <w:rFonts w:ascii="Palatino Linotype" w:hAnsi="Palatino Linotype"/>
          <w:i/>
          <w:iCs/>
          <w:noProof/>
          <w:sz w:val="22"/>
        </w:rPr>
        <w:t>Bacillus subtilis</w:t>
      </w:r>
      <w:r w:rsidRPr="008D0078">
        <w:rPr>
          <w:rFonts w:ascii="Palatino Linotype" w:hAnsi="Palatino Linotype"/>
          <w:noProof/>
          <w:sz w:val="22"/>
        </w:rPr>
        <w:t xml:space="preserve"> Stationary-Phase Mutagenesis. Journal of bacteriology 193:236–45.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Denamur, E., and I. Matic. 2006. Evolution of mutation rates in bacteria. Molecular microbiology 60:820–7.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Drake, J. W., B. Charlesworth, D. Charlesworth, and J. F. Crow. 1998. Rates of spontaneous mutation. Genetics 148:1667–86.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Eshel, I. 1981. On the survival probability of a slightly advantageous mutant gene with a general distribution of progeny size - a branching process model. Journal of Mathematical Biology 12:355–362.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Fisher, R. A. 1930. The Genetical Theory of Natural Selection (p. 272). Clarendon Press, Oxford.</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Foster, P. L. 2007. Stress-induced mutagenesis in bacteria. Critical reviews in biochemistry and molecular biology 42:373–97.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Funchain, P., A. Yeung, J. L. Stewart, R. Lin, M. M. Slupska, and J. H. Miller. 2000. The consequences of growth of a mutator strain of </w:t>
      </w:r>
      <w:r w:rsidRPr="008D0078">
        <w:rPr>
          <w:rFonts w:ascii="Palatino Linotype" w:hAnsi="Palatino Linotype"/>
          <w:i/>
          <w:iCs/>
          <w:noProof/>
          <w:sz w:val="22"/>
        </w:rPr>
        <w:t>Escherichia coli</w:t>
      </w:r>
      <w:r w:rsidRPr="008D0078">
        <w:rPr>
          <w:rFonts w:ascii="Palatino Linotype" w:hAnsi="Palatino Linotype"/>
          <w:noProof/>
          <w:sz w:val="22"/>
        </w:rPr>
        <w:t xml:space="preserve"> as measured by loss of function among multiple gene targets and loss of fitness. Genetics 154:959–70.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Galhardo, R. S., P. J. Hastings, and S. M. Rosenberg. 2007. Mutation as a stress response and the regulation of evolvability. Critical reviews in biochemistry and molecular biology 42:399–435.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Gavrilets, S. 1996. On phase three of the shifting-balance theory. Evolution 50:1034–1041.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Gentile, C. F., S.-C. Yu, S. A. Serrano, P. J. Gerrish, and P. D. Sniegowski. 2011. Competition between high- and higher-mutating strains of </w:t>
      </w:r>
      <w:r w:rsidRPr="008D0078">
        <w:rPr>
          <w:rFonts w:ascii="Palatino Linotype" w:hAnsi="Palatino Linotype"/>
          <w:i/>
          <w:iCs/>
          <w:noProof/>
          <w:sz w:val="22"/>
        </w:rPr>
        <w:t>Escherichia coli</w:t>
      </w:r>
      <w:r w:rsidRPr="008D0078">
        <w:rPr>
          <w:rFonts w:ascii="Palatino Linotype" w:hAnsi="Palatino Linotype"/>
          <w:noProof/>
          <w:sz w:val="22"/>
        </w:rPr>
        <w:t>. Biology letters 7:422–4.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Gessler, D. D. G. 1995. The constraints of finite size in asexual populations and the rate of the ratchet. Genetical Research 66:241.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Giraud, A., I. Matic, O. Tenaillon, A. Clara, M. Radman, M. Fons, and F. Taddei. 2001a. Costs and benefits of high mutation rates: adaptive evolution of bacteria in the mouse gut. Science 291:2606–8.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Giraud, A., M. Radman, I. Matic, and F. Taddei. 2001b. The rise and fall of mutator bacteria. Current Opinion in Microbiology 4:582–585.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Goho, S., and G. Bell. 2000. Mild environmental stress elicits mutations affecting fitness in Chlamydomonas. Proceedings of the Royal Society B: Biological Sciences 267:123–9.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Gordo, I., and F. Dionisio. 2005. Nonequilibrium model for estimating parameters of deleterious mutations. Physical Review E 71:18–21.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Gordo, I., L. Perfeito, and A. Sousa. 2011. Fitness effects of mutations in bacteria. Journal of molecular microbiology and biotechnology 21:20–35.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Hadany, L. 2003. Adaptive peak shifts in a heterogenous environment. Theoretical Population Biology 63:41–51.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Hadany, L., and T. Beker. 2003. Fitness-associated recombination on rugged adaptive landscapes. Journal of evolutionary biology 16:862–870.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Haigh, J. 1978. The accumulation of deleterious genes in a population - Muller’s Ratchet. Theoretical Population Biology 14:251–267.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Hall, L. M. C., and S. K. Henderson-Begg. 2006. Hypermutable bacteria isolated from humans--a critical analysis. Microbiology (Reading, England) 152:2505–14.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Heidenreich, E. 2007. Adaptive mutation in </w:t>
      </w:r>
      <w:r w:rsidRPr="008D0078">
        <w:rPr>
          <w:rFonts w:ascii="Palatino Linotype" w:hAnsi="Palatino Linotype"/>
          <w:i/>
          <w:iCs/>
          <w:noProof/>
          <w:sz w:val="22"/>
        </w:rPr>
        <w:t>Saccharomyces cerevisiae</w:t>
      </w:r>
      <w:r w:rsidRPr="008D0078">
        <w:rPr>
          <w:rFonts w:ascii="Palatino Linotype" w:hAnsi="Palatino Linotype"/>
          <w:noProof/>
          <w:sz w:val="22"/>
        </w:rPr>
        <w:t>. Critical reviews in biochemistry and molecular biology 42:285–311.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Henderson-Begg, S. K., D. M. Livermore, and L. M. C. Hall. 2006. Effect of subinhibitory concentrations of antibiotics on mutation frequency in </w:t>
      </w:r>
      <w:r w:rsidRPr="008D0078">
        <w:rPr>
          <w:rFonts w:ascii="Palatino Linotype" w:hAnsi="Palatino Linotype"/>
          <w:i/>
          <w:iCs/>
          <w:noProof/>
          <w:sz w:val="22"/>
        </w:rPr>
        <w:t>Streptococcus pneumoniae</w:t>
      </w:r>
      <w:r w:rsidRPr="008D0078">
        <w:rPr>
          <w:rFonts w:ascii="Palatino Linotype" w:hAnsi="Palatino Linotype"/>
          <w:noProof/>
          <w:sz w:val="22"/>
        </w:rPr>
        <w:t>. The Journal of antimicrobial chemotherapy 57:849–54.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Johnson, T., and N. H. N. H. Barton. 2002. The effect of deleterious alleles on adaptation in asexual populations. Genetics 162:395–411.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Kang, J. M., N. M. Iovine, and M. J. Blaser. 2006. A paradigm for direct stress-induced mutation in prokaryotes. The FASEB journal : official publication of the Federation of American Societies for Experimental Biology 20:2476–85.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Katz, S., and R. Hershberg. 2013. Elevated mutagenesis does not explain the increased frequency of antibiotic resistant mutants in starved aging colonies. PLoS genetics 9:e1003968.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Kessler, D., and H. Levine. 1998. Mutator Dynamics on a Smooth Evolutionary Landscape. Physical Review Letters 80:2012–2015.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Kibota, T. T., and M. Lynch. 1996. Estimate of the genomic mutation rate deleterious to overall fitness in </w:t>
      </w:r>
      <w:r w:rsidRPr="008D0078">
        <w:rPr>
          <w:rFonts w:ascii="Palatino Linotype" w:hAnsi="Palatino Linotype"/>
          <w:i/>
          <w:iCs/>
          <w:noProof/>
          <w:sz w:val="22"/>
        </w:rPr>
        <w:t>E. coli</w:t>
      </w:r>
      <w:r w:rsidRPr="008D0078">
        <w:rPr>
          <w:rFonts w:ascii="Palatino Linotype" w:hAnsi="Palatino Linotype"/>
          <w:noProof/>
          <w:sz w:val="22"/>
        </w:rPr>
        <w:t>. Nature 381:694–6.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Kimura, M. 1967. On the evolutionary adjustment of spontaneous mutation rates. Genetical Research 9:23–34.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Kimura, M., and T. Maruyama. 1966. The mutational load with epistatic gene interactions in fitness. Genetics 54:1337–51.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Kivisaar, M. 2010. Mechanisms of stationary-phase mutagenesis in bacteria: mutational processes in pseudomonads. FEMS microbiology letters 312:1–14.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Leigh, E. G. J. 1970. Natural Selection and Mutability. The American Naturalist 104:301–305.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Liberman, U., and M. W. Feldman. 1986. Modifiers of mutation rate: a general reduction principle. Theoretical population biology 30:125–42.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Loh, E., J. J. Salk, and L. A. Loeb. 2010. Optimization of DNA polymerase mutation rates during bacterial evolution. Proceedings of the National Academy of Sciences 107:1154–9.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Lynch, M., R. Bürger, D. Butcher, and W. Gabriel. 1993. The mutational meltdown in asexual populations. The Journal of heredity 84:339–44.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Matsuba, C., D. G. Ostrow, M. P. Salomon, A. Tolani, and C. F. Baer. 2012. Temperature, stress and spontaneous mutation in </w:t>
      </w:r>
      <w:r w:rsidRPr="008D0078">
        <w:rPr>
          <w:rFonts w:ascii="Palatino Linotype" w:hAnsi="Palatino Linotype"/>
          <w:i/>
          <w:iCs/>
          <w:noProof/>
          <w:sz w:val="22"/>
        </w:rPr>
        <w:t>Caenorhabditis briggsae</w:t>
      </w:r>
      <w:r w:rsidRPr="008D0078">
        <w:rPr>
          <w:rFonts w:ascii="Palatino Linotype" w:hAnsi="Palatino Linotype"/>
          <w:noProof/>
          <w:sz w:val="22"/>
        </w:rPr>
        <w:t xml:space="preserve"> and </w:t>
      </w:r>
      <w:r w:rsidRPr="008D0078">
        <w:rPr>
          <w:rFonts w:ascii="Palatino Linotype" w:hAnsi="Palatino Linotype"/>
          <w:i/>
          <w:iCs/>
          <w:noProof/>
          <w:sz w:val="22"/>
        </w:rPr>
        <w:t>Caenorhabditis elegans</w:t>
      </w:r>
      <w:r w:rsidRPr="008D0078">
        <w:rPr>
          <w:rFonts w:ascii="Palatino Linotype" w:hAnsi="Palatino Linotype"/>
          <w:noProof/>
          <w:sz w:val="22"/>
        </w:rPr>
        <w:t>. Biology letters 8–12.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Maynard Smith, J., and J. Haigh. 1974. The hitch-hiking effect of a favourable gene. Genetical Research 23:23–35.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Montanari, S., A. Oliver, P. Salerno, A. Mena, G. Bertoni, B. Tümmler, L. Cariani, et al. 2007. Biological cost of hypermutation in </w:t>
      </w:r>
      <w:r w:rsidRPr="008D0078">
        <w:rPr>
          <w:rFonts w:ascii="Palatino Linotype" w:hAnsi="Palatino Linotype"/>
          <w:i/>
          <w:iCs/>
          <w:noProof/>
          <w:sz w:val="22"/>
        </w:rPr>
        <w:t>Pseudomonas aeruginosa</w:t>
      </w:r>
      <w:r w:rsidRPr="008D0078">
        <w:rPr>
          <w:rFonts w:ascii="Palatino Linotype" w:hAnsi="Palatino Linotype"/>
          <w:noProof/>
          <w:sz w:val="22"/>
        </w:rPr>
        <w:t xml:space="preserve"> strains from patients with cystic fibrosis. Microbiology (Reading, England) 153:1445–54.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Moore, F. B.-G., and S. J. Tonsor. 1994. A Simulation of Wright’s Shifting-Balance Process: Migration and the Three Phases. Evolution 48:69.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Obolski, U., and L. Hadany. 2012. Implications of stress-induced genetic variation for minimizing multidrug resistance in bacteria. BMC Medicine 10:1–30.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Otto, S. P., and T. Day. 2007. A biologist’s guide to mathematical modeling in ecology and evolution (p. 732). Princeton University Press.</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Patwa, Z., and L. M. Wahl. 2008. The fixation probability of beneficial mutations. Journal of the Royal Society, Interface / the Royal Society 5:1279–89.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Peck, S. L., S. P. Ellner, and F. Gould. 2000. Varying migration and deme size and the feasibility of the shifting balance. Evolution 54:324–7.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Ponder, R. G., N. C. Fonville, and S. M. Rosenberg. 2005. A switch from high-fidelity to error-prone DNA double-strand break repair underlies stress-induced mutation. Molecular cell 19:791–804.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Pupo, G. M., and B. J. Richardson. 1995. Biochemical genetics of a natural population of </w:t>
      </w:r>
      <w:r w:rsidRPr="008D0078">
        <w:rPr>
          <w:rFonts w:ascii="Palatino Linotype" w:hAnsi="Palatino Linotype"/>
          <w:i/>
          <w:iCs/>
          <w:noProof/>
          <w:sz w:val="22"/>
        </w:rPr>
        <w:t>Escherichia coli</w:t>
      </w:r>
      <w:r w:rsidRPr="008D0078">
        <w:rPr>
          <w:rFonts w:ascii="Palatino Linotype" w:hAnsi="Palatino Linotype"/>
          <w:noProof/>
          <w:sz w:val="22"/>
        </w:rPr>
        <w:t>: seasonal changes in alleles and haplotypes. Microbiology (Reading, England) 141:1037–44.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Ram, Y., and L. Hadany. 2012. The evolution of stress-induced hypermutation in asexual populations. Evolution 66:2315–28.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Rodriguez, G. P., N. V Romanova, G. Bao, N. C. Rouf, Y. W. Kow, and G. F. Crouse. 2012. Mismatch repair-dependent mutagenesis in nondividing cells. Proceedings of the National Academy of Sciences 109:6153–8.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Rosenberg, S. M., C. Shee, R. L. Frisch, and P. J. Hastings. 2012. Stress-induced mutation via DNA breaks in </w:t>
      </w:r>
      <w:r w:rsidRPr="008D0078">
        <w:rPr>
          <w:rFonts w:ascii="Palatino Linotype" w:hAnsi="Palatino Linotype"/>
          <w:i/>
          <w:iCs/>
          <w:noProof/>
          <w:sz w:val="22"/>
        </w:rPr>
        <w:t>Escherichia coli</w:t>
      </w:r>
      <w:r w:rsidRPr="008D0078">
        <w:rPr>
          <w:rFonts w:ascii="Palatino Linotype" w:hAnsi="Palatino Linotype"/>
          <w:noProof/>
          <w:sz w:val="22"/>
        </w:rPr>
        <w:t>: A molecular mechanism with implications for evolution and medicine. BioEssays 1–8.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Schrag, S. J., V. Perrot, and B. R. Levin. 1997. Adaptation to the fitness costs of antibiotic resistance in </w:t>
      </w:r>
      <w:r w:rsidRPr="008D0078">
        <w:rPr>
          <w:rFonts w:ascii="Palatino Linotype" w:hAnsi="Palatino Linotype"/>
          <w:i/>
          <w:iCs/>
          <w:noProof/>
          <w:sz w:val="22"/>
        </w:rPr>
        <w:t>Escherichia coli</w:t>
      </w:r>
      <w:r w:rsidRPr="008D0078">
        <w:rPr>
          <w:rFonts w:ascii="Palatino Linotype" w:hAnsi="Palatino Linotype"/>
          <w:noProof/>
          <w:sz w:val="22"/>
        </w:rPr>
        <w:t>. Proceedings of the Royal Society B: Biological Sciences 264:1287–91.</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Sharp, N. P., and A. F. Agrawal. 2012. Evidence for elevated mutation rates in low-quality genotypes. Proceedings of the National Academy of Sciences 109:6142–6.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Shaw, F. H., and C. F. Baer. 2011. Fitness-dependent mutation rates in finite populations. Journal of evolutionary biology 24:1677–84.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Shee, C., J. L. Gibson, M. C. Darrow, C. Gonzalez, and S. M. Rosenberg. 2011. Impact of a stress-inducible switch to mutagenic repair of DNA breaks on mutation in </w:t>
      </w:r>
      <w:r w:rsidRPr="008D0078">
        <w:rPr>
          <w:rFonts w:ascii="Palatino Linotype" w:hAnsi="Palatino Linotype"/>
          <w:i/>
          <w:iCs/>
          <w:noProof/>
          <w:sz w:val="22"/>
        </w:rPr>
        <w:t>Escherichia coli</w:t>
      </w:r>
      <w:r w:rsidRPr="008D0078">
        <w:rPr>
          <w:rFonts w:ascii="Palatino Linotype" w:hAnsi="Palatino Linotype"/>
          <w:noProof/>
          <w:sz w:val="22"/>
        </w:rPr>
        <w:t>. Proceedings of the National Academy of Sciences 108:13659–13664.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Shor, E., C. a. Fox, and J. R. Broach. 2013. The yeast environmental stress response regulates mutagenesis induced by proteotoxic stress. PLoS genetics 9:e1003680.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Sniegowski, P. D., P. J. Gerrish, T. Johnson, and A. Shaver. 2000. The evolution of mutation rates: separating causes from consequences. BioEssays 22:1057–66.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Sniegowski, P. D., P. J. Gerrish, and R. E. Lenski. 1997. Evolution of high mutation rates in experimental populations of E. coli. Nature 387:703–5.</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Taddei, F., M. Radman, J. Maynard Smith, B. Toupance, P.-H. Gouyon, and B. Godelle. 1997. Role of mutator alleles in adaptive evolution. Nature 387:700–2.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Tenaillon, O., E. Denamur, and I. Matic. 2004. Evolutionary significance of stress-induced mutagenesis in bacteria. Trends in microbiology 12:264–70.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Tenaillon, O., H. Le Nagard, B. Godelle, and F. Taddei. 2000. Mutators and sex in bacteria: conflict between adaptive strategies. Proceedings of the National Academy of Sciences 97:10465–70.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Tenaillon, O., B. Toupance, H. Le Nagard, F. Taddei, and B. Godelle. 1999. Mutators, population size, adaptive landscape and the adaptation of asexual populations of bacteria. Genetics 152:485–93.</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lastRenderedPageBreak/>
        <w:t>Torres-Barceló, C., G. Cabot, A. Oliver, A. Buckling, and R. C. MacLean. 2013. A trade-off between oxidative stress resistance and DNA repair plays a role in the evolution of elevated mutation rates in bacteria. Proceedings of the Royal Society B: Biological Sciences 280:20130007.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Wade, M. J., and C. J. Goodnight. 1991. Wright’s shifting balance theory: an experimental study. Science 253:1015–8.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Weinreich, D. M., and L. Chao. 2005. Rapid evolutionary escape by large populations from local fitness peaks is likely in nature. Evolution 59:1175–82.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Weissman, D. B., M. W. Feldman, and D. S. Fisher. 2010. The rate of fitness-valley crossing in sexual populations. Genetics 186:1389–410.</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Whitlock, M. C. 1995. Variance-induced peak shifts. Evolution 49:252.</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Whitlock, M. C. 1997. Founder effects and peak shifts without genetic drift: adaptive peak shifts occur easily when environments fluctuate slightly. Evolution 51:1044.</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Whitlock, M. C., and P. C. Phillips. 2000. The exquisite corpse: a shifting view of the shifting balance. Trends in Ecology &amp; Evolution 15:347–348.</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Wielgoss, S., J. E. Barrick, O. Tenaillon, S. Cruveiller, B. Chane-Woon-Ming, C. Médigue, R. E. Lenski, et al. 2011. Mutation rate inferred from synonymous substitutions in a long-term evolution experiment with </w:t>
      </w:r>
      <w:r w:rsidRPr="008D0078">
        <w:rPr>
          <w:rFonts w:ascii="Palatino Linotype" w:hAnsi="Palatino Linotype"/>
          <w:i/>
          <w:iCs/>
          <w:noProof/>
          <w:sz w:val="22"/>
        </w:rPr>
        <w:t>Escherichia coli</w:t>
      </w:r>
      <w:r w:rsidRPr="008D0078">
        <w:rPr>
          <w:rFonts w:ascii="Palatino Linotype" w:hAnsi="Palatino Linotype"/>
          <w:noProof/>
          <w:sz w:val="22"/>
        </w:rPr>
        <w:t>. G3: Genes, Genomes, Genetics 1:183–186.</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Wielgoss, S., J. E. Barrick, O. Tenaillon, M. J. Wiser, W. J. Dittmar, S. Cruveiller, B. Chane-Woon-Ming, et al. 2012. Mutation rate dynamics in a bacterial population reflect tension between adaptation and genetic load. Proceedings of the National Academy of Sciences 110:222–227.</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Wright, S. 1931. Evolution in Mendelian Populations. Genetics 16:97–159.</w:t>
      </w:r>
    </w:p>
    <w:p w:rsidR="008D0078" w:rsidRPr="008D0078" w:rsidRDefault="008D0078">
      <w:pPr>
        <w:pStyle w:val="NormalWeb"/>
        <w:divId w:val="655108655"/>
        <w:rPr>
          <w:rFonts w:ascii="Palatino Linotype" w:hAnsi="Palatino Linotype"/>
          <w:noProof/>
          <w:sz w:val="22"/>
        </w:rPr>
      </w:pPr>
      <w:r w:rsidRPr="008D0078">
        <w:rPr>
          <w:rFonts w:ascii="Palatino Linotype" w:hAnsi="Palatino Linotype"/>
          <w:noProof/>
          <w:sz w:val="22"/>
        </w:rPr>
        <w:t xml:space="preserve">Wright, S. 1988. Surfaces of selective value revisited. American Naturalist 131:115–123. </w:t>
      </w:r>
    </w:p>
    <w:p w:rsidR="008F2169" w:rsidRDefault="00B04C73" w:rsidP="008D0078">
      <w:pPr>
        <w:pStyle w:val="NormalWeb"/>
        <w:divId w:val="355158609"/>
        <w:rPr>
          <w:lang w:bidi="hi-IN"/>
        </w:rPr>
      </w:pPr>
      <w:r>
        <w:fldChar w:fldCharType="end"/>
      </w:r>
      <w:r w:rsidR="00961941">
        <w:rPr>
          <w:lang w:bidi="hi-IN"/>
        </w:rPr>
        <w:t xml:space="preserve"> </w:t>
      </w:r>
      <w:r w:rsidR="008F2169">
        <w:rPr>
          <w:lang w:bidi="hi-IN"/>
        </w:rPr>
        <w:br w:type="page"/>
      </w:r>
    </w:p>
    <w:p w:rsidR="00961941" w:rsidRDefault="00961941" w:rsidP="008D0078">
      <w:pPr>
        <w:pStyle w:val="Heading1"/>
        <w:spacing w:line="480" w:lineRule="auto"/>
      </w:pPr>
      <w:r>
        <w:lastRenderedPageBreak/>
        <w:t>Tables</w:t>
      </w:r>
    </w:p>
    <w:p w:rsidR="00961941" w:rsidRDefault="00961941" w:rsidP="008D0078">
      <w:pPr>
        <w:pStyle w:val="FigureLegend"/>
        <w:spacing w:line="480" w:lineRule="auto"/>
      </w:pPr>
      <w:bookmarkStart w:id="97" w:name="_Ref358791100"/>
      <w:r>
        <w:t xml:space="preserve">Table </w:t>
      </w:r>
      <w:r>
        <w:fldChar w:fldCharType="begin"/>
      </w:r>
      <w:r w:rsidRPr="00E1623D">
        <w:instrText xml:space="preserve"> SEQ Table \* ARABIC </w:instrText>
      </w:r>
      <w:r>
        <w:fldChar w:fldCharType="separate"/>
      </w:r>
      <w:r w:rsidR="00C47BD2">
        <w:rPr>
          <w:noProof/>
        </w:rPr>
        <w:t>1</w:t>
      </w:r>
      <w:r>
        <w:rPr>
          <w:noProof/>
        </w:rPr>
        <w:fldChar w:fldCharType="end"/>
      </w:r>
      <w:bookmarkEnd w:id="97"/>
      <w:r>
        <w:t xml:space="preserve"> </w:t>
      </w:r>
      <w:r>
        <w:rPr>
          <w:rFonts w:ascii="Arial" w:hAnsi="Arial" w:cs="Arial"/>
        </w:rPr>
        <w:t>–</w:t>
      </w:r>
      <w:r>
        <w:t xml:space="preserve"> </w:t>
      </w:r>
      <w:r w:rsidRPr="00524B4A">
        <w:t>Model parameter</w:t>
      </w:r>
      <w:r>
        <w:t xml:space="preserve">s and estimated values for </w:t>
      </w:r>
      <w:r>
        <w:rPr>
          <w:i/>
          <w:iCs/>
        </w:rPr>
        <w:t>E.</w:t>
      </w:r>
      <w:r w:rsidRPr="001A482B">
        <w:rPr>
          <w:i/>
          <w:iCs/>
        </w:rPr>
        <w:t xml:space="preserve"> coli</w:t>
      </w:r>
    </w:p>
    <w:tbl>
      <w:tblPr>
        <w:tblStyle w:val="LightShading"/>
        <w:tblW w:w="0" w:type="auto"/>
        <w:tblLook w:val="04A0" w:firstRow="1" w:lastRow="0" w:firstColumn="1" w:lastColumn="0" w:noHBand="0" w:noVBand="1"/>
      </w:tblPr>
      <w:tblGrid>
        <w:gridCol w:w="864"/>
        <w:gridCol w:w="2856"/>
        <w:gridCol w:w="1150"/>
        <w:gridCol w:w="3652"/>
      </w:tblGrid>
      <w:tr w:rsidR="00961941" w:rsidTr="00800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961941" w:rsidRDefault="00961941" w:rsidP="008D0078">
            <w:pPr>
              <w:pStyle w:val="FigureLegend"/>
              <w:spacing w:line="480" w:lineRule="auto"/>
            </w:pPr>
            <w:r>
              <w:t>Symbol</w:t>
            </w:r>
          </w:p>
        </w:tc>
        <w:tc>
          <w:tcPr>
            <w:tcW w:w="2858" w:type="dxa"/>
          </w:tcPr>
          <w:p w:rsidR="00961941" w:rsidRDefault="00961941" w:rsidP="008D0078">
            <w:pPr>
              <w:pStyle w:val="FigureLegend"/>
              <w:spacing w:line="480" w:lineRule="auto"/>
              <w:cnfStyle w:val="100000000000" w:firstRow="1" w:lastRow="0" w:firstColumn="0" w:lastColumn="0" w:oddVBand="0" w:evenVBand="0" w:oddHBand="0" w:evenHBand="0" w:firstRowFirstColumn="0" w:firstRowLastColumn="0" w:lastRowFirstColumn="0" w:lastRowLastColumn="0"/>
            </w:pPr>
            <w:r>
              <w:t>Name</w:t>
            </w:r>
          </w:p>
        </w:tc>
        <w:tc>
          <w:tcPr>
            <w:tcW w:w="1150" w:type="dxa"/>
          </w:tcPr>
          <w:p w:rsidR="00961941" w:rsidRDefault="00961941" w:rsidP="008D0078">
            <w:pPr>
              <w:pStyle w:val="FigureLegend"/>
              <w:spacing w:line="480" w:lineRule="auto"/>
              <w:cnfStyle w:val="100000000000" w:firstRow="1" w:lastRow="0" w:firstColumn="0" w:lastColumn="0" w:oddVBand="0" w:evenVBand="0" w:oddHBand="0" w:evenHBand="0" w:firstRowFirstColumn="0" w:firstRowLastColumn="0" w:lastRowFirstColumn="0" w:lastRowLastColumn="0"/>
            </w:pPr>
            <w:r>
              <w:t>Estimate</w:t>
            </w:r>
          </w:p>
        </w:tc>
        <w:tc>
          <w:tcPr>
            <w:tcW w:w="3655" w:type="dxa"/>
          </w:tcPr>
          <w:p w:rsidR="00961941" w:rsidRDefault="00961941" w:rsidP="008D0078">
            <w:pPr>
              <w:pStyle w:val="FigureLegend"/>
              <w:spacing w:line="480" w:lineRule="auto"/>
              <w:cnfStyle w:val="100000000000" w:firstRow="1" w:lastRow="0" w:firstColumn="0" w:lastColumn="0" w:oddVBand="0" w:evenVBand="0" w:oddHBand="0" w:evenHBand="0" w:firstRowFirstColumn="0" w:firstRowLastColumn="0" w:lastRowFirstColumn="0" w:lastRowLastColumn="0"/>
            </w:pPr>
            <w:r>
              <w:t>References</w:t>
            </w:r>
          </w:p>
        </w:tc>
      </w:tr>
      <w:tr w:rsidR="00961941" w:rsidTr="00800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s</w:t>
            </w:r>
          </w:p>
        </w:tc>
        <w:tc>
          <w:tcPr>
            <w:tcW w:w="2858"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Selection coefficient</w:t>
            </w:r>
          </w:p>
        </w:tc>
        <w:tc>
          <w:tcPr>
            <w:tcW w:w="1150"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0.001-0.03</w:t>
            </w:r>
          </w:p>
        </w:tc>
        <w:tc>
          <w:tcPr>
            <w:tcW w:w="3655"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fldChar w:fldCharType="begin" w:fldLock="1"/>
            </w:r>
            <w:r w:rsidR="008D0078">
              <w:instrText>ADDIN CSL_CITATION { "citationItems" : [ { "id" : "ITEM-1", "itemData" : { "DOI" : "10.1038/381694a0", "ISSN" : "0028-0836", "PMID" : "8649513",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lower.\n\n        \nlower bound to mutation rate is 1.9e-4 per genome per generation\n\n        \n50 lines, 25 generations per bottleneck, 300 bottlenecks =&gt; 7500 generations. samples taken from bottlenecks 0 100 120 200 250 300\n\n        \n\n        \n\n        \n\n      ", "page" : "694-6", "title" : "Estimate of the genomic mutation rate deleterious to overall fitness in &lt;i&gt;E. coli&lt;/i&gt;.", "type" : "article-journal", "volume" : "381" }, "uris" : [ "http://www.mendeley.com/documents/?uuid=3ee5aa9d-2340-4677-8d5d-6afeeaf0d133" ] }, { "id" : "ITEM-2", "itemData" : { "DOI" : "10.1159/000332747", "ISSN" : "1660-2412", "PMID" : "22248540",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"http://www.mendeley.com/documents/?uuid=77a94273-0070-494a-9522-624f42c69860" ] } ], "mendeley" : { "previouslyFormattedCitation" : "(Kibota and Lynch 1996; Gordo et al. 2011)" }, "properties" : { "noteIndex" : 0 }, "schema" : "https://github.com/citation-style-language/schema/raw/master/csl-citation.json" }</w:instrText>
            </w:r>
            <w:r>
              <w:fldChar w:fldCharType="separate"/>
            </w:r>
            <w:r w:rsidRPr="00663378">
              <w:rPr>
                <w:noProof/>
              </w:rPr>
              <w:t>(Kibota and Lynch 1996; Gordo et al. 2011)</w:t>
            </w:r>
            <w:r>
              <w:fldChar w:fldCharType="end"/>
            </w:r>
          </w:p>
        </w:tc>
      </w:tr>
      <w:tr w:rsidR="00961941" w:rsidTr="00800DD3">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H</w:t>
            </w:r>
          </w:p>
        </w:tc>
        <w:tc>
          <w:tcPr>
            <w:tcW w:w="2858"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t>Double mutant advantage</w:t>
            </w:r>
          </w:p>
        </w:tc>
        <w:tc>
          <w:tcPr>
            <w:tcW w:w="1150"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t>1-10</w:t>
            </w:r>
          </w:p>
        </w:tc>
        <w:tc>
          <w:tcPr>
            <w:tcW w:w="3655"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fldChar w:fldCharType="begin" w:fldLock="1"/>
            </w:r>
            <w:r w:rsidR="008D0078">
              <w:instrText>ADDIN CSL_CITATION { "citationItems" : [ { "id" : "ITEM-1", "itemData" : { "DOI" : "10.1159/000332747", "ISSN" : "1660-2412", "PMID" : "22248540",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"http://www.mendeley.com/documents/?uuid=77a94273-0070-494a-9522-624f42c69860" ] } ], "mendeley" : { "previouslyFormattedCitation" : "(Gordo et al. 2011)" }, "properties" : { "noteIndex" : 0 }, "schema" : "https://github.com/citation-style-language/schema/raw/master/csl-citation.json" }</w:instrText>
            </w:r>
            <w:r>
              <w:fldChar w:fldCharType="separate"/>
            </w:r>
            <w:r w:rsidRPr="00663378">
              <w:rPr>
                <w:noProof/>
              </w:rPr>
              <w:t>(Gordo et al. 2011)</w:t>
            </w:r>
            <w:r>
              <w:fldChar w:fldCharType="end"/>
            </w:r>
          </w:p>
        </w:tc>
      </w:tr>
      <w:tr w:rsidR="00961941" w:rsidTr="00800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U</w:t>
            </w:r>
          </w:p>
        </w:tc>
        <w:tc>
          <w:tcPr>
            <w:tcW w:w="2858"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Genomic deleterious mutation rate</w:t>
            </w:r>
          </w:p>
        </w:tc>
        <w:tc>
          <w:tcPr>
            <w:tcW w:w="1150"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0.0004-0.003</w:t>
            </w:r>
          </w:p>
        </w:tc>
        <w:tc>
          <w:tcPr>
            <w:tcW w:w="3655"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fldChar w:fldCharType="begin" w:fldLock="1"/>
            </w:r>
            <w:r w:rsidR="008D0078">
              <w:instrText>ADDIN CSL_CITATION { "citationItems" : [ { "id" : "ITEM-1", "itemData" : { "ISSN" : "0016-6731", "PMID" : "9560386",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"title" : "Rates of spontaneous mutation.", "type" : "article-journal", "volume" : "148" }, "uris" : [ "http://www.mendeley.com/documents/?uuid=cd3cd1d2-24de-4081-b0f0-eb1069fecd38" ] }, { "id" : "ITEM-2", "itemData" : { "DOI" : "10.1534/g3.111.000406", "ISSN" : "2160-1836", "PMID" : "22207905",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\u00d7 10(-11)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genome\n\n        \nthis is 1/6-1/7 of Drake's 1991 estimate", "page" : "183-186", "title" : "Mutation rate inferred from synonymous substitutions in a long-term evolution experiment with &lt;i&gt;Escherichia coli&lt;/i&gt;.", "type" : "article-journal", "volume" : "1" }, "uris" : [ "http://www.mendeley.com/documents/?uuid=037198a6-7bae-48c6-9bb6-e8f2d39bf2eb" ] } ], "mendeley" : { "previouslyFormattedCitation" : "(Drake et al. 1998; Wielgoss et al. 2011)" }, "properties" : { "noteIndex" : 0 }, "schema" : "https://github.com/citation-style-language/schema/raw/master/csl-citation.json" }</w:instrText>
            </w:r>
            <w:r>
              <w:fldChar w:fldCharType="separate"/>
            </w:r>
            <w:r w:rsidRPr="00663378">
              <w:rPr>
                <w:noProof/>
              </w:rPr>
              <w:t>(Drake et al. 1998; Wielgoss et al. 2011)</w:t>
            </w:r>
            <w:r>
              <w:fldChar w:fldCharType="end"/>
            </w:r>
          </w:p>
        </w:tc>
      </w:tr>
      <w:tr w:rsidR="00961941" w:rsidTr="00800DD3">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µ</w:t>
            </w:r>
          </w:p>
        </w:tc>
        <w:tc>
          <w:tcPr>
            <w:tcW w:w="2858"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t>Site-specific mutation rate</w:t>
            </w:r>
          </w:p>
        </w:tc>
        <w:tc>
          <w:tcPr>
            <w:tcW w:w="1150"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rsidRPr="008E43B1">
              <w:rPr>
                <w:i/>
                <w:iCs/>
              </w:rPr>
              <w:t>U</w:t>
            </w:r>
            <w:r>
              <w:t>/5000</w:t>
            </w:r>
          </w:p>
        </w:tc>
        <w:tc>
          <w:tcPr>
            <w:tcW w:w="3655"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fldChar w:fldCharType="begin" w:fldLock="1"/>
            </w:r>
            <w:r w:rsidR="008D0078">
              <w:instrText>ADDIN CSL_CITATION { "citationItems" : [ { "id" : "ITEM-1", "itemData" : { "DOI" : "10.1159/000332747", "ISSN" : "1660-2412", "PMID" : "22248540",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"http://www.mendeley.com/documents/?uuid=77a94273-0070-494a-9522-624f42c69860" ] } ], "mendeley" : { "previouslyFormattedCitation" : "(Gordo et al. 2011)" }, "properties" : { "noteIndex" : 0 }, "schema" : "https://github.com/citation-style-language/schema/raw/master/csl-citation.json" }</w:instrText>
            </w:r>
            <w:r>
              <w:fldChar w:fldCharType="separate"/>
            </w:r>
            <w:r w:rsidRPr="00663378">
              <w:rPr>
                <w:noProof/>
              </w:rPr>
              <w:t>(Gordo et al. 2011)</w:t>
            </w:r>
            <w:r>
              <w:fldChar w:fldCharType="end"/>
            </w:r>
          </w:p>
        </w:tc>
      </w:tr>
      <w:tr w:rsidR="00961941" w:rsidTr="00800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τ</w:t>
            </w:r>
          </w:p>
        </w:tc>
        <w:tc>
          <w:tcPr>
            <w:tcW w:w="2858"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Fold-increase in mutation rate</w:t>
            </w:r>
          </w:p>
        </w:tc>
        <w:tc>
          <w:tcPr>
            <w:tcW w:w="1150"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t>1-100</w:t>
            </w:r>
          </w:p>
        </w:tc>
        <w:tc>
          <w:tcPr>
            <w:tcW w:w="3655" w:type="dxa"/>
          </w:tcPr>
          <w:p w:rsidR="00961941" w:rsidRDefault="00961941" w:rsidP="008D0078">
            <w:pPr>
              <w:pStyle w:val="FigureLegend"/>
              <w:spacing w:line="480" w:lineRule="auto"/>
              <w:cnfStyle w:val="000000100000" w:firstRow="0" w:lastRow="0" w:firstColumn="0" w:lastColumn="0" w:oddVBand="0" w:evenVBand="0" w:oddHBand="1" w:evenHBand="0" w:firstRowFirstColumn="0" w:firstRowLastColumn="0" w:lastRowFirstColumn="0" w:lastRowLastColumn="0"/>
            </w:pPr>
            <w:r>
              <w:fldChar w:fldCharType="begin" w:fldLock="1"/>
            </w:r>
            <w:r w:rsidR="008D0078">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"id" : "ITEM-2", "itemData" : { "DOI" : "10.1099/mic.0.29079-0", "ISSN" : "1350-0872", "PMID" : "16946246", "abstract" : "Hypermutable bacteria of several species have been described among isolates recovered from humans over the last decade. Interpretation of the literature in this area is complicated by diversity in the determination and definition of hypermutability, and this review outlines the different methods used. Inactivation of the mismatch repair gene mutS is often implicated in the mutator phenotype; the reported effect of mutS inactivation on mutation frequency varies widely between species, from under 10-fold to nearly 1,000-fold, but also varies among different reports on the same species. Particularly high proportions of mutators have been reported among Pseudomonas aeruginosa and other species in the cystic fibrosis lung, epidemic serogroup A Neisseria meningitidis, and Helicobacter pylori. Aspects of the biology of these infections that could be relevant to hypermutability are discussed, and some future directions that may increase our understanding of mutators among bacteria isolated from humans are considered.", "author" : [ { "dropping-particle" : "", "family" : "Hall", "given" : "Lucinda M C", "non-dropping-particle" : "", "parse-names" : false, "suffix" : "" }, { "dropping-particle" : "", "family" : "Henderson-Begg", "given" : "Stephanie K", "non-dropping-particle" : "", "parse-names" : false, "suffix" : "" } ], "container-title" : "Microbiology (Reading, England)", "id" : "ITEM-2", "issue" : "Pt 9", "issued" : { "date-parts" : [ [ "2006", "9" ] ] }, "page" : "2505-14", "title" : "Hypermutable bacteria isolated from humans--a critical analysis.", "type" : "article-journal", "volume" : "152" }, "uris" : [ "http://www.mendeley.com/documents/?uuid=b012c157-c619-4b91-b762-1d01aa0bad79" ] } ], "mendeley" : { "previouslyFormattedCitation" : "(Bjedov et al. 2003; Hall and Henderson-Begg 2006)" }, "properties" : { "noteIndex" : 0 }, "schema" : "https://github.com/citation-style-language/schema/raw/master/csl-citation.json" }</w:instrText>
            </w:r>
            <w:r>
              <w:fldChar w:fldCharType="separate"/>
            </w:r>
            <w:r w:rsidRPr="00663378">
              <w:rPr>
                <w:noProof/>
              </w:rPr>
              <w:t>(Bjedov et al. 2003; Hall and Henderson-Begg 2006)</w:t>
            </w:r>
            <w:r>
              <w:fldChar w:fldCharType="end"/>
            </w:r>
          </w:p>
        </w:tc>
      </w:tr>
      <w:tr w:rsidR="00961941" w:rsidTr="00800DD3">
        <w:tc>
          <w:tcPr>
            <w:cnfStyle w:val="001000000000" w:firstRow="0" w:lastRow="0" w:firstColumn="1" w:lastColumn="0" w:oddVBand="0" w:evenVBand="0" w:oddHBand="0" w:evenHBand="0" w:firstRowFirstColumn="0" w:firstRowLastColumn="0" w:lastRowFirstColumn="0" w:lastRowLastColumn="0"/>
            <w:tcW w:w="865" w:type="dxa"/>
          </w:tcPr>
          <w:p w:rsidR="00961941" w:rsidRPr="00524B4A" w:rsidRDefault="00961941" w:rsidP="008D0078">
            <w:pPr>
              <w:pStyle w:val="FigureLegend"/>
              <w:spacing w:line="480" w:lineRule="auto"/>
              <w:rPr>
                <w:i/>
                <w:iCs/>
              </w:rPr>
            </w:pPr>
            <w:r w:rsidRPr="00524B4A">
              <w:rPr>
                <w:i/>
                <w:iCs/>
              </w:rPr>
              <w:t>N</w:t>
            </w:r>
          </w:p>
        </w:tc>
        <w:tc>
          <w:tcPr>
            <w:tcW w:w="2858" w:type="dxa"/>
          </w:tcPr>
          <w:p w:rsidR="00961941"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t>Population size</w:t>
            </w:r>
          </w:p>
        </w:tc>
        <w:tc>
          <w:tcPr>
            <w:tcW w:w="1150" w:type="dxa"/>
          </w:tcPr>
          <w:p w:rsidR="00961941" w:rsidRPr="000E4EA4"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rPr>
                <w:vertAlign w:val="superscript"/>
              </w:rPr>
            </w:pPr>
            <w:r>
              <w:t>10</w:t>
            </w:r>
            <w:r>
              <w:rPr>
                <w:vertAlign w:val="superscript"/>
              </w:rPr>
              <w:t>5</w:t>
            </w:r>
            <w:r>
              <w:t>-10</w:t>
            </w:r>
            <w:r>
              <w:rPr>
                <w:vertAlign w:val="superscript"/>
              </w:rPr>
              <w:t>10</w:t>
            </w:r>
          </w:p>
        </w:tc>
        <w:tc>
          <w:tcPr>
            <w:tcW w:w="3655" w:type="dxa"/>
          </w:tcPr>
          <w:p w:rsidR="00961941" w:rsidRPr="00EA316D" w:rsidRDefault="00961941" w:rsidP="008D0078">
            <w:pPr>
              <w:pStyle w:val="FigureLegend"/>
              <w:spacing w:line="480" w:lineRule="auto"/>
              <w:cnfStyle w:val="000000000000" w:firstRow="0" w:lastRow="0" w:firstColumn="0" w:lastColumn="0" w:oddVBand="0" w:evenVBand="0" w:oddHBand="0" w:evenHBand="0" w:firstRowFirstColumn="0" w:firstRowLastColumn="0" w:lastRowFirstColumn="0" w:lastRowLastColumn="0"/>
            </w:pPr>
            <w:r w:rsidRPr="00EA316D">
              <w:fldChar w:fldCharType="begin" w:fldLock="1"/>
            </w:r>
            <w:r w:rsidR="008D0078">
              <w:instrText>ADDIN CSL_CITATION { "citationItems" : [ { "id" : "ITEM-1", "itemData" : { "DOI" : "10.1099/13500872-141-4-1037", "ISSN" : "1350-0872", "PMID" : "7773381", "abstract" : "The level of diversity, degree of enzyme polymorphism, effective population size, and the relative roles of drift and selection were examined in a cross-section of a natural Escherichia coli population based on random samples of haplotypes of E. coli isolated from sewage. The population studied contained E. coli strains derived from a human population of approximately 16,000 individuals, as well as from other sources. Three sample sets were taken between May and August. Each set consisted of 100 E. coli clones. Six enzyme loci [GPI (5 alleles), GPD (5 alleles), PGD (10 alleles), ADH (8 alleles), IDH (6 alleles), PGM (6 alleles)] were surveyed electrophoretically for each clone; 159 different haplotypes were obtained and it is likely that all possible combinations are present in the population sampled. The large numbers of different haplotypes observed were distributed as a series of four genetically similar families of clones. The large estimated effective population size (Ne = 10(10)) means that the observed large and highly significant changes in allele frequencies with time are not due to genetic drift. Selection, though not necessarily at the loci studied, is considered the only likely explanation.", "author" : [ { "dropping-particle" : "", "family" : "Pupo", "given" : "G M", "non-dropping-particle" : "", "parse-names" : false, "suffix" : "" }, { "dropping-particle" : "", "family" : "Richardson", "given" : "B J", "non-dropping-particle" : "", "parse-names" : false, "suffix" : "" } ], "container-title" : "Microbiology (Reading, England)", "id" : "ITEM-1", "issue" : "1 995", "issued" : { "date-parts" : [ [ "1995", "4" ] ] }, "page" : "1037-44", "title" : "Biochemical genetics of a natural population of &lt;i&gt;Escherichia coli&lt;/i&gt;: seasonal changes in alleles and haplotypes.", "type" : "article-journal", "volume" : "141" }, "uris" : [ "http://www.mendeley.com/documents/?uuid=998cd49d-daa3-4dde-91b2-dea8bb05fd87" ] }, { "id" : "ITEM-2", "itemData" : { "ISSN" : "0016-6731", "PMID" : "8846914", "abstract" : "The selection intensity for codon bias and the synonymous diversity have been used in the recent literature to estimate the effective population size of Escherichia coli. The results have varied between (10)5 and (10)8. It is suggested here that most of this disparity can be explained by a model that accounts for the population structure of the species. Thus it is assumed that weakly selected characters, like synonymous substitutions, are selectively fixed within individual lines or colonies but spread throughout the population in an essentially neutral way when colonies replace one another. In this way, the effective population size that enters expressions for the codon bias will be that of an individual colony, which, if hitchhiking effects are considered, can be a very small number. The effective population size that appears together with the mutation rate in expressions for the synonymous diversity, on the other hand, will be related to the total number of colonies that make up the species and can be a very large number.", "author" : [ { "dropping-particle" : "", "family" : "Berg", "given" : "Otto G.", "non-dropping-particle" : "", "parse-names" : false, "suffix" : "" } ], "container-title" : "Genetics", "id" : "ITEM-2", "issue" : "4", "issued" : { "date-parts" : [ [ "1996", "4" ] ] }, "page" : "1379-82", "title" : "Selection intensity for codon bias and the effective population size of &lt;i&gt;Escherichia coli&lt;/i&gt;.", "type" : "article-journal", "volume" : "142" }, "uris" : [ "http://www.mendeley.com/documents/?uuid=722580f3-f109-4e35-a5a5-0d65f6026a09" ] } ], "mendeley" : { "previouslyFormattedCitation" : "(Pupo and Richardson 1995; Berg 1996)" }, "properties" : { "noteIndex" : 0 }, "schema" : "https://github.com/citation-style-language/schema/raw/master/csl-citation.json" }</w:instrText>
            </w:r>
            <w:r w:rsidRPr="00EA316D">
              <w:fldChar w:fldCharType="separate"/>
            </w:r>
            <w:r w:rsidRPr="00663378">
              <w:rPr>
                <w:noProof/>
              </w:rPr>
              <w:t>(Pupo and Richardson 1995; Berg 1996)</w:t>
            </w:r>
            <w:r w:rsidRPr="00EA316D">
              <w:fldChar w:fldCharType="end"/>
            </w:r>
          </w:p>
        </w:tc>
      </w:tr>
    </w:tbl>
    <w:p w:rsidR="00961941" w:rsidRDefault="00961941" w:rsidP="008D0078">
      <w:pPr>
        <w:spacing w:line="480" w:lineRule="auto"/>
      </w:pPr>
      <w:r>
        <w:softHyphen/>
      </w:r>
      <w:r>
        <w:softHyphen/>
      </w:r>
      <w:r>
        <w:softHyphen/>
      </w:r>
    </w:p>
    <w:p w:rsidR="00961941" w:rsidRDefault="00961941" w:rsidP="008D0078">
      <w:pPr>
        <w:spacing w:line="480" w:lineRule="auto"/>
      </w:pPr>
      <w:r>
        <w:br w:type="page"/>
      </w:r>
    </w:p>
    <w:p w:rsidR="00A44E2F" w:rsidRDefault="00A44E2F" w:rsidP="008D0078">
      <w:pPr>
        <w:pStyle w:val="Heading1"/>
        <w:spacing w:line="480" w:lineRule="auto"/>
        <w:rPr>
          <w:noProof/>
        </w:rPr>
      </w:pPr>
      <w:r>
        <w:rPr>
          <w:noProof/>
        </w:rPr>
        <w:lastRenderedPageBreak/>
        <w:t>Supporting figures</w:t>
      </w:r>
    </w:p>
    <w:p w:rsidR="00C46C20" w:rsidRPr="00EE1F7D" w:rsidRDefault="00C46C20" w:rsidP="008D0078">
      <w:pPr>
        <w:keepNext/>
        <w:spacing w:line="480" w:lineRule="auto"/>
        <w:jc w:val="center"/>
        <w:rPr>
          <w:rFonts w:ascii="Palatino Linotype" w:hAnsi="Palatino Linotype"/>
          <w:noProof/>
        </w:rPr>
      </w:pPr>
      <w:r>
        <w:rPr>
          <w:rFonts w:ascii="Palatino Linotype" w:hAnsi="Palatino Linotype"/>
          <w:noProof/>
          <w:lang w:bidi="ar-SA"/>
        </w:rPr>
        <w:drawing>
          <wp:inline distT="0" distB="0" distL="0" distR="0" wp14:anchorId="7D107661" wp14:editId="7B9A50F5">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C46C20" w:rsidRPr="00A916BD" w:rsidRDefault="00C46C20" w:rsidP="008D0078">
      <w:pPr>
        <w:keepNext/>
        <w:spacing w:line="480" w:lineRule="auto"/>
        <w:rPr>
          <w:rFonts w:ascii="Palatino Linotype" w:hAnsi="Palatino Linotype"/>
          <w:b/>
          <w:bCs/>
          <w:sz w:val="20"/>
          <w:szCs w:val="20"/>
        </w:rPr>
      </w:pPr>
      <w:bookmarkStart w:id="98" w:name="_Ref360183807"/>
      <w:r>
        <w:rPr>
          <w:rFonts w:ascii="Palatino Linotype" w:hAnsi="Palatino Linotype"/>
          <w:b/>
          <w:bCs/>
          <w:sz w:val="20"/>
          <w:szCs w:val="20"/>
        </w:rPr>
        <w:t xml:space="preserve">Online </w:t>
      </w:r>
      <w:r w:rsidRPr="00A916BD">
        <w:rPr>
          <w:rFonts w:ascii="Palatino Linotype" w:hAnsi="Palatino Linotype"/>
          <w:b/>
          <w:bCs/>
          <w:sz w:val="20"/>
          <w:szCs w:val="20"/>
        </w:rPr>
        <w:t>Figure S</w:t>
      </w:r>
      <w:bookmarkEnd w:id="98"/>
      <w:r w:rsidRPr="00A916BD">
        <w:rPr>
          <w:rFonts w:ascii="Palatino Linotype" w:hAnsi="Palatino Linotype"/>
          <w:b/>
          <w:bCs/>
          <w:sz w:val="20"/>
          <w:szCs w:val="20"/>
        </w:rPr>
        <w:t>1</w:t>
      </w:r>
      <w:r w:rsidRPr="00A916BD">
        <w:rPr>
          <w:rFonts w:ascii="Palatino Linotype" w:hAnsi="Palatino Linotype"/>
          <w:b/>
          <w:bCs/>
          <w:noProof/>
          <w:sz w:val="20"/>
          <w:szCs w:val="20"/>
        </w:rPr>
        <w:t xml:space="preserve"> – Waiting time for the appearance of a double mutant </w:t>
      </w:r>
      <w:r w:rsidRPr="00A916BD">
        <w:rPr>
          <w:rFonts w:ascii="Palatino Linotype" w:hAnsi="Palatino Linotype"/>
          <w:sz w:val="20"/>
          <w:szCs w:val="20"/>
        </w:rPr>
        <w:t xml:space="preserve">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Normal</w:t>
      </w:r>
      <w:r>
        <w:rPr>
          <w:rFonts w:ascii="Palatino Linotype" w:hAnsi="Palatino Linotype"/>
          <w:sz w:val="20"/>
          <w:szCs w:val="20"/>
        </w:rPr>
        <w:t xml:space="preserve"> </w:t>
      </w:r>
      <w:r w:rsidRPr="00A916BD">
        <w:rPr>
          <w:rFonts w:ascii="Palatino Linotype" w:hAnsi="Palatino Linotype"/>
          <w:sz w:val="20"/>
          <w:szCs w:val="20"/>
        </w:rPr>
        <w:t>mutagenesis (</w:t>
      </w:r>
      <w:r>
        <w:rPr>
          <w:rFonts w:ascii="Palatino Linotype" w:hAnsi="Palatino Linotype"/>
          <w:sz w:val="20"/>
          <w:szCs w:val="20"/>
        </w:rPr>
        <w:t xml:space="preserve">NM) is </w:t>
      </w:r>
      <w:r w:rsidRPr="00A916BD">
        <w:rPr>
          <w:rFonts w:ascii="Palatino Linotype" w:hAnsi="Palatino Linotype"/>
          <w:i/>
          <w:iCs/>
          <w:sz w:val="20"/>
          <w:szCs w:val="20"/>
        </w:rPr>
        <w:t>τ</w:t>
      </w:r>
      <w:r>
        <w:rPr>
          <w:rFonts w:ascii="Palatino Linotype" w:hAnsi="Palatino Linotype"/>
          <w:sz w:val="20"/>
          <w:szCs w:val="20"/>
        </w:rPr>
        <w:t>=1</w:t>
      </w:r>
      <w:r w:rsidRPr="00A916BD">
        <w:rPr>
          <w:rFonts w:ascii="Palatino Linotype" w:hAnsi="Palatino Linotype"/>
          <w:sz w:val="20"/>
          <w:szCs w:val="20"/>
        </w:rPr>
        <w:t>;</w:t>
      </w:r>
      <w:r>
        <w:rPr>
          <w:rFonts w:ascii="Palatino Linotype" w:hAnsi="Palatino Linotype"/>
          <w:sz w:val="20"/>
          <w:szCs w:val="20"/>
        </w:rPr>
        <w:t xml:space="preserve"> constitutive mutagenesis</w:t>
      </w:r>
      <w:r w:rsidRPr="00A916BD">
        <w:rPr>
          <w:rFonts w:ascii="Palatino Linotype" w:hAnsi="Palatino Linotype"/>
          <w:sz w:val="20"/>
          <w:szCs w:val="20"/>
        </w:rPr>
        <w:t xml:space="preserve"> </w:t>
      </w:r>
      <w:r>
        <w:rPr>
          <w:rFonts w:ascii="Palatino Linotype" w:hAnsi="Palatino Linotype"/>
          <w:sz w:val="20"/>
          <w:szCs w:val="20"/>
        </w:rPr>
        <w:t xml:space="preserve">(CM) in </w:t>
      </w:r>
      <w:r w:rsidRPr="00A916BD">
        <w:rPr>
          <w:rFonts w:ascii="Palatino Linotype" w:hAnsi="Palatino Linotype"/>
          <w:sz w:val="20"/>
          <w:szCs w:val="20"/>
        </w:rPr>
        <w:t xml:space="preserve">red; </w:t>
      </w:r>
      <w:r>
        <w:rPr>
          <w:rFonts w:ascii="Palatino Linotype" w:hAnsi="Palatino Linotype"/>
          <w:sz w:val="20"/>
          <w:szCs w:val="20"/>
        </w:rPr>
        <w:t xml:space="preserve">stress-induced mutagenesis (SIM) in </w:t>
      </w:r>
      <w:r w:rsidRPr="00A916BD">
        <w:rPr>
          <w:rFonts w:ascii="Palatino Linotype" w:hAnsi="Palatino Linotype"/>
          <w:sz w:val="20"/>
          <w:szCs w:val="20"/>
        </w:rPr>
        <w:t>blue. Lines are analytic approximations (</w:t>
      </w:r>
      <w:proofErr w:type="spellStart"/>
      <w:r w:rsidRPr="00A916BD">
        <w:rPr>
          <w:rFonts w:ascii="Palatino Linotype" w:hAnsi="Palatino Linotype"/>
          <w:sz w:val="20"/>
          <w:szCs w:val="20"/>
        </w:rPr>
        <w:t>eqs</w:t>
      </w:r>
      <w:proofErr w:type="spellEnd"/>
      <w:r w:rsidRPr="00A916BD">
        <w:rPr>
          <w:rFonts w:ascii="Palatino Linotype" w:hAnsi="Palatino Linotype"/>
          <w:sz w:val="20"/>
          <w:szCs w:val="20"/>
        </w:rPr>
        <w:t>. 2, 3 in main text)</w:t>
      </w:r>
      <w:r>
        <w:rPr>
          <w:rFonts w:ascii="Palatino Linotype" w:hAnsi="Palatino Linotype"/>
          <w:sz w:val="20"/>
          <w:szCs w:val="20"/>
        </w:rPr>
        <w:t>. M</w:t>
      </w:r>
      <w:r w:rsidRPr="00A916BD">
        <w:rPr>
          <w:rFonts w:ascii="Palatino Linotype" w:hAnsi="Palatino Linotype"/>
          <w:sz w:val="20"/>
          <w:szCs w:val="20"/>
        </w:rPr>
        <w:t xml:space="preserve">arkers are means of simulation results - black circles for the standard simulations, white triangles for alternative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backgrounds. The standard error of the mean was too small to show. </w:t>
      </w:r>
      <w:proofErr w:type="gramStart"/>
      <w:r w:rsidRPr="00A916BD">
        <w:rPr>
          <w:rFonts w:ascii="Palatino Linotype" w:hAnsi="Palatino Linotype"/>
          <w:sz w:val="20"/>
          <w:szCs w:val="20"/>
        </w:rPr>
        <w:t>At least 1,000 simulation</w:t>
      </w:r>
      <w:r>
        <w:rPr>
          <w:rFonts w:ascii="Palatino Linotype" w:hAnsi="Palatino Linotype"/>
          <w:sz w:val="20"/>
          <w:szCs w:val="20"/>
        </w:rPr>
        <w:t>s</w:t>
      </w:r>
      <w:r w:rsidRPr="00A916BD">
        <w:rPr>
          <w:rFonts w:ascii="Palatino Linotype" w:hAnsi="Palatino Linotype"/>
          <w:sz w:val="20"/>
          <w:szCs w:val="20"/>
        </w:rPr>
        <w:t xml:space="preserve"> per point.</w:t>
      </w:r>
      <w:proofErr w:type="gramEnd"/>
      <w:r w:rsidRPr="00A916BD">
        <w:rPr>
          <w:rFonts w:ascii="Palatino Linotype" w:hAnsi="Palatino Linotype"/>
          <w:sz w:val="20"/>
          <w:szCs w:val="20"/>
        </w:rPr>
        <w:t xml:space="preserve"> Both axes are in log scale. The appearance time decreases as a function of </w:t>
      </w:r>
      <w:r w:rsidRPr="00A916BD">
        <w:rPr>
          <w:rFonts w:ascii="Palatino Linotype" w:hAnsi="Palatino Linotype"/>
          <w:i/>
          <w:iCs/>
          <w:sz w:val="20"/>
          <w:szCs w:val="20"/>
        </w:rPr>
        <w:t>τ</w:t>
      </w:r>
      <w:r w:rsidRPr="00A916BD">
        <w:rPr>
          <w:rFonts w:ascii="Palatino Linotype" w:hAnsi="Palatino Linotype"/>
          <w:sz w:val="20"/>
          <w:szCs w:val="20"/>
          <w:vertAlign w:val="superscript"/>
        </w:rPr>
        <w:t>2</w:t>
      </w:r>
      <w:r w:rsidRPr="00A916BD">
        <w:rPr>
          <w:rFonts w:ascii="Palatino Linotype" w:hAnsi="Palatino Linotype"/>
          <w:sz w:val="20"/>
          <w:szCs w:val="20"/>
        </w:rPr>
        <w:t xml:space="preserve"> and </w:t>
      </w:r>
      <w:r w:rsidRPr="00A916BD">
        <w:rPr>
          <w:rFonts w:ascii="Palatino Linotype" w:hAnsi="Palatino Linotype"/>
          <w:i/>
          <w:iCs/>
          <w:sz w:val="20"/>
          <w:szCs w:val="20"/>
        </w:rPr>
        <w:t>τ</w:t>
      </w:r>
      <w:r w:rsidRPr="00A916BD">
        <w:rPr>
          <w:rFonts w:ascii="Palatino Linotype" w:hAnsi="Palatino Linotype"/>
          <w:sz w:val="20"/>
          <w:szCs w:val="20"/>
        </w:rPr>
        <w:t xml:space="preserve"> with CM and SIM, respectively. Appearance time is slightly longer if </w:t>
      </w:r>
      <w:r w:rsidRPr="00A916BD">
        <w:rPr>
          <w:rFonts w:ascii="Palatino Linotype" w:hAnsi="Palatino Linotype"/>
          <w:i/>
          <w:iCs/>
          <w:sz w:val="20"/>
          <w:szCs w:val="20"/>
        </w:rPr>
        <w:t>AB</w:t>
      </w:r>
      <w:r w:rsidRPr="00A916BD">
        <w:rPr>
          <w:rFonts w:ascii="Palatino Linotype" w:hAnsi="Palatino Linotype"/>
          <w:sz w:val="20"/>
          <w:szCs w:val="20"/>
        </w:rPr>
        <w:t xml:space="preserve"> </w:t>
      </w:r>
      <w:r>
        <w:rPr>
          <w:rFonts w:ascii="Palatino Linotype" w:hAnsi="Palatino Linotype"/>
          <w:sz w:val="20"/>
          <w:szCs w:val="20"/>
        </w:rPr>
        <w:t xml:space="preserve">only appears on </w:t>
      </w:r>
      <w:r w:rsidRPr="00A916BD">
        <w:rPr>
          <w:rFonts w:ascii="Palatino Linotype" w:hAnsi="Palatino Linotype"/>
          <w:sz w:val="20"/>
          <w:szCs w:val="20"/>
        </w:rPr>
        <w:t>unloaded background (white triangles) which explains the difference between the analytic approximations and the simulation results for SIM in Figure 2. Parameters are the same as in Figure 2.</w:t>
      </w:r>
    </w:p>
    <w:p w:rsidR="00C46C20" w:rsidRPr="00EE1F7D" w:rsidRDefault="00C46C20" w:rsidP="008D0078">
      <w:pPr>
        <w:spacing w:line="480" w:lineRule="auto"/>
        <w:jc w:val="center"/>
        <w:rPr>
          <w:rFonts w:ascii="Palatino Linotype" w:hAnsi="Palatino Linotype"/>
          <w:noProof/>
        </w:rPr>
      </w:pPr>
      <w:r>
        <w:rPr>
          <w:rFonts w:ascii="Palatino Linotype" w:hAnsi="Palatino Linotype"/>
          <w:noProof/>
          <w:lang w:bidi="ar-SA"/>
        </w:rPr>
        <w:lastRenderedPageBreak/>
        <w:drawing>
          <wp:inline distT="0" distB="0" distL="0" distR="0" wp14:anchorId="6A20D298" wp14:editId="083BFA59">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733307" w:rsidRDefault="00C46C20" w:rsidP="008D0078">
      <w:pPr>
        <w:spacing w:line="480" w:lineRule="auto"/>
        <w:rPr>
          <w:sz w:val="20"/>
          <w:szCs w:val="20"/>
          <w:lang w:bidi="hi-IN"/>
        </w:rPr>
      </w:pPr>
      <w:r w:rsidRPr="00A916BD">
        <w:rPr>
          <w:rFonts w:ascii="Palatino Linotype" w:hAnsi="Palatino Linotype"/>
          <w:noProof/>
          <w:sz w:val="20"/>
          <w:szCs w:val="20"/>
        </w:rPr>
        <w:t xml:space="preserve"> </w:t>
      </w:r>
      <w:bookmarkStart w:id="99" w:name="_Ref360562760"/>
      <w:r>
        <w:rPr>
          <w:rFonts w:ascii="Palatino Linotype" w:hAnsi="Palatino Linotype"/>
          <w:b/>
          <w:bCs/>
          <w:sz w:val="20"/>
          <w:szCs w:val="20"/>
        </w:rPr>
        <w:t xml:space="preserve">Online </w:t>
      </w:r>
      <w:r w:rsidRPr="00A916BD">
        <w:rPr>
          <w:rFonts w:ascii="Palatino Linotype" w:hAnsi="Palatino Linotype"/>
          <w:b/>
          <w:bCs/>
          <w:sz w:val="20"/>
          <w:szCs w:val="20"/>
        </w:rPr>
        <w:t>Figure S</w:t>
      </w:r>
      <w:bookmarkEnd w:id="99"/>
      <w:r w:rsidRPr="00A916BD">
        <w:rPr>
          <w:rFonts w:ascii="Palatino Linotype" w:hAnsi="Palatino Linotype"/>
          <w:b/>
          <w:bCs/>
          <w:sz w:val="20"/>
          <w:szCs w:val="20"/>
        </w:rPr>
        <w:t>2 – Fixation probability</w:t>
      </w:r>
      <w:r w:rsidRPr="00A916BD">
        <w:rPr>
          <w:rFonts w:ascii="Palatino Linotype" w:hAnsi="Palatino Linotype"/>
          <w:sz w:val="20"/>
          <w:szCs w:val="20"/>
        </w:rPr>
        <w:t xml:space="preserve"> </w:t>
      </w:r>
      <w:r w:rsidRPr="00A916BD">
        <w:rPr>
          <w:rFonts w:ascii="Palatino Linotype" w:hAnsi="Palatino Linotype"/>
          <w:b/>
          <w:bCs/>
          <w:sz w:val="20"/>
          <w:szCs w:val="20"/>
        </w:rPr>
        <w:t xml:space="preserve">of the double mutant </w:t>
      </w:r>
      <w:r w:rsidRPr="00A916BD">
        <w:rPr>
          <w:rFonts w:ascii="Palatino Linotype" w:hAnsi="Palatino Linotype"/>
          <w:b/>
          <w:bCs/>
          <w:i/>
          <w:iCs/>
          <w:sz w:val="20"/>
          <w:szCs w:val="20"/>
        </w:rPr>
        <w:t>AB</w:t>
      </w:r>
      <w:r w:rsidRPr="00A916BD">
        <w:rPr>
          <w:rFonts w:ascii="Palatino Linotype" w:hAnsi="Palatino Linotype"/>
          <w:sz w:val="20"/>
          <w:szCs w:val="20"/>
        </w:rPr>
        <w:t xml:space="preserve"> as a function of the mutation rate fold increase </w:t>
      </w:r>
      <w:r w:rsidRPr="00A916BD">
        <w:rPr>
          <w:rFonts w:ascii="Palatino Linotype" w:hAnsi="Palatino Linotype"/>
          <w:i/>
          <w:iCs/>
          <w:sz w:val="20"/>
          <w:szCs w:val="20"/>
        </w:rPr>
        <w:t>τ</w:t>
      </w:r>
      <w:r w:rsidRPr="00A916BD">
        <w:rPr>
          <w:rFonts w:ascii="Palatino Linotype" w:hAnsi="Palatino Linotype"/>
          <w:sz w:val="20"/>
          <w:szCs w:val="20"/>
        </w:rPr>
        <w:t xml:space="preserve"> with three mutational strategies: constitutive mutagenesis (CM; top panels in red), stress-induced mutagenesis (SIM; middle panels in blue) and stress-induced mutagenesis with environmental stress (</w:t>
      </w:r>
      <w:proofErr w:type="spellStart"/>
      <w:r w:rsidRPr="00A916BD">
        <w:rPr>
          <w:rFonts w:ascii="Palatino Linotype" w:hAnsi="Palatino Linotype"/>
          <w:sz w:val="20"/>
          <w:szCs w:val="20"/>
        </w:rPr>
        <w:t>SIM</w:t>
      </w:r>
      <w:r w:rsidRPr="00A916BD">
        <w:rPr>
          <w:rFonts w:ascii="Palatino Linotype" w:hAnsi="Palatino Linotype"/>
          <w:sz w:val="20"/>
          <w:szCs w:val="20"/>
          <w:vertAlign w:val="subscript"/>
        </w:rPr>
        <w:t>e</w:t>
      </w:r>
      <w:proofErr w:type="spellEnd"/>
      <w:r w:rsidRPr="00A916BD">
        <w:rPr>
          <w:rFonts w:ascii="Palatino Linotype" w:hAnsi="Palatino Linotype"/>
          <w:sz w:val="20"/>
          <w:szCs w:val="20"/>
        </w:rPr>
        <w:t>; bottom panels in green</w:t>
      </w:r>
      <w:r>
        <w:rPr>
          <w:rFonts w:ascii="Palatino Linotype" w:hAnsi="Palatino Linotype"/>
          <w:sz w:val="20"/>
          <w:szCs w:val="20"/>
        </w:rPr>
        <w:t>; see section 3.5</w:t>
      </w:r>
      <w:r w:rsidRPr="00A916BD">
        <w:rPr>
          <w:rFonts w:ascii="Palatino Linotype" w:hAnsi="Palatino Linotype"/>
          <w:sz w:val="20"/>
          <w:szCs w:val="20"/>
        </w:rPr>
        <w:t xml:space="preserve"> in main text). Dashed lines are analytic approximations; black error bars represent simulation results with 95% confidence interval of the mean (at least 1,000 </w:t>
      </w:r>
      <w:r>
        <w:rPr>
          <w:rFonts w:ascii="Palatino Linotype" w:hAnsi="Palatino Linotype"/>
          <w:sz w:val="20"/>
          <w:szCs w:val="20"/>
        </w:rPr>
        <w:t>simulations</w:t>
      </w:r>
      <w:r w:rsidRPr="00A916BD">
        <w:rPr>
          <w:rFonts w:ascii="Palatino Linotype" w:hAnsi="Palatino Linotype"/>
          <w:sz w:val="20"/>
          <w:szCs w:val="20"/>
        </w:rPr>
        <w:t xml:space="preserve"> per point; computed with bootstrap with 10,000 samples per point); solid lines are the logistic regression lines computed from the simulation results. The three left panels are results of the standard simulations. The three right panels are results of simulations in which </w:t>
      </w:r>
      <w:r w:rsidRPr="00A916BD">
        <w:rPr>
          <w:rFonts w:ascii="Palatino Linotype" w:hAnsi="Palatino Linotype"/>
          <w:i/>
          <w:iCs/>
          <w:sz w:val="20"/>
          <w:szCs w:val="20"/>
        </w:rPr>
        <w:t>AB</w:t>
      </w:r>
      <w:r w:rsidRPr="00A916BD">
        <w:rPr>
          <w:rFonts w:ascii="Palatino Linotype" w:hAnsi="Palatino Linotype"/>
          <w:sz w:val="20"/>
          <w:szCs w:val="20"/>
        </w:rPr>
        <w:t xml:space="preserve"> cannot appear on deleterious backgrounds - in these cases there is no significant difference between the simulation results and our analytic approximations (compare solid and dashed lines; regression slope tests with α=0.05). However, if </w:t>
      </w:r>
      <w:r w:rsidRPr="00A916BD">
        <w:rPr>
          <w:rFonts w:ascii="Palatino Linotype" w:hAnsi="Palatino Linotype"/>
          <w:i/>
          <w:iCs/>
          <w:sz w:val="20"/>
          <w:szCs w:val="20"/>
        </w:rPr>
        <w:t xml:space="preserve">AB </w:t>
      </w:r>
      <w:r w:rsidRPr="00A916BD">
        <w:rPr>
          <w:rFonts w:ascii="Palatino Linotype" w:hAnsi="Palatino Linotype"/>
          <w:sz w:val="20"/>
          <w:szCs w:val="20"/>
        </w:rPr>
        <w:t xml:space="preserve">can appear on a deleterious background </w:t>
      </w:r>
      <w:r w:rsidRPr="00A916BD">
        <w:rPr>
          <w:rFonts w:ascii="Palatino Linotype" w:hAnsi="Palatino Linotype"/>
          <w:sz w:val="20"/>
          <w:szCs w:val="20"/>
        </w:rPr>
        <w:lastRenderedPageBreak/>
        <w:t>(left panels) then its fixation probability is lower</w:t>
      </w:r>
      <w:r>
        <w:rPr>
          <w:rFonts w:ascii="Palatino Linotype" w:hAnsi="Palatino Linotype"/>
          <w:sz w:val="20"/>
          <w:szCs w:val="20"/>
        </w:rPr>
        <w:t xml:space="preserve"> </w:t>
      </w:r>
      <w:r>
        <w:rPr>
          <w:rFonts w:ascii="Palatino Linotype" w:hAnsi="Palatino Linotype"/>
          <w:sz w:val="20"/>
          <w:szCs w:val="20"/>
        </w:rPr>
        <w:fldChar w:fldCharType="begin" w:fldLock="1"/>
      </w:r>
      <w:r w:rsidR="008D0078">
        <w:rPr>
          <w:rFonts w:ascii="Palatino Linotype" w:hAnsi="Palatino Linotype"/>
          <w:sz w:val="20"/>
          <w:szCs w:val="20"/>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Nick H.", "non-dropping-particle" : "", "parse-names" : false, "suffix" : "" } ], "container-title" : "Genetics", "id" : "ITEM-1", "issue" : "1", "issued" : { "date-parts" : [ [ "2002", "9", "1" ] ] }, "note" : "\n        From Duplicate 1 ( \n        \n          The effect of deleterious alleles on adaptation in asexual populations.\n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"(Johnson and Barton 2002)" }, "properties" : { "noteIndex" : 0 }, "schema" : "https://github.com/citation-style-language/schema/raw/master/csl-citation.json" }</w:instrText>
      </w:r>
      <w:r>
        <w:rPr>
          <w:rFonts w:ascii="Palatino Linotype" w:hAnsi="Palatino Linotype"/>
          <w:sz w:val="20"/>
          <w:szCs w:val="20"/>
        </w:rPr>
        <w:fldChar w:fldCharType="separate"/>
      </w:r>
      <w:r w:rsidRPr="0035041D">
        <w:rPr>
          <w:rFonts w:ascii="Palatino Linotype" w:hAnsi="Palatino Linotype"/>
          <w:noProof/>
          <w:sz w:val="20"/>
          <w:szCs w:val="20"/>
        </w:rPr>
        <w:t>(Johnson and Barton 2002)</w:t>
      </w:r>
      <w:r>
        <w:rPr>
          <w:rFonts w:ascii="Palatino Linotype" w:hAnsi="Palatino Linotype"/>
          <w:sz w:val="20"/>
          <w:szCs w:val="20"/>
        </w:rPr>
        <w:fldChar w:fldCharType="end"/>
      </w:r>
      <w:r>
        <w:rPr>
          <w:rFonts w:ascii="Palatino Linotype" w:hAnsi="Palatino Linotype"/>
          <w:sz w:val="20"/>
          <w:szCs w:val="20"/>
        </w:rPr>
        <w:t xml:space="preserve">. </w:t>
      </w:r>
      <w:r w:rsidRPr="00A916BD">
        <w:rPr>
          <w:rFonts w:ascii="Palatino Linotype" w:hAnsi="Palatino Linotype"/>
          <w:sz w:val="20"/>
          <w:szCs w:val="20"/>
        </w:rPr>
        <w:t>For</w:t>
      </w:r>
      <w:r>
        <w:rPr>
          <w:rFonts w:ascii="Palatino Linotype" w:hAnsi="Palatino Linotype"/>
          <w:sz w:val="20"/>
          <w:szCs w:val="20"/>
        </w:rPr>
        <w:t xml:space="preserve"> </w:t>
      </w:r>
      <w:r w:rsidRPr="00A916BD">
        <w:rPr>
          <w:rFonts w:ascii="Palatino Linotype" w:hAnsi="Palatino Linotype"/>
          <w:sz w:val="20"/>
          <w:szCs w:val="20"/>
        </w:rPr>
        <w:t xml:space="preserve">example, the fixation probability of </w:t>
      </w:r>
      <w:r w:rsidRPr="00A916BD">
        <w:rPr>
          <w:rFonts w:ascii="Palatino Linotype" w:hAnsi="Palatino Linotype"/>
          <w:i/>
          <w:iCs/>
          <w:sz w:val="20"/>
          <w:szCs w:val="20"/>
        </w:rPr>
        <w:t xml:space="preserve">AB </w:t>
      </w:r>
      <w:r w:rsidRPr="00A916BD">
        <w:rPr>
          <w:sz w:val="20"/>
          <w:szCs w:val="20"/>
        </w:rPr>
        <w:t xml:space="preserve">with </w:t>
      </w:r>
      <w:r w:rsidRPr="00A916BD">
        <w:rPr>
          <w:rFonts w:ascii="Palatino Linotype" w:hAnsi="Palatino Linotype"/>
          <w:sz w:val="20"/>
          <w:szCs w:val="20"/>
        </w:rPr>
        <w:t xml:space="preserve">a single deleterious mutation </w:t>
      </w:r>
      <w:proofErr w:type="gramStart"/>
      <w:r w:rsidRPr="00A916BD">
        <w:rPr>
          <w:rFonts w:ascii="Palatino Linotype" w:hAnsi="Palatino Linotype"/>
          <w:sz w:val="20"/>
          <w:szCs w:val="20"/>
        </w:rPr>
        <w:t xml:space="preserve">is </w:t>
      </w:r>
      <w:proofErr w:type="gramEnd"/>
      <m:oMath>
        <m:sSub>
          <m:sSubPr>
            <m:ctrlPr>
              <w:rPr>
                <w:rFonts w:ascii="Cambria Math" w:hAnsi="Cambria Math"/>
                <w:i/>
                <w:sz w:val="20"/>
                <w:szCs w:val="20"/>
              </w:rPr>
            </m:ctrlPr>
          </m:sSubPr>
          <m:e>
            <m:r>
              <w:rPr>
                <w:rFonts w:ascii="Cambria Math" w:hAnsi="Cambria Math"/>
                <w:sz w:val="20"/>
                <w:szCs w:val="20"/>
              </w:rPr>
              <m:t>ρ</m:t>
            </m:r>
          </m:e>
          <m:sub>
            <m:f>
              <m:fPr>
                <m:type m:val="lin"/>
                <m:ctrlPr>
                  <w:rPr>
                    <w:rFonts w:ascii="Cambria Math" w:hAnsi="Cambria Math"/>
                    <w:i/>
                    <w:sz w:val="20"/>
                    <w:szCs w:val="20"/>
                  </w:rPr>
                </m:ctrlPr>
              </m:fPr>
              <m:num>
                <m:r>
                  <w:rPr>
                    <w:rFonts w:ascii="Cambria Math" w:hAnsi="Cambria Math"/>
                    <w:sz w:val="20"/>
                    <w:szCs w:val="20"/>
                  </w:rPr>
                  <m:t>AB</m:t>
                </m:r>
              </m:num>
              <m:den>
                <m:r>
                  <w:rPr>
                    <w:rFonts w:ascii="Cambria Math" w:hAnsi="Cambria Math"/>
                    <w:sz w:val="20"/>
                    <w:szCs w:val="20"/>
                  </w:rPr>
                  <m:t>1</m:t>
                </m:r>
              </m:den>
            </m:f>
          </m:sub>
        </m:sSub>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1-s</m:t>
                    </m:r>
                  </m:e>
                </m:d>
              </m:den>
            </m:f>
          </m:e>
        </m:d>
        <m:r>
          <w:rPr>
            <w:rFonts w:ascii="Cambria Math" w:hAnsi="Cambria Math"/>
            <w:sz w:val="20"/>
            <w:szCs w:val="20"/>
          </w:rPr>
          <m:t>&lt;ρ</m:t>
        </m:r>
      </m:oMath>
      <w:r w:rsidRPr="00A916BD">
        <w:rPr>
          <w:rFonts w:ascii="Palatino Linotype" w:hAnsi="Palatino Linotype"/>
          <w:sz w:val="20"/>
          <w:szCs w:val="20"/>
        </w:rPr>
        <w:t>. In addition, the figure shows that SIM</w:t>
      </w:r>
      <w:r w:rsidRPr="00A916BD">
        <w:rPr>
          <w:rFonts w:ascii="Palatino Linotype" w:hAnsi="Palatino Linotype"/>
          <w:sz w:val="20"/>
          <w:szCs w:val="20"/>
          <w:vertAlign w:val="subscript"/>
        </w:rPr>
        <w:t>e</w:t>
      </w:r>
      <w:r w:rsidRPr="00A916BD">
        <w:rPr>
          <w:rFonts w:ascii="Palatino Linotype" w:hAnsi="Palatino Linotype"/>
          <w:sz w:val="20"/>
          <w:szCs w:val="20"/>
          <w:vertAlign w:val="subscript"/>
        </w:rPr>
        <w:softHyphen/>
        <w:t xml:space="preserve"> </w:t>
      </w:r>
      <w:r w:rsidRPr="00A916BD">
        <w:rPr>
          <w:rFonts w:ascii="Palatino Linotype" w:hAnsi="Palatino Linotype"/>
          <w:sz w:val="20"/>
          <w:szCs w:val="20"/>
        </w:rPr>
        <w:t>has a higher fixation probability than CM and SIM</w:t>
      </w:r>
      <w:r>
        <w:rPr>
          <w:rFonts w:ascii="Palatino Linotype" w:hAnsi="Palatino Linotype"/>
          <w:sz w:val="20"/>
          <w:szCs w:val="20"/>
        </w:rPr>
        <w:t>: t</w:t>
      </w:r>
      <w:r w:rsidRPr="00525311">
        <w:rPr>
          <w:rFonts w:ascii="Palatino Linotype" w:hAnsi="Palatino Linotype"/>
          <w:sz w:val="20"/>
          <w:szCs w:val="20"/>
        </w:rPr>
        <w:t xml:space="preserve">he green lines, representing </w:t>
      </w:r>
      <w:proofErr w:type="spellStart"/>
      <w:r w:rsidRPr="00525311">
        <w:rPr>
          <w:rFonts w:ascii="Palatino Linotype" w:hAnsi="Palatino Linotype"/>
          <w:sz w:val="20"/>
          <w:szCs w:val="20"/>
        </w:rPr>
        <w:t>SIM</w:t>
      </w:r>
      <w:r w:rsidRPr="00525311">
        <w:rPr>
          <w:rFonts w:ascii="Palatino Linotype" w:hAnsi="Palatino Linotype"/>
          <w:sz w:val="20"/>
          <w:szCs w:val="20"/>
          <w:vertAlign w:val="subscript"/>
        </w:rPr>
        <w:t>e</w:t>
      </w:r>
      <w:proofErr w:type="spellEnd"/>
      <w:r w:rsidRPr="00525311">
        <w:rPr>
          <w:rFonts w:ascii="Palatino Linotype" w:hAnsi="Palatino Linotype"/>
          <w:sz w:val="20"/>
          <w:szCs w:val="20"/>
        </w:rPr>
        <w:t>, are always higher than the red and blue lines representing CM and SIM</w:t>
      </w:r>
      <w:r w:rsidRPr="00A916BD">
        <w:rPr>
          <w:rFonts w:ascii="Palatino Linotype" w:hAnsi="Palatino Linotype"/>
          <w:sz w:val="20"/>
          <w:szCs w:val="20"/>
        </w:rPr>
        <w:t xml:space="preserve">. Parameters are the same as in Figure 2. </w:t>
      </w:r>
    </w:p>
    <w:sectPr w:rsidR="00733307" w:rsidSect="008F3447">
      <w:headerReference w:type="default" r:id="rId21"/>
      <w:footerReference w:type="default" r:id="rId22"/>
      <w:pgSz w:w="11906" w:h="16838"/>
      <w:pgMar w:top="1440" w:right="1800" w:bottom="1440" w:left="1800" w:header="709" w:footer="709" w:gutter="0"/>
      <w:lnNumType w:countBy="1" w:restart="continuous"/>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565" w:rsidRDefault="005A3565" w:rsidP="009A122D">
      <w:pPr>
        <w:spacing w:after="0" w:line="240" w:lineRule="auto"/>
      </w:pPr>
      <w:r>
        <w:separator/>
      </w:r>
    </w:p>
  </w:endnote>
  <w:endnote w:type="continuationSeparator" w:id="0">
    <w:p w:rsidR="005A3565" w:rsidRDefault="005A3565" w:rsidP="009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alatino Linotype">
    <w:charset w:val="00"/>
    <w:family w:val="roman"/>
    <w:pitch w:val="variable"/>
    <w:sig w:usb0="E0000287" w:usb1="40000013" w:usb2="00000000" w:usb3="00000000" w:csb0="0000019F" w:csb1="00000000"/>
  </w:font>
  <w:font w:name="Tahoma">
    <w:panose1 w:val="020B0604030504040204"/>
    <w:charset w:val="00"/>
    <w:family w:val="swiss"/>
    <w:pitch w:val="variable"/>
    <w:sig w:usb0="20002A87" w:usb1="80000000" w:usb2="00000008" w:usb3="00000000" w:csb0="000001FF" w:csb1="00000000"/>
  </w:font>
  <w:font w:name="cmr10">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8575051"/>
      <w:docPartObj>
        <w:docPartGallery w:val="Page Numbers (Bottom of Page)"/>
        <w:docPartUnique/>
      </w:docPartObj>
    </w:sdtPr>
    <w:sdtEndPr>
      <w:rPr>
        <w:noProof/>
      </w:rPr>
    </w:sdtEndPr>
    <w:sdtContent>
      <w:p w:rsidR="00800DD3" w:rsidRDefault="00800DD3">
        <w:pPr>
          <w:pStyle w:val="Footer"/>
          <w:jc w:val="center"/>
        </w:pPr>
        <w:r>
          <w:fldChar w:fldCharType="begin"/>
        </w:r>
        <w:r>
          <w:instrText xml:space="preserve"> PAGE   \* MERGEFORMAT </w:instrText>
        </w:r>
        <w:r>
          <w:fldChar w:fldCharType="separate"/>
        </w:r>
        <w:r w:rsidR="00E4228C">
          <w:rPr>
            <w:noProof/>
          </w:rPr>
          <w:t>26</w:t>
        </w:r>
        <w:r>
          <w:rPr>
            <w:noProof/>
          </w:rPr>
          <w:fldChar w:fldCharType="end"/>
        </w:r>
      </w:p>
    </w:sdtContent>
  </w:sdt>
  <w:p w:rsidR="00800DD3" w:rsidRDefault="00800D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565" w:rsidRDefault="005A3565" w:rsidP="009A122D">
      <w:pPr>
        <w:spacing w:after="0" w:line="240" w:lineRule="auto"/>
      </w:pPr>
      <w:r>
        <w:separator/>
      </w:r>
    </w:p>
  </w:footnote>
  <w:footnote w:type="continuationSeparator" w:id="0">
    <w:p w:rsidR="005A3565" w:rsidRDefault="005A3565" w:rsidP="009A1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D3" w:rsidRDefault="00800DD3" w:rsidP="009B2FD5">
    <w:pPr>
      <w:spacing w:line="480" w:lineRule="auto"/>
      <w:ind w:firstLine="284"/>
      <w:jc w:val="right"/>
      <w:rPr>
        <w:lang w:bidi="hi-IN"/>
      </w:rPr>
    </w:pPr>
    <w:ins w:id="100" w:author="Yoav Ram" w:date="2014-04-27T13:58:00Z">
      <w:r>
        <w:rPr>
          <w:lang w:bidi="hi-IN"/>
        </w:rPr>
        <w:t xml:space="preserve">Complex Adaptation with </w:t>
      </w:r>
    </w:ins>
    <w:r w:rsidRPr="004E278A">
      <w:rPr>
        <w:lang w:bidi="hi-IN"/>
      </w:rPr>
      <w:t>SIM</w:t>
    </w:r>
    <w:del w:id="101" w:author="Yoav Ram" w:date="2014-04-27T13:58:00Z">
      <w:r w:rsidRPr="004E278A" w:rsidDel="00800DD3">
        <w:rPr>
          <w:lang w:bidi="hi-IN"/>
        </w:rPr>
        <w:delText>, adaptability</w:delText>
      </w:r>
      <w:r w:rsidDel="00800DD3">
        <w:rPr>
          <w:lang w:bidi="hi-IN"/>
        </w:rPr>
        <w:delText>,</w:delText>
      </w:r>
      <w:r w:rsidRPr="004E278A" w:rsidDel="00800DD3">
        <w:rPr>
          <w:lang w:bidi="hi-IN"/>
        </w:rPr>
        <w:delText xml:space="preserve"> and adaptedness</w:delText>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nsid w:val="542007A3"/>
    <w:multiLevelType w:val="multilevel"/>
    <w:tmpl w:val="D68EC694"/>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pStyle w:val="Heading5"/>
      <w:lvlText w:val="(%5)"/>
      <w:lvlJc w:val="left"/>
      <w:pPr>
        <w:ind w:left="1785" w:hanging="357"/>
      </w:pPr>
      <w:rPr>
        <w:rFonts w:hint="default"/>
      </w:rPr>
    </w:lvl>
    <w:lvl w:ilvl="5">
      <w:start w:val="1"/>
      <w:numFmt w:val="lowerRoman"/>
      <w:pStyle w:val="Heading6"/>
      <w:lvlText w:val="(%6)"/>
      <w:lvlJc w:val="left"/>
      <w:pPr>
        <w:ind w:left="2142" w:hanging="357"/>
      </w:pPr>
      <w:rPr>
        <w:rFonts w:hint="default"/>
      </w:rPr>
    </w:lvl>
    <w:lvl w:ilvl="6">
      <w:start w:val="1"/>
      <w:numFmt w:val="decimal"/>
      <w:pStyle w:val="Heading7"/>
      <w:lvlText w:val="%7."/>
      <w:lvlJc w:val="left"/>
      <w:pPr>
        <w:ind w:left="2499" w:hanging="357"/>
      </w:pPr>
      <w:rPr>
        <w:rFonts w:hint="default"/>
      </w:rPr>
    </w:lvl>
    <w:lvl w:ilvl="7">
      <w:start w:val="1"/>
      <w:numFmt w:val="lowerLetter"/>
      <w:pStyle w:val="Heading8"/>
      <w:lvlText w:val="%8."/>
      <w:lvlJc w:val="left"/>
      <w:pPr>
        <w:ind w:left="2856" w:hanging="357"/>
      </w:pPr>
      <w:rPr>
        <w:rFonts w:hint="default"/>
      </w:rPr>
    </w:lvl>
    <w:lvl w:ilvl="8">
      <w:start w:val="1"/>
      <w:numFmt w:val="lowerRoman"/>
      <w:pStyle w:val="Heading9"/>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TrueTypeFonts/>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F2E"/>
    <w:rsid w:val="00000DD9"/>
    <w:rsid w:val="0000400D"/>
    <w:rsid w:val="0000450D"/>
    <w:rsid w:val="00004B35"/>
    <w:rsid w:val="000056D7"/>
    <w:rsid w:val="000056D9"/>
    <w:rsid w:val="00006033"/>
    <w:rsid w:val="00010EC0"/>
    <w:rsid w:val="0001157A"/>
    <w:rsid w:val="000134C9"/>
    <w:rsid w:val="0002031C"/>
    <w:rsid w:val="00020A87"/>
    <w:rsid w:val="00021B61"/>
    <w:rsid w:val="00022B9D"/>
    <w:rsid w:val="00024E82"/>
    <w:rsid w:val="000265F8"/>
    <w:rsid w:val="0002675E"/>
    <w:rsid w:val="0002786D"/>
    <w:rsid w:val="00030A51"/>
    <w:rsid w:val="00030BE1"/>
    <w:rsid w:val="00031301"/>
    <w:rsid w:val="00031C58"/>
    <w:rsid w:val="00031CB4"/>
    <w:rsid w:val="00033028"/>
    <w:rsid w:val="00033584"/>
    <w:rsid w:val="000339C3"/>
    <w:rsid w:val="0003658B"/>
    <w:rsid w:val="00042973"/>
    <w:rsid w:val="00042B4C"/>
    <w:rsid w:val="00042C46"/>
    <w:rsid w:val="000448EE"/>
    <w:rsid w:val="00044F35"/>
    <w:rsid w:val="00045BF6"/>
    <w:rsid w:val="000526D6"/>
    <w:rsid w:val="000545AB"/>
    <w:rsid w:val="00054D21"/>
    <w:rsid w:val="00060C25"/>
    <w:rsid w:val="00065402"/>
    <w:rsid w:val="00065C25"/>
    <w:rsid w:val="00072913"/>
    <w:rsid w:val="00072D95"/>
    <w:rsid w:val="00073161"/>
    <w:rsid w:val="0007409B"/>
    <w:rsid w:val="0008011F"/>
    <w:rsid w:val="0008315C"/>
    <w:rsid w:val="00083C4D"/>
    <w:rsid w:val="0008670D"/>
    <w:rsid w:val="00090AA3"/>
    <w:rsid w:val="00092B79"/>
    <w:rsid w:val="00095098"/>
    <w:rsid w:val="00096116"/>
    <w:rsid w:val="000A0748"/>
    <w:rsid w:val="000A40AD"/>
    <w:rsid w:val="000A7865"/>
    <w:rsid w:val="000B0AFE"/>
    <w:rsid w:val="000B57BD"/>
    <w:rsid w:val="000C23E4"/>
    <w:rsid w:val="000C3573"/>
    <w:rsid w:val="000C6518"/>
    <w:rsid w:val="000C745E"/>
    <w:rsid w:val="000D21BF"/>
    <w:rsid w:val="000D2672"/>
    <w:rsid w:val="000D3F08"/>
    <w:rsid w:val="000D56CE"/>
    <w:rsid w:val="000D6595"/>
    <w:rsid w:val="000E41BA"/>
    <w:rsid w:val="000E60A3"/>
    <w:rsid w:val="000E6AE6"/>
    <w:rsid w:val="000F12AB"/>
    <w:rsid w:val="000F3C41"/>
    <w:rsid w:val="000F6261"/>
    <w:rsid w:val="000F7391"/>
    <w:rsid w:val="000F7D03"/>
    <w:rsid w:val="00101FCD"/>
    <w:rsid w:val="001033CA"/>
    <w:rsid w:val="00113DD0"/>
    <w:rsid w:val="00125157"/>
    <w:rsid w:val="001307C7"/>
    <w:rsid w:val="001329F2"/>
    <w:rsid w:val="00132ABF"/>
    <w:rsid w:val="001343A9"/>
    <w:rsid w:val="00134FEB"/>
    <w:rsid w:val="00135B27"/>
    <w:rsid w:val="00135E41"/>
    <w:rsid w:val="00142549"/>
    <w:rsid w:val="0014530A"/>
    <w:rsid w:val="00153987"/>
    <w:rsid w:val="001654D6"/>
    <w:rsid w:val="0017087D"/>
    <w:rsid w:val="00171376"/>
    <w:rsid w:val="00171518"/>
    <w:rsid w:val="001725A7"/>
    <w:rsid w:val="001732C8"/>
    <w:rsid w:val="00173C79"/>
    <w:rsid w:val="00175D8E"/>
    <w:rsid w:val="001776D4"/>
    <w:rsid w:val="00184C3E"/>
    <w:rsid w:val="00185C6A"/>
    <w:rsid w:val="001910E3"/>
    <w:rsid w:val="00191D82"/>
    <w:rsid w:val="001968C9"/>
    <w:rsid w:val="00197574"/>
    <w:rsid w:val="001975FE"/>
    <w:rsid w:val="00197CF4"/>
    <w:rsid w:val="001A151A"/>
    <w:rsid w:val="001A2C51"/>
    <w:rsid w:val="001A6C18"/>
    <w:rsid w:val="001B0499"/>
    <w:rsid w:val="001B2273"/>
    <w:rsid w:val="001B3AC8"/>
    <w:rsid w:val="001B580C"/>
    <w:rsid w:val="001B74CA"/>
    <w:rsid w:val="001C19FF"/>
    <w:rsid w:val="001C35D5"/>
    <w:rsid w:val="001C3DA4"/>
    <w:rsid w:val="001C455A"/>
    <w:rsid w:val="001C5D6C"/>
    <w:rsid w:val="001D4AFA"/>
    <w:rsid w:val="001E325E"/>
    <w:rsid w:val="001E56C5"/>
    <w:rsid w:val="001F1E74"/>
    <w:rsid w:val="001F51E7"/>
    <w:rsid w:val="001F5496"/>
    <w:rsid w:val="001F5920"/>
    <w:rsid w:val="001F6A20"/>
    <w:rsid w:val="0020106C"/>
    <w:rsid w:val="00201A26"/>
    <w:rsid w:val="00204DE5"/>
    <w:rsid w:val="00210929"/>
    <w:rsid w:val="00210B00"/>
    <w:rsid w:val="002135AE"/>
    <w:rsid w:val="0021470E"/>
    <w:rsid w:val="0022140B"/>
    <w:rsid w:val="00221C7B"/>
    <w:rsid w:val="00223D4A"/>
    <w:rsid w:val="002261F8"/>
    <w:rsid w:val="00232C71"/>
    <w:rsid w:val="0024068F"/>
    <w:rsid w:val="00241A70"/>
    <w:rsid w:val="00241D26"/>
    <w:rsid w:val="00245A8B"/>
    <w:rsid w:val="00246FB5"/>
    <w:rsid w:val="00254610"/>
    <w:rsid w:val="002549FC"/>
    <w:rsid w:val="0025521D"/>
    <w:rsid w:val="00261B19"/>
    <w:rsid w:val="002630C5"/>
    <w:rsid w:val="00271D8B"/>
    <w:rsid w:val="0027326A"/>
    <w:rsid w:val="00273F5C"/>
    <w:rsid w:val="00275A3C"/>
    <w:rsid w:val="00280CFF"/>
    <w:rsid w:val="002825FD"/>
    <w:rsid w:val="00282DE0"/>
    <w:rsid w:val="00290173"/>
    <w:rsid w:val="0029078B"/>
    <w:rsid w:val="00292861"/>
    <w:rsid w:val="00295B91"/>
    <w:rsid w:val="00295FB4"/>
    <w:rsid w:val="00297D9B"/>
    <w:rsid w:val="002A0DCC"/>
    <w:rsid w:val="002A275A"/>
    <w:rsid w:val="002B1207"/>
    <w:rsid w:val="002B1EC3"/>
    <w:rsid w:val="002B5E98"/>
    <w:rsid w:val="002C2997"/>
    <w:rsid w:val="002C468F"/>
    <w:rsid w:val="002C490D"/>
    <w:rsid w:val="002C54C0"/>
    <w:rsid w:val="002D2649"/>
    <w:rsid w:val="002D29C8"/>
    <w:rsid w:val="002D3652"/>
    <w:rsid w:val="002D501F"/>
    <w:rsid w:val="002D7506"/>
    <w:rsid w:val="002E0EBF"/>
    <w:rsid w:val="002E3785"/>
    <w:rsid w:val="002F4E2F"/>
    <w:rsid w:val="00302666"/>
    <w:rsid w:val="00302CF7"/>
    <w:rsid w:val="00304F72"/>
    <w:rsid w:val="00305197"/>
    <w:rsid w:val="00305556"/>
    <w:rsid w:val="00312002"/>
    <w:rsid w:val="0031333D"/>
    <w:rsid w:val="00313F54"/>
    <w:rsid w:val="00314176"/>
    <w:rsid w:val="00314988"/>
    <w:rsid w:val="00320207"/>
    <w:rsid w:val="00320610"/>
    <w:rsid w:val="00323C45"/>
    <w:rsid w:val="003247B3"/>
    <w:rsid w:val="00325953"/>
    <w:rsid w:val="00331321"/>
    <w:rsid w:val="00332C18"/>
    <w:rsid w:val="0033327A"/>
    <w:rsid w:val="00335216"/>
    <w:rsid w:val="00335E62"/>
    <w:rsid w:val="00343645"/>
    <w:rsid w:val="0034713C"/>
    <w:rsid w:val="00347C94"/>
    <w:rsid w:val="00354774"/>
    <w:rsid w:val="0035628B"/>
    <w:rsid w:val="0035669E"/>
    <w:rsid w:val="00360699"/>
    <w:rsid w:val="003657AC"/>
    <w:rsid w:val="00365A2D"/>
    <w:rsid w:val="00373875"/>
    <w:rsid w:val="00373E6D"/>
    <w:rsid w:val="003757EA"/>
    <w:rsid w:val="0037763B"/>
    <w:rsid w:val="00381C70"/>
    <w:rsid w:val="0038310A"/>
    <w:rsid w:val="00385091"/>
    <w:rsid w:val="0038509B"/>
    <w:rsid w:val="0038712A"/>
    <w:rsid w:val="003877F5"/>
    <w:rsid w:val="00390D59"/>
    <w:rsid w:val="00391853"/>
    <w:rsid w:val="00394532"/>
    <w:rsid w:val="00394551"/>
    <w:rsid w:val="00396506"/>
    <w:rsid w:val="00396D80"/>
    <w:rsid w:val="003A1D28"/>
    <w:rsid w:val="003A2920"/>
    <w:rsid w:val="003B23AC"/>
    <w:rsid w:val="003B3D00"/>
    <w:rsid w:val="003B4B81"/>
    <w:rsid w:val="003B734A"/>
    <w:rsid w:val="003C4248"/>
    <w:rsid w:val="003C66D8"/>
    <w:rsid w:val="003D306F"/>
    <w:rsid w:val="003D42F5"/>
    <w:rsid w:val="003D4900"/>
    <w:rsid w:val="003D5DA7"/>
    <w:rsid w:val="003E0693"/>
    <w:rsid w:val="003E0BDF"/>
    <w:rsid w:val="003E21DC"/>
    <w:rsid w:val="003E2958"/>
    <w:rsid w:val="003E2C84"/>
    <w:rsid w:val="003E68BE"/>
    <w:rsid w:val="003F04B0"/>
    <w:rsid w:val="003F0E76"/>
    <w:rsid w:val="003F2D32"/>
    <w:rsid w:val="003F5091"/>
    <w:rsid w:val="003F73B1"/>
    <w:rsid w:val="003F784C"/>
    <w:rsid w:val="00401E4A"/>
    <w:rsid w:val="00405611"/>
    <w:rsid w:val="00412A85"/>
    <w:rsid w:val="00414AEF"/>
    <w:rsid w:val="004163AF"/>
    <w:rsid w:val="00416F7F"/>
    <w:rsid w:val="004178FE"/>
    <w:rsid w:val="004254C4"/>
    <w:rsid w:val="00434AEF"/>
    <w:rsid w:val="00435563"/>
    <w:rsid w:val="0043685D"/>
    <w:rsid w:val="00440833"/>
    <w:rsid w:val="0044354D"/>
    <w:rsid w:val="00446800"/>
    <w:rsid w:val="00446BDA"/>
    <w:rsid w:val="00447F77"/>
    <w:rsid w:val="00450026"/>
    <w:rsid w:val="00453133"/>
    <w:rsid w:val="0045618B"/>
    <w:rsid w:val="00461972"/>
    <w:rsid w:val="00463A01"/>
    <w:rsid w:val="0046652F"/>
    <w:rsid w:val="00466C39"/>
    <w:rsid w:val="004703D4"/>
    <w:rsid w:val="00472787"/>
    <w:rsid w:val="004747BD"/>
    <w:rsid w:val="00475A06"/>
    <w:rsid w:val="00475C27"/>
    <w:rsid w:val="00477861"/>
    <w:rsid w:val="00482123"/>
    <w:rsid w:val="00483013"/>
    <w:rsid w:val="00483E00"/>
    <w:rsid w:val="00485B00"/>
    <w:rsid w:val="00487229"/>
    <w:rsid w:val="00494EDC"/>
    <w:rsid w:val="004A2989"/>
    <w:rsid w:val="004B15AD"/>
    <w:rsid w:val="004B1858"/>
    <w:rsid w:val="004B3F18"/>
    <w:rsid w:val="004B5CB1"/>
    <w:rsid w:val="004C00D1"/>
    <w:rsid w:val="004C0D2C"/>
    <w:rsid w:val="004C16E5"/>
    <w:rsid w:val="004C2320"/>
    <w:rsid w:val="004C392E"/>
    <w:rsid w:val="004C474D"/>
    <w:rsid w:val="004C5F1B"/>
    <w:rsid w:val="004C72D0"/>
    <w:rsid w:val="004C737E"/>
    <w:rsid w:val="004C763B"/>
    <w:rsid w:val="004C76D4"/>
    <w:rsid w:val="004D3794"/>
    <w:rsid w:val="004D568B"/>
    <w:rsid w:val="004D5FC0"/>
    <w:rsid w:val="004D6F60"/>
    <w:rsid w:val="004D7ABB"/>
    <w:rsid w:val="004E017A"/>
    <w:rsid w:val="004E278A"/>
    <w:rsid w:val="004E7076"/>
    <w:rsid w:val="004E782E"/>
    <w:rsid w:val="004F4440"/>
    <w:rsid w:val="004F5395"/>
    <w:rsid w:val="004F715E"/>
    <w:rsid w:val="004F7477"/>
    <w:rsid w:val="00505D9A"/>
    <w:rsid w:val="00510E20"/>
    <w:rsid w:val="00510F1B"/>
    <w:rsid w:val="00511EA8"/>
    <w:rsid w:val="0051268A"/>
    <w:rsid w:val="005145C8"/>
    <w:rsid w:val="00514DED"/>
    <w:rsid w:val="005202A0"/>
    <w:rsid w:val="0052063A"/>
    <w:rsid w:val="00527A49"/>
    <w:rsid w:val="005316EE"/>
    <w:rsid w:val="00531BD5"/>
    <w:rsid w:val="00531CC2"/>
    <w:rsid w:val="00531D87"/>
    <w:rsid w:val="005447DA"/>
    <w:rsid w:val="00544F00"/>
    <w:rsid w:val="00544FA2"/>
    <w:rsid w:val="005467DB"/>
    <w:rsid w:val="0054704C"/>
    <w:rsid w:val="005515F1"/>
    <w:rsid w:val="00551EC7"/>
    <w:rsid w:val="00552B96"/>
    <w:rsid w:val="00560C54"/>
    <w:rsid w:val="00563FAB"/>
    <w:rsid w:val="00564668"/>
    <w:rsid w:val="005754EE"/>
    <w:rsid w:val="005757FF"/>
    <w:rsid w:val="00575BB5"/>
    <w:rsid w:val="00581307"/>
    <w:rsid w:val="005816EE"/>
    <w:rsid w:val="005821AF"/>
    <w:rsid w:val="005842D2"/>
    <w:rsid w:val="005853AD"/>
    <w:rsid w:val="00585914"/>
    <w:rsid w:val="00587E54"/>
    <w:rsid w:val="00591266"/>
    <w:rsid w:val="005A2F68"/>
    <w:rsid w:val="005A3565"/>
    <w:rsid w:val="005B0AD6"/>
    <w:rsid w:val="005B12CD"/>
    <w:rsid w:val="005B2FE1"/>
    <w:rsid w:val="005B46B9"/>
    <w:rsid w:val="005B487B"/>
    <w:rsid w:val="005B77E2"/>
    <w:rsid w:val="005C7620"/>
    <w:rsid w:val="005D511F"/>
    <w:rsid w:val="005D7A01"/>
    <w:rsid w:val="005E0580"/>
    <w:rsid w:val="005E19DB"/>
    <w:rsid w:val="005E3A59"/>
    <w:rsid w:val="005E7700"/>
    <w:rsid w:val="005F1227"/>
    <w:rsid w:val="005F1290"/>
    <w:rsid w:val="005F1B6B"/>
    <w:rsid w:val="005F2C16"/>
    <w:rsid w:val="005F2E8A"/>
    <w:rsid w:val="005F620D"/>
    <w:rsid w:val="005F6245"/>
    <w:rsid w:val="005F6C08"/>
    <w:rsid w:val="00600689"/>
    <w:rsid w:val="00602869"/>
    <w:rsid w:val="00607B56"/>
    <w:rsid w:val="00611840"/>
    <w:rsid w:val="00622093"/>
    <w:rsid w:val="006231EF"/>
    <w:rsid w:val="0062328A"/>
    <w:rsid w:val="00625517"/>
    <w:rsid w:val="00630B3C"/>
    <w:rsid w:val="00630F02"/>
    <w:rsid w:val="00633ED1"/>
    <w:rsid w:val="00643DA4"/>
    <w:rsid w:val="00643FEC"/>
    <w:rsid w:val="006456BB"/>
    <w:rsid w:val="00646CDC"/>
    <w:rsid w:val="00651080"/>
    <w:rsid w:val="00651511"/>
    <w:rsid w:val="00652ABC"/>
    <w:rsid w:val="00652D72"/>
    <w:rsid w:val="00654BAB"/>
    <w:rsid w:val="006620EE"/>
    <w:rsid w:val="00663378"/>
    <w:rsid w:val="00665310"/>
    <w:rsid w:val="0066767E"/>
    <w:rsid w:val="00667ECA"/>
    <w:rsid w:val="0067104F"/>
    <w:rsid w:val="00671C1A"/>
    <w:rsid w:val="006733DF"/>
    <w:rsid w:val="0067436B"/>
    <w:rsid w:val="00681DB1"/>
    <w:rsid w:val="00683120"/>
    <w:rsid w:val="00683B42"/>
    <w:rsid w:val="006911A5"/>
    <w:rsid w:val="00691461"/>
    <w:rsid w:val="00691767"/>
    <w:rsid w:val="006930EE"/>
    <w:rsid w:val="0069770A"/>
    <w:rsid w:val="006A14EB"/>
    <w:rsid w:val="006A278B"/>
    <w:rsid w:val="006A27C7"/>
    <w:rsid w:val="006A479B"/>
    <w:rsid w:val="006B3A9D"/>
    <w:rsid w:val="006B774C"/>
    <w:rsid w:val="006B781F"/>
    <w:rsid w:val="006C02DB"/>
    <w:rsid w:val="006D14E9"/>
    <w:rsid w:val="006D1AF4"/>
    <w:rsid w:val="006D2C68"/>
    <w:rsid w:val="006D3024"/>
    <w:rsid w:val="006D3220"/>
    <w:rsid w:val="006D5802"/>
    <w:rsid w:val="006D6585"/>
    <w:rsid w:val="006E04FA"/>
    <w:rsid w:val="006F4747"/>
    <w:rsid w:val="006F7EFE"/>
    <w:rsid w:val="00701833"/>
    <w:rsid w:val="00703925"/>
    <w:rsid w:val="007058D2"/>
    <w:rsid w:val="00712689"/>
    <w:rsid w:val="007169AD"/>
    <w:rsid w:val="00720682"/>
    <w:rsid w:val="00721A13"/>
    <w:rsid w:val="00723F0C"/>
    <w:rsid w:val="00726BD4"/>
    <w:rsid w:val="00733307"/>
    <w:rsid w:val="00733446"/>
    <w:rsid w:val="00735806"/>
    <w:rsid w:val="0073776C"/>
    <w:rsid w:val="00740DB3"/>
    <w:rsid w:val="0074207B"/>
    <w:rsid w:val="00746E62"/>
    <w:rsid w:val="00753267"/>
    <w:rsid w:val="00754F1E"/>
    <w:rsid w:val="00760FC5"/>
    <w:rsid w:val="0076119B"/>
    <w:rsid w:val="00762F19"/>
    <w:rsid w:val="0077094B"/>
    <w:rsid w:val="00775F58"/>
    <w:rsid w:val="00785EDE"/>
    <w:rsid w:val="007879A9"/>
    <w:rsid w:val="00795243"/>
    <w:rsid w:val="007A2944"/>
    <w:rsid w:val="007A3960"/>
    <w:rsid w:val="007A7B53"/>
    <w:rsid w:val="007B25AD"/>
    <w:rsid w:val="007B5572"/>
    <w:rsid w:val="007B5E21"/>
    <w:rsid w:val="007C26AA"/>
    <w:rsid w:val="007C4DDB"/>
    <w:rsid w:val="007C70D4"/>
    <w:rsid w:val="007D5C6B"/>
    <w:rsid w:val="007E1D16"/>
    <w:rsid w:val="007E25F3"/>
    <w:rsid w:val="007E2D9A"/>
    <w:rsid w:val="007E4A3D"/>
    <w:rsid w:val="007E6659"/>
    <w:rsid w:val="007F0A97"/>
    <w:rsid w:val="007F101A"/>
    <w:rsid w:val="007F26D6"/>
    <w:rsid w:val="007F5D35"/>
    <w:rsid w:val="007F656F"/>
    <w:rsid w:val="00800DD3"/>
    <w:rsid w:val="0080478F"/>
    <w:rsid w:val="008062FB"/>
    <w:rsid w:val="00806F37"/>
    <w:rsid w:val="00812097"/>
    <w:rsid w:val="00812DB3"/>
    <w:rsid w:val="00814BE5"/>
    <w:rsid w:val="00815102"/>
    <w:rsid w:val="0081579B"/>
    <w:rsid w:val="00815A6A"/>
    <w:rsid w:val="00815DEF"/>
    <w:rsid w:val="00817816"/>
    <w:rsid w:val="00817B34"/>
    <w:rsid w:val="00821FF3"/>
    <w:rsid w:val="00823363"/>
    <w:rsid w:val="00823998"/>
    <w:rsid w:val="00824294"/>
    <w:rsid w:val="0082586B"/>
    <w:rsid w:val="00825A24"/>
    <w:rsid w:val="00830F34"/>
    <w:rsid w:val="008350C0"/>
    <w:rsid w:val="00836CB4"/>
    <w:rsid w:val="008410A2"/>
    <w:rsid w:val="0084602B"/>
    <w:rsid w:val="008510E2"/>
    <w:rsid w:val="0085140E"/>
    <w:rsid w:val="008518D6"/>
    <w:rsid w:val="00851EBB"/>
    <w:rsid w:val="00857502"/>
    <w:rsid w:val="008643AC"/>
    <w:rsid w:val="008661C5"/>
    <w:rsid w:val="00866ADE"/>
    <w:rsid w:val="00870ED3"/>
    <w:rsid w:val="00873443"/>
    <w:rsid w:val="00873B9D"/>
    <w:rsid w:val="008752E9"/>
    <w:rsid w:val="00882A57"/>
    <w:rsid w:val="008851DB"/>
    <w:rsid w:val="00886250"/>
    <w:rsid w:val="00890BB3"/>
    <w:rsid w:val="00892BD3"/>
    <w:rsid w:val="00892EAD"/>
    <w:rsid w:val="008967F9"/>
    <w:rsid w:val="008A0C66"/>
    <w:rsid w:val="008A3174"/>
    <w:rsid w:val="008A35F3"/>
    <w:rsid w:val="008A5282"/>
    <w:rsid w:val="008A52D7"/>
    <w:rsid w:val="008A6B5D"/>
    <w:rsid w:val="008A73E2"/>
    <w:rsid w:val="008A7A0A"/>
    <w:rsid w:val="008B7326"/>
    <w:rsid w:val="008D0078"/>
    <w:rsid w:val="008D2D9C"/>
    <w:rsid w:val="008E3DFA"/>
    <w:rsid w:val="008E43B1"/>
    <w:rsid w:val="008E4FCE"/>
    <w:rsid w:val="008E7880"/>
    <w:rsid w:val="008F2169"/>
    <w:rsid w:val="008F3447"/>
    <w:rsid w:val="008F3D01"/>
    <w:rsid w:val="008F5983"/>
    <w:rsid w:val="00900394"/>
    <w:rsid w:val="009040D1"/>
    <w:rsid w:val="009073F8"/>
    <w:rsid w:val="00913E9F"/>
    <w:rsid w:val="00913F8C"/>
    <w:rsid w:val="00914F9D"/>
    <w:rsid w:val="00915B29"/>
    <w:rsid w:val="00917C32"/>
    <w:rsid w:val="009207F0"/>
    <w:rsid w:val="00921CC9"/>
    <w:rsid w:val="00922611"/>
    <w:rsid w:val="00924A8D"/>
    <w:rsid w:val="00925154"/>
    <w:rsid w:val="00926DD5"/>
    <w:rsid w:val="00927B26"/>
    <w:rsid w:val="00932C9B"/>
    <w:rsid w:val="009354C5"/>
    <w:rsid w:val="0094207C"/>
    <w:rsid w:val="009424F0"/>
    <w:rsid w:val="0094254A"/>
    <w:rsid w:val="00943C3E"/>
    <w:rsid w:val="0094540E"/>
    <w:rsid w:val="0094679F"/>
    <w:rsid w:val="00946A45"/>
    <w:rsid w:val="00946BF8"/>
    <w:rsid w:val="00950641"/>
    <w:rsid w:val="00950BC3"/>
    <w:rsid w:val="00952769"/>
    <w:rsid w:val="0095303A"/>
    <w:rsid w:val="00956C2E"/>
    <w:rsid w:val="009602F2"/>
    <w:rsid w:val="00960FAB"/>
    <w:rsid w:val="00961209"/>
    <w:rsid w:val="00961941"/>
    <w:rsid w:val="00961EB6"/>
    <w:rsid w:val="00963766"/>
    <w:rsid w:val="00965EA3"/>
    <w:rsid w:val="009747FC"/>
    <w:rsid w:val="00975E44"/>
    <w:rsid w:val="00976DCD"/>
    <w:rsid w:val="009770F6"/>
    <w:rsid w:val="0098051F"/>
    <w:rsid w:val="009850ED"/>
    <w:rsid w:val="00986F1F"/>
    <w:rsid w:val="00992B7F"/>
    <w:rsid w:val="00992FC4"/>
    <w:rsid w:val="009969E9"/>
    <w:rsid w:val="009A0E7D"/>
    <w:rsid w:val="009A122D"/>
    <w:rsid w:val="009A294A"/>
    <w:rsid w:val="009A2A4B"/>
    <w:rsid w:val="009B2FD5"/>
    <w:rsid w:val="009B5BE5"/>
    <w:rsid w:val="009C091A"/>
    <w:rsid w:val="009C438B"/>
    <w:rsid w:val="009D2A59"/>
    <w:rsid w:val="009D3762"/>
    <w:rsid w:val="009D54F1"/>
    <w:rsid w:val="009D699D"/>
    <w:rsid w:val="009D7F5C"/>
    <w:rsid w:val="009E4DC2"/>
    <w:rsid w:val="009E654C"/>
    <w:rsid w:val="009F0ADC"/>
    <w:rsid w:val="009F5B3A"/>
    <w:rsid w:val="009F79A7"/>
    <w:rsid w:val="00A0028F"/>
    <w:rsid w:val="00A00B27"/>
    <w:rsid w:val="00A03104"/>
    <w:rsid w:val="00A14950"/>
    <w:rsid w:val="00A20010"/>
    <w:rsid w:val="00A20806"/>
    <w:rsid w:val="00A307DC"/>
    <w:rsid w:val="00A30A19"/>
    <w:rsid w:val="00A31D86"/>
    <w:rsid w:val="00A34949"/>
    <w:rsid w:val="00A35270"/>
    <w:rsid w:val="00A35FFF"/>
    <w:rsid w:val="00A40A47"/>
    <w:rsid w:val="00A44E2F"/>
    <w:rsid w:val="00A4786F"/>
    <w:rsid w:val="00A50635"/>
    <w:rsid w:val="00A533A9"/>
    <w:rsid w:val="00A575D7"/>
    <w:rsid w:val="00A579F7"/>
    <w:rsid w:val="00A67023"/>
    <w:rsid w:val="00A70358"/>
    <w:rsid w:val="00A709C3"/>
    <w:rsid w:val="00A70BE8"/>
    <w:rsid w:val="00A70BEF"/>
    <w:rsid w:val="00A7180F"/>
    <w:rsid w:val="00A725E6"/>
    <w:rsid w:val="00A74527"/>
    <w:rsid w:val="00A81E09"/>
    <w:rsid w:val="00A81E4B"/>
    <w:rsid w:val="00A853B5"/>
    <w:rsid w:val="00A871C9"/>
    <w:rsid w:val="00A90051"/>
    <w:rsid w:val="00A90D10"/>
    <w:rsid w:val="00A9277F"/>
    <w:rsid w:val="00A93745"/>
    <w:rsid w:val="00A95F28"/>
    <w:rsid w:val="00A96D14"/>
    <w:rsid w:val="00AA2FA4"/>
    <w:rsid w:val="00AB0448"/>
    <w:rsid w:val="00AB2553"/>
    <w:rsid w:val="00AB2E2C"/>
    <w:rsid w:val="00AB4359"/>
    <w:rsid w:val="00AC2BE1"/>
    <w:rsid w:val="00AC498F"/>
    <w:rsid w:val="00AC687F"/>
    <w:rsid w:val="00AC75F5"/>
    <w:rsid w:val="00AD0C7A"/>
    <w:rsid w:val="00AD2B33"/>
    <w:rsid w:val="00AD30BD"/>
    <w:rsid w:val="00AD32AA"/>
    <w:rsid w:val="00AD7E52"/>
    <w:rsid w:val="00AE0A66"/>
    <w:rsid w:val="00AE0B1E"/>
    <w:rsid w:val="00AE42B5"/>
    <w:rsid w:val="00AE4609"/>
    <w:rsid w:val="00AE4A3F"/>
    <w:rsid w:val="00AE7A37"/>
    <w:rsid w:val="00AF1C24"/>
    <w:rsid w:val="00AF5605"/>
    <w:rsid w:val="00AF57D2"/>
    <w:rsid w:val="00AF69B6"/>
    <w:rsid w:val="00B04C73"/>
    <w:rsid w:val="00B04D05"/>
    <w:rsid w:val="00B10C13"/>
    <w:rsid w:val="00B1479E"/>
    <w:rsid w:val="00B1563A"/>
    <w:rsid w:val="00B165C4"/>
    <w:rsid w:val="00B17DB4"/>
    <w:rsid w:val="00B23B3C"/>
    <w:rsid w:val="00B2494E"/>
    <w:rsid w:val="00B25D55"/>
    <w:rsid w:val="00B2675D"/>
    <w:rsid w:val="00B32510"/>
    <w:rsid w:val="00B37F95"/>
    <w:rsid w:val="00B41C05"/>
    <w:rsid w:val="00B43DD1"/>
    <w:rsid w:val="00B472FC"/>
    <w:rsid w:val="00B51C0E"/>
    <w:rsid w:val="00B5286A"/>
    <w:rsid w:val="00B66998"/>
    <w:rsid w:val="00B67E56"/>
    <w:rsid w:val="00B72912"/>
    <w:rsid w:val="00B7610D"/>
    <w:rsid w:val="00B82D73"/>
    <w:rsid w:val="00B8554B"/>
    <w:rsid w:val="00B85CA4"/>
    <w:rsid w:val="00B86755"/>
    <w:rsid w:val="00B86C28"/>
    <w:rsid w:val="00B87664"/>
    <w:rsid w:val="00B87DD0"/>
    <w:rsid w:val="00B96911"/>
    <w:rsid w:val="00B9782C"/>
    <w:rsid w:val="00BA2849"/>
    <w:rsid w:val="00BA2B02"/>
    <w:rsid w:val="00BA37A0"/>
    <w:rsid w:val="00BA3BDB"/>
    <w:rsid w:val="00BA6231"/>
    <w:rsid w:val="00BB0FCA"/>
    <w:rsid w:val="00BB5518"/>
    <w:rsid w:val="00BB7398"/>
    <w:rsid w:val="00BB7C44"/>
    <w:rsid w:val="00BC0709"/>
    <w:rsid w:val="00BC26DA"/>
    <w:rsid w:val="00BC359F"/>
    <w:rsid w:val="00BC43DA"/>
    <w:rsid w:val="00BC5CD5"/>
    <w:rsid w:val="00BD0663"/>
    <w:rsid w:val="00BD7A9A"/>
    <w:rsid w:val="00BE10FD"/>
    <w:rsid w:val="00BE1EF9"/>
    <w:rsid w:val="00BF06EE"/>
    <w:rsid w:val="00BF0B48"/>
    <w:rsid w:val="00BF1957"/>
    <w:rsid w:val="00BF2DDC"/>
    <w:rsid w:val="00BF336A"/>
    <w:rsid w:val="00BF4446"/>
    <w:rsid w:val="00C00770"/>
    <w:rsid w:val="00C023C7"/>
    <w:rsid w:val="00C03529"/>
    <w:rsid w:val="00C04756"/>
    <w:rsid w:val="00C11B88"/>
    <w:rsid w:val="00C157F4"/>
    <w:rsid w:val="00C2015F"/>
    <w:rsid w:val="00C221D6"/>
    <w:rsid w:val="00C22795"/>
    <w:rsid w:val="00C2360B"/>
    <w:rsid w:val="00C23983"/>
    <w:rsid w:val="00C24454"/>
    <w:rsid w:val="00C263A9"/>
    <w:rsid w:val="00C27F6B"/>
    <w:rsid w:val="00C31576"/>
    <w:rsid w:val="00C32D39"/>
    <w:rsid w:val="00C35E46"/>
    <w:rsid w:val="00C362E9"/>
    <w:rsid w:val="00C364E9"/>
    <w:rsid w:val="00C36DFD"/>
    <w:rsid w:val="00C37953"/>
    <w:rsid w:val="00C40822"/>
    <w:rsid w:val="00C40CB3"/>
    <w:rsid w:val="00C42628"/>
    <w:rsid w:val="00C43354"/>
    <w:rsid w:val="00C46C20"/>
    <w:rsid w:val="00C47221"/>
    <w:rsid w:val="00C47BD2"/>
    <w:rsid w:val="00C47F28"/>
    <w:rsid w:val="00C53C8F"/>
    <w:rsid w:val="00C555BC"/>
    <w:rsid w:val="00C56AB4"/>
    <w:rsid w:val="00C63224"/>
    <w:rsid w:val="00C64915"/>
    <w:rsid w:val="00C66217"/>
    <w:rsid w:val="00C76B2A"/>
    <w:rsid w:val="00C8411A"/>
    <w:rsid w:val="00C87978"/>
    <w:rsid w:val="00C87AF4"/>
    <w:rsid w:val="00C955BB"/>
    <w:rsid w:val="00C95FCF"/>
    <w:rsid w:val="00C96067"/>
    <w:rsid w:val="00C96FC9"/>
    <w:rsid w:val="00CA1DD5"/>
    <w:rsid w:val="00CA3636"/>
    <w:rsid w:val="00CA58CA"/>
    <w:rsid w:val="00CA68FE"/>
    <w:rsid w:val="00CA7DA9"/>
    <w:rsid w:val="00CB0741"/>
    <w:rsid w:val="00CB2260"/>
    <w:rsid w:val="00CB2F61"/>
    <w:rsid w:val="00CB48E4"/>
    <w:rsid w:val="00CC0964"/>
    <w:rsid w:val="00CD0E65"/>
    <w:rsid w:val="00CD0FB7"/>
    <w:rsid w:val="00CD202B"/>
    <w:rsid w:val="00CD3F78"/>
    <w:rsid w:val="00CD4474"/>
    <w:rsid w:val="00CD660F"/>
    <w:rsid w:val="00CD7197"/>
    <w:rsid w:val="00CE2189"/>
    <w:rsid w:val="00CE280E"/>
    <w:rsid w:val="00CE67D2"/>
    <w:rsid w:val="00CE72C5"/>
    <w:rsid w:val="00CE78D0"/>
    <w:rsid w:val="00CF2478"/>
    <w:rsid w:val="00CF4F07"/>
    <w:rsid w:val="00D0129E"/>
    <w:rsid w:val="00D104F2"/>
    <w:rsid w:val="00D10D48"/>
    <w:rsid w:val="00D14529"/>
    <w:rsid w:val="00D20FB0"/>
    <w:rsid w:val="00D23B17"/>
    <w:rsid w:val="00D2584A"/>
    <w:rsid w:val="00D26AEF"/>
    <w:rsid w:val="00D3015D"/>
    <w:rsid w:val="00D3522A"/>
    <w:rsid w:val="00D35D48"/>
    <w:rsid w:val="00D37700"/>
    <w:rsid w:val="00D40F2C"/>
    <w:rsid w:val="00D4102F"/>
    <w:rsid w:val="00D45CB2"/>
    <w:rsid w:val="00D56A32"/>
    <w:rsid w:val="00D6325C"/>
    <w:rsid w:val="00D6393B"/>
    <w:rsid w:val="00D66493"/>
    <w:rsid w:val="00D72D8D"/>
    <w:rsid w:val="00D74797"/>
    <w:rsid w:val="00D747B0"/>
    <w:rsid w:val="00D76319"/>
    <w:rsid w:val="00D82F82"/>
    <w:rsid w:val="00D84632"/>
    <w:rsid w:val="00D95127"/>
    <w:rsid w:val="00DA34B7"/>
    <w:rsid w:val="00DA55AA"/>
    <w:rsid w:val="00DA5E7F"/>
    <w:rsid w:val="00DB45BB"/>
    <w:rsid w:val="00DB52C0"/>
    <w:rsid w:val="00DB6D14"/>
    <w:rsid w:val="00DB6D2A"/>
    <w:rsid w:val="00DB72B7"/>
    <w:rsid w:val="00DB77BD"/>
    <w:rsid w:val="00DB7BB5"/>
    <w:rsid w:val="00DB7DD7"/>
    <w:rsid w:val="00DC713E"/>
    <w:rsid w:val="00DC7CDC"/>
    <w:rsid w:val="00DD0EC1"/>
    <w:rsid w:val="00DD62C4"/>
    <w:rsid w:val="00DD7A57"/>
    <w:rsid w:val="00DD7F71"/>
    <w:rsid w:val="00DE1C4B"/>
    <w:rsid w:val="00DE1F0E"/>
    <w:rsid w:val="00DE20E5"/>
    <w:rsid w:val="00DE40C4"/>
    <w:rsid w:val="00DE6521"/>
    <w:rsid w:val="00DF1FED"/>
    <w:rsid w:val="00DF4FC8"/>
    <w:rsid w:val="00DF6C0E"/>
    <w:rsid w:val="00DF73E5"/>
    <w:rsid w:val="00E0054D"/>
    <w:rsid w:val="00E01613"/>
    <w:rsid w:val="00E01860"/>
    <w:rsid w:val="00E06BFF"/>
    <w:rsid w:val="00E1330F"/>
    <w:rsid w:val="00E1623D"/>
    <w:rsid w:val="00E16366"/>
    <w:rsid w:val="00E1760D"/>
    <w:rsid w:val="00E223EE"/>
    <w:rsid w:val="00E26B85"/>
    <w:rsid w:val="00E2745E"/>
    <w:rsid w:val="00E41960"/>
    <w:rsid w:val="00E41B1B"/>
    <w:rsid w:val="00E4228C"/>
    <w:rsid w:val="00E4303E"/>
    <w:rsid w:val="00E466DE"/>
    <w:rsid w:val="00E47165"/>
    <w:rsid w:val="00E4716C"/>
    <w:rsid w:val="00E5128F"/>
    <w:rsid w:val="00E52511"/>
    <w:rsid w:val="00E554BD"/>
    <w:rsid w:val="00E627A2"/>
    <w:rsid w:val="00E628F4"/>
    <w:rsid w:val="00E7243B"/>
    <w:rsid w:val="00E74930"/>
    <w:rsid w:val="00E75CE3"/>
    <w:rsid w:val="00E82A6E"/>
    <w:rsid w:val="00E83791"/>
    <w:rsid w:val="00E83AB1"/>
    <w:rsid w:val="00E849D7"/>
    <w:rsid w:val="00E8583D"/>
    <w:rsid w:val="00E85DE7"/>
    <w:rsid w:val="00E862AF"/>
    <w:rsid w:val="00E87A5D"/>
    <w:rsid w:val="00E87B67"/>
    <w:rsid w:val="00E9784D"/>
    <w:rsid w:val="00EA04C0"/>
    <w:rsid w:val="00EA316D"/>
    <w:rsid w:val="00EA4F71"/>
    <w:rsid w:val="00EB07DA"/>
    <w:rsid w:val="00EB2D0A"/>
    <w:rsid w:val="00EB3214"/>
    <w:rsid w:val="00EB5020"/>
    <w:rsid w:val="00EB6923"/>
    <w:rsid w:val="00EC6D37"/>
    <w:rsid w:val="00EC7EBC"/>
    <w:rsid w:val="00ED08B5"/>
    <w:rsid w:val="00ED111F"/>
    <w:rsid w:val="00ED26AF"/>
    <w:rsid w:val="00ED35AA"/>
    <w:rsid w:val="00EE06E2"/>
    <w:rsid w:val="00EE1379"/>
    <w:rsid w:val="00EE3B41"/>
    <w:rsid w:val="00EE3CB4"/>
    <w:rsid w:val="00EE6EA2"/>
    <w:rsid w:val="00EE776B"/>
    <w:rsid w:val="00EE7A17"/>
    <w:rsid w:val="00EF00B7"/>
    <w:rsid w:val="00EF0B86"/>
    <w:rsid w:val="00EF3BEC"/>
    <w:rsid w:val="00EF44A6"/>
    <w:rsid w:val="00EF634C"/>
    <w:rsid w:val="00EF797F"/>
    <w:rsid w:val="00F0097B"/>
    <w:rsid w:val="00F00D32"/>
    <w:rsid w:val="00F01A4F"/>
    <w:rsid w:val="00F0272A"/>
    <w:rsid w:val="00F03785"/>
    <w:rsid w:val="00F052BD"/>
    <w:rsid w:val="00F07DD7"/>
    <w:rsid w:val="00F100B3"/>
    <w:rsid w:val="00F12058"/>
    <w:rsid w:val="00F124DA"/>
    <w:rsid w:val="00F16B10"/>
    <w:rsid w:val="00F200B0"/>
    <w:rsid w:val="00F22861"/>
    <w:rsid w:val="00F23504"/>
    <w:rsid w:val="00F23CE5"/>
    <w:rsid w:val="00F25234"/>
    <w:rsid w:val="00F2594F"/>
    <w:rsid w:val="00F27D77"/>
    <w:rsid w:val="00F33489"/>
    <w:rsid w:val="00F33EA7"/>
    <w:rsid w:val="00F356B7"/>
    <w:rsid w:val="00F35F7B"/>
    <w:rsid w:val="00F37542"/>
    <w:rsid w:val="00F428B8"/>
    <w:rsid w:val="00F428C4"/>
    <w:rsid w:val="00F441B1"/>
    <w:rsid w:val="00F4470C"/>
    <w:rsid w:val="00F52B13"/>
    <w:rsid w:val="00F55E08"/>
    <w:rsid w:val="00F57D4D"/>
    <w:rsid w:val="00F60029"/>
    <w:rsid w:val="00F619A9"/>
    <w:rsid w:val="00F62FFA"/>
    <w:rsid w:val="00F63FED"/>
    <w:rsid w:val="00F71C83"/>
    <w:rsid w:val="00F76B8B"/>
    <w:rsid w:val="00F804BA"/>
    <w:rsid w:val="00F8069F"/>
    <w:rsid w:val="00F832E9"/>
    <w:rsid w:val="00F83F2E"/>
    <w:rsid w:val="00F84E5B"/>
    <w:rsid w:val="00F85CE0"/>
    <w:rsid w:val="00F8704C"/>
    <w:rsid w:val="00F8789F"/>
    <w:rsid w:val="00F87F2E"/>
    <w:rsid w:val="00F907A8"/>
    <w:rsid w:val="00F912C7"/>
    <w:rsid w:val="00F91E4B"/>
    <w:rsid w:val="00F9201C"/>
    <w:rsid w:val="00FA4D99"/>
    <w:rsid w:val="00FA5079"/>
    <w:rsid w:val="00FA72C5"/>
    <w:rsid w:val="00FB0058"/>
    <w:rsid w:val="00FB1726"/>
    <w:rsid w:val="00FB228D"/>
    <w:rsid w:val="00FB2DA2"/>
    <w:rsid w:val="00FB30D0"/>
    <w:rsid w:val="00FB3C6B"/>
    <w:rsid w:val="00FB4F13"/>
    <w:rsid w:val="00FB7014"/>
    <w:rsid w:val="00FB7083"/>
    <w:rsid w:val="00FB73CE"/>
    <w:rsid w:val="00FC10A1"/>
    <w:rsid w:val="00FC3218"/>
    <w:rsid w:val="00FC4FE4"/>
    <w:rsid w:val="00FC507C"/>
    <w:rsid w:val="00FC5DAA"/>
    <w:rsid w:val="00FC62DB"/>
    <w:rsid w:val="00FC741A"/>
    <w:rsid w:val="00FD35E1"/>
    <w:rsid w:val="00FD3777"/>
    <w:rsid w:val="00FD52EB"/>
    <w:rsid w:val="00FD7E05"/>
    <w:rsid w:val="00FE18DA"/>
    <w:rsid w:val="00FE6A55"/>
    <w:rsid w:val="00FF2255"/>
    <w:rsid w:val="00FF2F6D"/>
    <w:rsid w:val="00FF6F2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CA"/>
    <w:pPr>
      <w:spacing w:after="180" w:line="274" w:lineRule="auto"/>
    </w:pPr>
  </w:style>
  <w:style w:type="paragraph" w:styleId="Heading1">
    <w:name w:val="heading 1"/>
    <w:next w:val="Normal"/>
    <w:link w:val="Heading1Char"/>
    <w:uiPriority w:val="9"/>
    <w:qFormat/>
    <w:rsid w:val="006C02DB"/>
    <w:pPr>
      <w:keepNext/>
      <w:keepLines/>
      <w:numPr>
        <w:numId w:val="4"/>
      </w:numPr>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Heading1"/>
    <w:next w:val="Normal"/>
    <w:link w:val="Heading2Char"/>
    <w:uiPriority w:val="9"/>
    <w:unhideWhenUsed/>
    <w:qFormat/>
    <w:rsid w:val="006C02D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373875"/>
    <w:pPr>
      <w:numPr>
        <w:ilvl w:val="2"/>
      </w:numPr>
      <w:spacing w:before="20"/>
      <w:outlineLvl w:val="2"/>
    </w:pPr>
    <w:rPr>
      <w:bCs/>
      <w:color w:val="000000" w:themeColor="text2"/>
      <w:sz w:val="24"/>
    </w:rPr>
  </w:style>
  <w:style w:type="paragraph" w:styleId="Heading4">
    <w:name w:val="heading 4"/>
    <w:basedOn w:val="Normal"/>
    <w:next w:val="Normal"/>
    <w:link w:val="Heading4Char"/>
    <w:uiPriority w:val="9"/>
    <w:semiHidden/>
    <w:unhideWhenUsed/>
    <w:qFormat/>
    <w:rsid w:val="006C02DB"/>
    <w:pPr>
      <w:keepNext/>
      <w:keepLines/>
      <w:numPr>
        <w:ilvl w:val="3"/>
        <w:numId w:val="4"/>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6C02DB"/>
    <w:pPr>
      <w:keepNext/>
      <w:keepLines/>
      <w:numPr>
        <w:ilvl w:val="4"/>
        <w:numId w:val="4"/>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6C02DB"/>
    <w:pPr>
      <w:keepNext/>
      <w:keepLines/>
      <w:numPr>
        <w:ilvl w:val="5"/>
        <w:numId w:val="4"/>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C02DB"/>
    <w:pPr>
      <w:keepNext/>
      <w:keepLines/>
      <w:numPr>
        <w:ilvl w:val="6"/>
        <w:numId w:val="4"/>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6C02DB"/>
    <w:pPr>
      <w:keepNext/>
      <w:keepLines/>
      <w:numPr>
        <w:ilvl w:val="7"/>
        <w:numId w:val="4"/>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C02DB"/>
    <w:pPr>
      <w:keepNext/>
      <w:keepLines/>
      <w:numPr>
        <w:ilvl w:val="8"/>
        <w:numId w:val="4"/>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DB"/>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6C02D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373875"/>
    <w:rPr>
      <w:rFonts w:asciiTheme="majorHAnsi" w:eastAsiaTheme="majorEastAsia" w:hAnsiTheme="majorHAnsi" w:cstheme="majorBidi"/>
      <w:bCs/>
      <w:color w:val="000000" w:themeColor="text2"/>
      <w:sz w:val="24"/>
      <w:szCs w:val="26"/>
      <w:lang w:bidi="hi-IN"/>
    </w:rPr>
  </w:style>
  <w:style w:type="character" w:customStyle="1" w:styleId="Heading4Char">
    <w:name w:val="Heading 4 Char"/>
    <w:basedOn w:val="DefaultParagraphFont"/>
    <w:link w:val="Heading4"/>
    <w:uiPriority w:val="9"/>
    <w:semiHidden/>
    <w:rsid w:val="006C02D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6C02D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C02D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C02DB"/>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6C02D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C02D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2630C5"/>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2630C5"/>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630C5"/>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630C5"/>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2630C5"/>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2630C5"/>
    <w:rPr>
      <w:b/>
      <w:bCs/>
      <w:color w:val="191919" w:themeColor="text2" w:themeTint="E6"/>
    </w:rPr>
  </w:style>
  <w:style w:type="character" w:styleId="Emphasis">
    <w:name w:val="Emphasis"/>
    <w:basedOn w:val="DefaultParagraphFont"/>
    <w:uiPriority w:val="20"/>
    <w:qFormat/>
    <w:rsid w:val="002630C5"/>
    <w:rPr>
      <w:b w:val="0"/>
      <w:i/>
      <w:iCs/>
      <w:color w:val="000000" w:themeColor="text2"/>
    </w:rPr>
  </w:style>
  <w:style w:type="paragraph" w:styleId="NoSpacing">
    <w:name w:val="No Spacing"/>
    <w:link w:val="NoSpacingChar"/>
    <w:uiPriority w:val="1"/>
    <w:qFormat/>
    <w:rsid w:val="002630C5"/>
    <w:pPr>
      <w:spacing w:after="0" w:line="240" w:lineRule="auto"/>
    </w:pPr>
  </w:style>
  <w:style w:type="character" w:customStyle="1" w:styleId="NoSpacingChar">
    <w:name w:val="No Spacing Char"/>
    <w:basedOn w:val="DefaultParagraphFont"/>
    <w:link w:val="NoSpacing"/>
    <w:uiPriority w:val="1"/>
    <w:rsid w:val="002630C5"/>
  </w:style>
  <w:style w:type="paragraph" w:styleId="ListParagraph">
    <w:name w:val="List Paragraph"/>
    <w:basedOn w:val="Normal"/>
    <w:uiPriority w:val="34"/>
    <w:qFormat/>
    <w:rsid w:val="002630C5"/>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2630C5"/>
    <w:pPr>
      <w:pBdr>
        <w:left w:val="single" w:sz="48" w:space="13" w:color="DDDDDD" w:themeColor="accent1"/>
      </w:pBdr>
      <w:spacing w:after="0" w:line="360" w:lineRule="auto"/>
    </w:pPr>
    <w:rPr>
      <w:rFonts w:asciiTheme="majorHAnsi" w:eastAsiaTheme="minorEastAsia" w:hAnsiTheme="majorHAnsi"/>
      <w:b/>
      <w:i/>
      <w:iCs/>
      <w:color w:val="DDDDDD" w:themeColor="accent1"/>
      <w:sz w:val="24"/>
      <w:lang w:bidi="hi-IN"/>
    </w:rPr>
  </w:style>
  <w:style w:type="character" w:customStyle="1" w:styleId="QuoteChar">
    <w:name w:val="Quote Char"/>
    <w:basedOn w:val="DefaultParagraphFont"/>
    <w:link w:val="Quote"/>
    <w:uiPriority w:val="29"/>
    <w:rsid w:val="002630C5"/>
    <w:rPr>
      <w:rFonts w:asciiTheme="majorHAnsi" w:eastAsiaTheme="minorEastAsia" w:hAnsiTheme="majorHAnsi"/>
      <w:b/>
      <w:i/>
      <w:iCs/>
      <w:color w:val="DDDDDD" w:themeColor="accent1"/>
      <w:sz w:val="24"/>
      <w:lang w:bidi="hi-IN"/>
    </w:rPr>
  </w:style>
  <w:style w:type="paragraph" w:styleId="IntenseQuote">
    <w:name w:val="Intense Quote"/>
    <w:basedOn w:val="Normal"/>
    <w:next w:val="Normal"/>
    <w:link w:val="IntenseQuoteChar"/>
    <w:uiPriority w:val="30"/>
    <w:qFormat/>
    <w:rsid w:val="002630C5"/>
    <w:pPr>
      <w:pBdr>
        <w:left w:val="single" w:sz="48" w:space="13" w:color="B2B2B2" w:themeColor="accent2"/>
      </w:pBdr>
      <w:spacing w:before="240" w:after="120" w:line="300" w:lineRule="auto"/>
    </w:pPr>
    <w:rPr>
      <w:rFonts w:eastAsiaTheme="minorEastAsia"/>
      <w:b/>
      <w:bCs/>
      <w:i/>
      <w:iCs/>
      <w:color w:val="B2B2B2"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630C5"/>
    <w:rPr>
      <w:rFonts w:eastAsiaTheme="minorEastAsia"/>
      <w:b/>
      <w:bCs/>
      <w:i/>
      <w:iCs/>
      <w:color w:val="B2B2B2" w:themeColor="accent2"/>
      <w:sz w:val="26"/>
      <w:lang w:bidi="hi-IN"/>
      <w14:ligatures w14:val="standard"/>
      <w14:numForm w14:val="oldStyle"/>
    </w:rPr>
  </w:style>
  <w:style w:type="character" w:styleId="SubtleEmphasis">
    <w:name w:val="Subtle Emphasis"/>
    <w:basedOn w:val="DefaultParagraphFont"/>
    <w:uiPriority w:val="19"/>
    <w:qFormat/>
    <w:rsid w:val="002630C5"/>
    <w:rPr>
      <w:i/>
      <w:iCs/>
      <w:color w:val="000000"/>
    </w:rPr>
  </w:style>
  <w:style w:type="character" w:styleId="IntenseEmphasis">
    <w:name w:val="Intense Emphasis"/>
    <w:basedOn w:val="DefaultParagraphFont"/>
    <w:uiPriority w:val="21"/>
    <w:qFormat/>
    <w:rsid w:val="002630C5"/>
    <w:rPr>
      <w:b/>
      <w:bCs/>
      <w:i/>
      <w:iCs/>
      <w:color w:val="000000" w:themeColor="text2"/>
    </w:rPr>
  </w:style>
  <w:style w:type="character" w:styleId="SubtleReference">
    <w:name w:val="Subtle Reference"/>
    <w:basedOn w:val="DefaultParagraphFont"/>
    <w:uiPriority w:val="31"/>
    <w:qFormat/>
    <w:rsid w:val="002630C5"/>
    <w:rPr>
      <w:smallCaps/>
      <w:color w:val="000000"/>
      <w:u w:val="single"/>
    </w:rPr>
  </w:style>
  <w:style w:type="character" w:styleId="IntenseReference">
    <w:name w:val="Intense Reference"/>
    <w:basedOn w:val="DefaultParagraphFont"/>
    <w:uiPriority w:val="32"/>
    <w:qFormat/>
    <w:rsid w:val="002630C5"/>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2630C5"/>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2630C5"/>
    <w:pPr>
      <w:spacing w:before="480" w:line="264" w:lineRule="auto"/>
      <w:outlineLvl w:val="9"/>
    </w:pPr>
    <w:rPr>
      <w:b/>
    </w:rPr>
  </w:style>
  <w:style w:type="character" w:styleId="Hyperlink">
    <w:name w:val="Hyperlink"/>
    <w:basedOn w:val="DefaultParagraphFont"/>
    <w:uiPriority w:val="99"/>
    <w:unhideWhenUsed/>
    <w:rsid w:val="002630C5"/>
    <w:rPr>
      <w:color w:val="5F5F5F" w:themeColor="hyperlink"/>
      <w:u w:val="single"/>
    </w:rPr>
  </w:style>
  <w:style w:type="paragraph" w:styleId="BalloonText">
    <w:name w:val="Balloon Text"/>
    <w:basedOn w:val="Normal"/>
    <w:link w:val="BalloonTextChar"/>
    <w:uiPriority w:val="99"/>
    <w:semiHidden/>
    <w:unhideWhenUsed/>
    <w:rsid w:val="0026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0C5"/>
    <w:rPr>
      <w:rFonts w:ascii="Tahoma" w:hAnsi="Tahoma" w:cs="Tahoma"/>
      <w:sz w:val="16"/>
      <w:szCs w:val="16"/>
    </w:rPr>
  </w:style>
  <w:style w:type="numbering" w:customStyle="1" w:styleId="Headings">
    <w:name w:val="Headings"/>
    <w:uiPriority w:val="99"/>
    <w:rsid w:val="006C02DB"/>
    <w:pPr>
      <w:numPr>
        <w:numId w:val="2"/>
      </w:numPr>
    </w:pPr>
  </w:style>
  <w:style w:type="character" w:styleId="PlaceholderText">
    <w:name w:val="Placeholder Text"/>
    <w:basedOn w:val="DefaultParagraphFont"/>
    <w:uiPriority w:val="99"/>
    <w:semiHidden/>
    <w:rsid w:val="001033CA"/>
    <w:rPr>
      <w:color w:val="808080"/>
    </w:rPr>
  </w:style>
  <w:style w:type="character" w:customStyle="1" w:styleId="MathematicaFormatTextForm">
    <w:name w:val="MathematicaFormatTextForm"/>
    <w:uiPriority w:val="99"/>
    <w:rsid w:val="003D4900"/>
  </w:style>
  <w:style w:type="paragraph" w:styleId="Header">
    <w:name w:val="header"/>
    <w:basedOn w:val="Normal"/>
    <w:link w:val="HeaderChar"/>
    <w:uiPriority w:val="99"/>
    <w:unhideWhenUsed/>
    <w:rsid w:val="009A12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122D"/>
  </w:style>
  <w:style w:type="paragraph" w:styleId="Footer">
    <w:name w:val="footer"/>
    <w:basedOn w:val="Normal"/>
    <w:link w:val="FooterChar"/>
    <w:uiPriority w:val="99"/>
    <w:unhideWhenUsed/>
    <w:rsid w:val="009A12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122D"/>
  </w:style>
  <w:style w:type="table" w:styleId="TableGrid">
    <w:name w:val="Table Grid"/>
    <w:basedOn w:val="TableNormal"/>
    <w:uiPriority w:val="59"/>
    <w:rsid w:val="00D40F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0D56CE"/>
    <w:pPr>
      <w:spacing w:after="0" w:line="312" w:lineRule="auto"/>
      <w:jc w:val="both"/>
    </w:pPr>
    <w:rPr>
      <w:rFonts w:ascii="cmr10" w:eastAsia="Times New Roman" w:hAnsi="cmr10" w:cs="Times New Roman"/>
      <w:sz w:val="21"/>
      <w:szCs w:val="24"/>
      <w:lang w:val="en-GB" w:bidi="ar-SA"/>
    </w:rPr>
  </w:style>
  <w:style w:type="paragraph" w:customStyle="1" w:styleId="FigureLegend">
    <w:name w:val="Figure Legend"/>
    <w:basedOn w:val="Normal"/>
    <w:link w:val="FigureLegendChar"/>
    <w:qFormat/>
    <w:rsid w:val="000D56CE"/>
    <w:pPr>
      <w:jc w:val="center"/>
    </w:pPr>
    <w:rPr>
      <w:sz w:val="16"/>
      <w:szCs w:val="16"/>
    </w:rPr>
  </w:style>
  <w:style w:type="character" w:styleId="LineNumber">
    <w:name w:val="line number"/>
    <w:basedOn w:val="DefaultParagraphFont"/>
    <w:uiPriority w:val="99"/>
    <w:semiHidden/>
    <w:unhideWhenUsed/>
    <w:rsid w:val="00753267"/>
  </w:style>
  <w:style w:type="character" w:customStyle="1" w:styleId="FigureLegendChar">
    <w:name w:val="Figure Legend Char"/>
    <w:basedOn w:val="DefaultParagraphFont"/>
    <w:link w:val="FigureLegend"/>
    <w:rsid w:val="000D56CE"/>
    <w:rPr>
      <w:sz w:val="16"/>
      <w:szCs w:val="16"/>
    </w:rPr>
  </w:style>
  <w:style w:type="paragraph" w:styleId="FootnoteText">
    <w:name w:val="footnote text"/>
    <w:basedOn w:val="Normal"/>
    <w:link w:val="FootnoteTextChar"/>
    <w:uiPriority w:val="99"/>
    <w:semiHidden/>
    <w:unhideWhenUsed/>
    <w:rsid w:val="005F12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227"/>
    <w:rPr>
      <w:sz w:val="20"/>
      <w:szCs w:val="20"/>
    </w:rPr>
  </w:style>
  <w:style w:type="character" w:styleId="FootnoteReference">
    <w:name w:val="footnote reference"/>
    <w:basedOn w:val="DefaultParagraphFont"/>
    <w:uiPriority w:val="99"/>
    <w:semiHidden/>
    <w:unhideWhenUsed/>
    <w:rsid w:val="005F1227"/>
    <w:rPr>
      <w:vertAlign w:val="superscript"/>
    </w:rPr>
  </w:style>
  <w:style w:type="character" w:styleId="CommentReference">
    <w:name w:val="annotation reference"/>
    <w:basedOn w:val="DefaultParagraphFont"/>
    <w:uiPriority w:val="99"/>
    <w:semiHidden/>
    <w:unhideWhenUsed/>
    <w:rsid w:val="00B37F95"/>
    <w:rPr>
      <w:sz w:val="16"/>
      <w:szCs w:val="16"/>
    </w:rPr>
  </w:style>
  <w:style w:type="paragraph" w:styleId="CommentText">
    <w:name w:val="annotation text"/>
    <w:basedOn w:val="Normal"/>
    <w:link w:val="CommentTextChar"/>
    <w:uiPriority w:val="99"/>
    <w:semiHidden/>
    <w:unhideWhenUsed/>
    <w:rsid w:val="00B37F95"/>
    <w:pPr>
      <w:spacing w:line="240" w:lineRule="auto"/>
    </w:pPr>
    <w:rPr>
      <w:sz w:val="20"/>
      <w:szCs w:val="20"/>
    </w:rPr>
  </w:style>
  <w:style w:type="character" w:customStyle="1" w:styleId="CommentTextChar">
    <w:name w:val="Comment Text Char"/>
    <w:basedOn w:val="DefaultParagraphFont"/>
    <w:link w:val="CommentText"/>
    <w:uiPriority w:val="99"/>
    <w:semiHidden/>
    <w:rsid w:val="00B37F95"/>
    <w:rPr>
      <w:sz w:val="20"/>
      <w:szCs w:val="20"/>
    </w:rPr>
  </w:style>
  <w:style w:type="paragraph" w:styleId="CommentSubject">
    <w:name w:val="annotation subject"/>
    <w:basedOn w:val="CommentText"/>
    <w:next w:val="CommentText"/>
    <w:link w:val="CommentSubjectChar"/>
    <w:uiPriority w:val="99"/>
    <w:semiHidden/>
    <w:unhideWhenUsed/>
    <w:rsid w:val="00B37F95"/>
    <w:rPr>
      <w:b/>
      <w:bCs/>
    </w:rPr>
  </w:style>
  <w:style w:type="character" w:customStyle="1" w:styleId="CommentSubjectChar">
    <w:name w:val="Comment Subject Char"/>
    <w:basedOn w:val="CommentTextChar"/>
    <w:link w:val="CommentSubject"/>
    <w:uiPriority w:val="99"/>
    <w:semiHidden/>
    <w:rsid w:val="00B37F95"/>
    <w:rPr>
      <w:b/>
      <w:bCs/>
      <w:sz w:val="20"/>
      <w:szCs w:val="20"/>
    </w:rPr>
  </w:style>
  <w:style w:type="table" w:styleId="LightShading">
    <w:name w:val="Light Shading"/>
    <w:basedOn w:val="TableNormal"/>
    <w:uiPriority w:val="60"/>
    <w:rsid w:val="00E5128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69770A"/>
    <w:rPr>
      <w:color w:val="919191" w:themeColor="followedHyperlink"/>
      <w:u w:val="single"/>
    </w:rPr>
  </w:style>
  <w:style w:type="paragraph" w:styleId="NormalWeb">
    <w:name w:val="Normal (Web)"/>
    <w:basedOn w:val="Normal"/>
    <w:uiPriority w:val="99"/>
    <w:unhideWhenUsed/>
    <w:rsid w:val="00347C94"/>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054D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3CA"/>
    <w:pPr>
      <w:spacing w:after="180" w:line="274" w:lineRule="auto"/>
    </w:pPr>
  </w:style>
  <w:style w:type="paragraph" w:styleId="Heading1">
    <w:name w:val="heading 1"/>
    <w:next w:val="Normal"/>
    <w:link w:val="Heading1Char"/>
    <w:uiPriority w:val="9"/>
    <w:qFormat/>
    <w:rsid w:val="006C02DB"/>
    <w:pPr>
      <w:keepNext/>
      <w:keepLines/>
      <w:numPr>
        <w:numId w:val="4"/>
      </w:numPr>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Heading1"/>
    <w:next w:val="Normal"/>
    <w:link w:val="Heading2Char"/>
    <w:uiPriority w:val="9"/>
    <w:unhideWhenUsed/>
    <w:qFormat/>
    <w:rsid w:val="006C02DB"/>
    <w:pPr>
      <w:numPr>
        <w:ilvl w:val="1"/>
      </w:numPr>
      <w:spacing w:before="120"/>
      <w:outlineLvl w:val="1"/>
    </w:pPr>
    <w:rPr>
      <w:bCs w:val="0"/>
      <w:color w:val="auto"/>
      <w:sz w:val="28"/>
      <w:szCs w:val="26"/>
      <w:lang w:bidi="hi-IN"/>
    </w:rPr>
  </w:style>
  <w:style w:type="paragraph" w:styleId="Heading3">
    <w:name w:val="heading 3"/>
    <w:basedOn w:val="Heading2"/>
    <w:next w:val="Normal"/>
    <w:link w:val="Heading3Char"/>
    <w:uiPriority w:val="9"/>
    <w:unhideWhenUsed/>
    <w:qFormat/>
    <w:rsid w:val="00373875"/>
    <w:pPr>
      <w:numPr>
        <w:ilvl w:val="2"/>
      </w:numPr>
      <w:spacing w:before="20"/>
      <w:outlineLvl w:val="2"/>
    </w:pPr>
    <w:rPr>
      <w:bCs/>
      <w:color w:val="000000" w:themeColor="text2"/>
      <w:sz w:val="24"/>
    </w:rPr>
  </w:style>
  <w:style w:type="paragraph" w:styleId="Heading4">
    <w:name w:val="heading 4"/>
    <w:basedOn w:val="Normal"/>
    <w:next w:val="Normal"/>
    <w:link w:val="Heading4Char"/>
    <w:uiPriority w:val="9"/>
    <w:semiHidden/>
    <w:unhideWhenUsed/>
    <w:qFormat/>
    <w:rsid w:val="006C02DB"/>
    <w:pPr>
      <w:keepNext/>
      <w:keepLines/>
      <w:numPr>
        <w:ilvl w:val="3"/>
        <w:numId w:val="4"/>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6C02DB"/>
    <w:pPr>
      <w:keepNext/>
      <w:keepLines/>
      <w:numPr>
        <w:ilvl w:val="4"/>
        <w:numId w:val="4"/>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6C02DB"/>
    <w:pPr>
      <w:keepNext/>
      <w:keepLines/>
      <w:numPr>
        <w:ilvl w:val="5"/>
        <w:numId w:val="4"/>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6C02DB"/>
    <w:pPr>
      <w:keepNext/>
      <w:keepLines/>
      <w:numPr>
        <w:ilvl w:val="6"/>
        <w:numId w:val="4"/>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6C02DB"/>
    <w:pPr>
      <w:keepNext/>
      <w:keepLines/>
      <w:numPr>
        <w:ilvl w:val="7"/>
        <w:numId w:val="4"/>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6C02DB"/>
    <w:pPr>
      <w:keepNext/>
      <w:keepLines/>
      <w:numPr>
        <w:ilvl w:val="8"/>
        <w:numId w:val="4"/>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2DB"/>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6C02DB"/>
    <w:rPr>
      <w:rFonts w:asciiTheme="majorHAnsi" w:eastAsiaTheme="majorEastAsia" w:hAnsiTheme="majorHAnsi" w:cstheme="majorBidi"/>
      <w:sz w:val="28"/>
      <w:szCs w:val="26"/>
      <w:lang w:bidi="hi-IN"/>
    </w:rPr>
  </w:style>
  <w:style w:type="character" w:customStyle="1" w:styleId="Heading3Char">
    <w:name w:val="Heading 3 Char"/>
    <w:basedOn w:val="DefaultParagraphFont"/>
    <w:link w:val="Heading3"/>
    <w:uiPriority w:val="9"/>
    <w:rsid w:val="00373875"/>
    <w:rPr>
      <w:rFonts w:asciiTheme="majorHAnsi" w:eastAsiaTheme="majorEastAsia" w:hAnsiTheme="majorHAnsi" w:cstheme="majorBidi"/>
      <w:bCs/>
      <w:color w:val="000000" w:themeColor="text2"/>
      <w:sz w:val="24"/>
      <w:szCs w:val="26"/>
      <w:lang w:bidi="hi-IN"/>
    </w:rPr>
  </w:style>
  <w:style w:type="character" w:customStyle="1" w:styleId="Heading4Char">
    <w:name w:val="Heading 4 Char"/>
    <w:basedOn w:val="DefaultParagraphFont"/>
    <w:link w:val="Heading4"/>
    <w:uiPriority w:val="9"/>
    <w:semiHidden/>
    <w:rsid w:val="006C02D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6C02D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6C02D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6C02DB"/>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6C02D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6C02D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2630C5"/>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2630C5"/>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630C5"/>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2630C5"/>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2630C5"/>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2630C5"/>
    <w:rPr>
      <w:b/>
      <w:bCs/>
      <w:color w:val="191919" w:themeColor="text2" w:themeTint="E6"/>
    </w:rPr>
  </w:style>
  <w:style w:type="character" w:styleId="Emphasis">
    <w:name w:val="Emphasis"/>
    <w:basedOn w:val="DefaultParagraphFont"/>
    <w:uiPriority w:val="20"/>
    <w:qFormat/>
    <w:rsid w:val="002630C5"/>
    <w:rPr>
      <w:b w:val="0"/>
      <w:i/>
      <w:iCs/>
      <w:color w:val="000000" w:themeColor="text2"/>
    </w:rPr>
  </w:style>
  <w:style w:type="paragraph" w:styleId="NoSpacing">
    <w:name w:val="No Spacing"/>
    <w:link w:val="NoSpacingChar"/>
    <w:uiPriority w:val="1"/>
    <w:qFormat/>
    <w:rsid w:val="002630C5"/>
    <w:pPr>
      <w:spacing w:after="0" w:line="240" w:lineRule="auto"/>
    </w:pPr>
  </w:style>
  <w:style w:type="character" w:customStyle="1" w:styleId="NoSpacingChar">
    <w:name w:val="No Spacing Char"/>
    <w:basedOn w:val="DefaultParagraphFont"/>
    <w:link w:val="NoSpacing"/>
    <w:uiPriority w:val="1"/>
    <w:rsid w:val="002630C5"/>
  </w:style>
  <w:style w:type="paragraph" w:styleId="ListParagraph">
    <w:name w:val="List Paragraph"/>
    <w:basedOn w:val="Normal"/>
    <w:uiPriority w:val="34"/>
    <w:qFormat/>
    <w:rsid w:val="002630C5"/>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2630C5"/>
    <w:pPr>
      <w:pBdr>
        <w:left w:val="single" w:sz="48" w:space="13" w:color="DDDDDD" w:themeColor="accent1"/>
      </w:pBdr>
      <w:spacing w:after="0" w:line="360" w:lineRule="auto"/>
    </w:pPr>
    <w:rPr>
      <w:rFonts w:asciiTheme="majorHAnsi" w:eastAsiaTheme="minorEastAsia" w:hAnsiTheme="majorHAnsi"/>
      <w:b/>
      <w:i/>
      <w:iCs/>
      <w:color w:val="DDDDDD" w:themeColor="accent1"/>
      <w:sz w:val="24"/>
      <w:lang w:bidi="hi-IN"/>
    </w:rPr>
  </w:style>
  <w:style w:type="character" w:customStyle="1" w:styleId="QuoteChar">
    <w:name w:val="Quote Char"/>
    <w:basedOn w:val="DefaultParagraphFont"/>
    <w:link w:val="Quote"/>
    <w:uiPriority w:val="29"/>
    <w:rsid w:val="002630C5"/>
    <w:rPr>
      <w:rFonts w:asciiTheme="majorHAnsi" w:eastAsiaTheme="minorEastAsia" w:hAnsiTheme="majorHAnsi"/>
      <w:b/>
      <w:i/>
      <w:iCs/>
      <w:color w:val="DDDDDD" w:themeColor="accent1"/>
      <w:sz w:val="24"/>
      <w:lang w:bidi="hi-IN"/>
    </w:rPr>
  </w:style>
  <w:style w:type="paragraph" w:styleId="IntenseQuote">
    <w:name w:val="Intense Quote"/>
    <w:basedOn w:val="Normal"/>
    <w:next w:val="Normal"/>
    <w:link w:val="IntenseQuoteChar"/>
    <w:uiPriority w:val="30"/>
    <w:qFormat/>
    <w:rsid w:val="002630C5"/>
    <w:pPr>
      <w:pBdr>
        <w:left w:val="single" w:sz="48" w:space="13" w:color="B2B2B2" w:themeColor="accent2"/>
      </w:pBdr>
      <w:spacing w:before="240" w:after="120" w:line="300" w:lineRule="auto"/>
    </w:pPr>
    <w:rPr>
      <w:rFonts w:eastAsiaTheme="minorEastAsia"/>
      <w:b/>
      <w:bCs/>
      <w:i/>
      <w:iCs/>
      <w:color w:val="B2B2B2"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2630C5"/>
    <w:rPr>
      <w:rFonts w:eastAsiaTheme="minorEastAsia"/>
      <w:b/>
      <w:bCs/>
      <w:i/>
      <w:iCs/>
      <w:color w:val="B2B2B2" w:themeColor="accent2"/>
      <w:sz w:val="26"/>
      <w:lang w:bidi="hi-IN"/>
      <w14:ligatures w14:val="standard"/>
      <w14:numForm w14:val="oldStyle"/>
    </w:rPr>
  </w:style>
  <w:style w:type="character" w:styleId="SubtleEmphasis">
    <w:name w:val="Subtle Emphasis"/>
    <w:basedOn w:val="DefaultParagraphFont"/>
    <w:uiPriority w:val="19"/>
    <w:qFormat/>
    <w:rsid w:val="002630C5"/>
    <w:rPr>
      <w:i/>
      <w:iCs/>
      <w:color w:val="000000"/>
    </w:rPr>
  </w:style>
  <w:style w:type="character" w:styleId="IntenseEmphasis">
    <w:name w:val="Intense Emphasis"/>
    <w:basedOn w:val="DefaultParagraphFont"/>
    <w:uiPriority w:val="21"/>
    <w:qFormat/>
    <w:rsid w:val="002630C5"/>
    <w:rPr>
      <w:b/>
      <w:bCs/>
      <w:i/>
      <w:iCs/>
      <w:color w:val="000000" w:themeColor="text2"/>
    </w:rPr>
  </w:style>
  <w:style w:type="character" w:styleId="SubtleReference">
    <w:name w:val="Subtle Reference"/>
    <w:basedOn w:val="DefaultParagraphFont"/>
    <w:uiPriority w:val="31"/>
    <w:qFormat/>
    <w:rsid w:val="002630C5"/>
    <w:rPr>
      <w:smallCaps/>
      <w:color w:val="000000"/>
      <w:u w:val="single"/>
    </w:rPr>
  </w:style>
  <w:style w:type="character" w:styleId="IntenseReference">
    <w:name w:val="Intense Reference"/>
    <w:basedOn w:val="DefaultParagraphFont"/>
    <w:uiPriority w:val="32"/>
    <w:qFormat/>
    <w:rsid w:val="002630C5"/>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2630C5"/>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2630C5"/>
    <w:pPr>
      <w:spacing w:before="480" w:line="264" w:lineRule="auto"/>
      <w:outlineLvl w:val="9"/>
    </w:pPr>
    <w:rPr>
      <w:b/>
    </w:rPr>
  </w:style>
  <w:style w:type="character" w:styleId="Hyperlink">
    <w:name w:val="Hyperlink"/>
    <w:basedOn w:val="DefaultParagraphFont"/>
    <w:uiPriority w:val="99"/>
    <w:unhideWhenUsed/>
    <w:rsid w:val="002630C5"/>
    <w:rPr>
      <w:color w:val="5F5F5F" w:themeColor="hyperlink"/>
      <w:u w:val="single"/>
    </w:rPr>
  </w:style>
  <w:style w:type="paragraph" w:styleId="BalloonText">
    <w:name w:val="Balloon Text"/>
    <w:basedOn w:val="Normal"/>
    <w:link w:val="BalloonTextChar"/>
    <w:uiPriority w:val="99"/>
    <w:semiHidden/>
    <w:unhideWhenUsed/>
    <w:rsid w:val="0026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0C5"/>
    <w:rPr>
      <w:rFonts w:ascii="Tahoma" w:hAnsi="Tahoma" w:cs="Tahoma"/>
      <w:sz w:val="16"/>
      <w:szCs w:val="16"/>
    </w:rPr>
  </w:style>
  <w:style w:type="numbering" w:customStyle="1" w:styleId="Headings">
    <w:name w:val="Headings"/>
    <w:uiPriority w:val="99"/>
    <w:rsid w:val="006C02DB"/>
    <w:pPr>
      <w:numPr>
        <w:numId w:val="2"/>
      </w:numPr>
    </w:pPr>
  </w:style>
  <w:style w:type="character" w:styleId="PlaceholderText">
    <w:name w:val="Placeholder Text"/>
    <w:basedOn w:val="DefaultParagraphFont"/>
    <w:uiPriority w:val="99"/>
    <w:semiHidden/>
    <w:rsid w:val="001033CA"/>
    <w:rPr>
      <w:color w:val="808080"/>
    </w:rPr>
  </w:style>
  <w:style w:type="character" w:customStyle="1" w:styleId="MathematicaFormatTextForm">
    <w:name w:val="MathematicaFormatTextForm"/>
    <w:uiPriority w:val="99"/>
    <w:rsid w:val="003D4900"/>
  </w:style>
  <w:style w:type="paragraph" w:styleId="Header">
    <w:name w:val="header"/>
    <w:basedOn w:val="Normal"/>
    <w:link w:val="HeaderChar"/>
    <w:uiPriority w:val="99"/>
    <w:unhideWhenUsed/>
    <w:rsid w:val="009A12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122D"/>
  </w:style>
  <w:style w:type="paragraph" w:styleId="Footer">
    <w:name w:val="footer"/>
    <w:basedOn w:val="Normal"/>
    <w:link w:val="FooterChar"/>
    <w:uiPriority w:val="99"/>
    <w:unhideWhenUsed/>
    <w:rsid w:val="009A12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122D"/>
  </w:style>
  <w:style w:type="table" w:styleId="TableGrid">
    <w:name w:val="Table Grid"/>
    <w:basedOn w:val="TableNormal"/>
    <w:uiPriority w:val="59"/>
    <w:rsid w:val="00D40F2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0D56CE"/>
    <w:pPr>
      <w:spacing w:after="0" w:line="312" w:lineRule="auto"/>
      <w:jc w:val="both"/>
    </w:pPr>
    <w:rPr>
      <w:rFonts w:ascii="cmr10" w:eastAsia="Times New Roman" w:hAnsi="cmr10" w:cs="Times New Roman"/>
      <w:sz w:val="21"/>
      <w:szCs w:val="24"/>
      <w:lang w:val="en-GB" w:bidi="ar-SA"/>
    </w:rPr>
  </w:style>
  <w:style w:type="paragraph" w:customStyle="1" w:styleId="FigureLegend">
    <w:name w:val="Figure Legend"/>
    <w:basedOn w:val="Normal"/>
    <w:link w:val="FigureLegendChar"/>
    <w:qFormat/>
    <w:rsid w:val="000D56CE"/>
    <w:pPr>
      <w:jc w:val="center"/>
    </w:pPr>
    <w:rPr>
      <w:sz w:val="16"/>
      <w:szCs w:val="16"/>
    </w:rPr>
  </w:style>
  <w:style w:type="character" w:styleId="LineNumber">
    <w:name w:val="line number"/>
    <w:basedOn w:val="DefaultParagraphFont"/>
    <w:uiPriority w:val="99"/>
    <w:semiHidden/>
    <w:unhideWhenUsed/>
    <w:rsid w:val="00753267"/>
  </w:style>
  <w:style w:type="character" w:customStyle="1" w:styleId="FigureLegendChar">
    <w:name w:val="Figure Legend Char"/>
    <w:basedOn w:val="DefaultParagraphFont"/>
    <w:link w:val="FigureLegend"/>
    <w:rsid w:val="000D56CE"/>
    <w:rPr>
      <w:sz w:val="16"/>
      <w:szCs w:val="16"/>
    </w:rPr>
  </w:style>
  <w:style w:type="paragraph" w:styleId="FootnoteText">
    <w:name w:val="footnote text"/>
    <w:basedOn w:val="Normal"/>
    <w:link w:val="FootnoteTextChar"/>
    <w:uiPriority w:val="99"/>
    <w:semiHidden/>
    <w:unhideWhenUsed/>
    <w:rsid w:val="005F12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227"/>
    <w:rPr>
      <w:sz w:val="20"/>
      <w:szCs w:val="20"/>
    </w:rPr>
  </w:style>
  <w:style w:type="character" w:styleId="FootnoteReference">
    <w:name w:val="footnote reference"/>
    <w:basedOn w:val="DefaultParagraphFont"/>
    <w:uiPriority w:val="99"/>
    <w:semiHidden/>
    <w:unhideWhenUsed/>
    <w:rsid w:val="005F1227"/>
    <w:rPr>
      <w:vertAlign w:val="superscript"/>
    </w:rPr>
  </w:style>
  <w:style w:type="character" w:styleId="CommentReference">
    <w:name w:val="annotation reference"/>
    <w:basedOn w:val="DefaultParagraphFont"/>
    <w:uiPriority w:val="99"/>
    <w:semiHidden/>
    <w:unhideWhenUsed/>
    <w:rsid w:val="00B37F95"/>
    <w:rPr>
      <w:sz w:val="16"/>
      <w:szCs w:val="16"/>
    </w:rPr>
  </w:style>
  <w:style w:type="paragraph" w:styleId="CommentText">
    <w:name w:val="annotation text"/>
    <w:basedOn w:val="Normal"/>
    <w:link w:val="CommentTextChar"/>
    <w:uiPriority w:val="99"/>
    <w:semiHidden/>
    <w:unhideWhenUsed/>
    <w:rsid w:val="00B37F95"/>
    <w:pPr>
      <w:spacing w:line="240" w:lineRule="auto"/>
    </w:pPr>
    <w:rPr>
      <w:sz w:val="20"/>
      <w:szCs w:val="20"/>
    </w:rPr>
  </w:style>
  <w:style w:type="character" w:customStyle="1" w:styleId="CommentTextChar">
    <w:name w:val="Comment Text Char"/>
    <w:basedOn w:val="DefaultParagraphFont"/>
    <w:link w:val="CommentText"/>
    <w:uiPriority w:val="99"/>
    <w:semiHidden/>
    <w:rsid w:val="00B37F95"/>
    <w:rPr>
      <w:sz w:val="20"/>
      <w:szCs w:val="20"/>
    </w:rPr>
  </w:style>
  <w:style w:type="paragraph" w:styleId="CommentSubject">
    <w:name w:val="annotation subject"/>
    <w:basedOn w:val="CommentText"/>
    <w:next w:val="CommentText"/>
    <w:link w:val="CommentSubjectChar"/>
    <w:uiPriority w:val="99"/>
    <w:semiHidden/>
    <w:unhideWhenUsed/>
    <w:rsid w:val="00B37F95"/>
    <w:rPr>
      <w:b/>
      <w:bCs/>
    </w:rPr>
  </w:style>
  <w:style w:type="character" w:customStyle="1" w:styleId="CommentSubjectChar">
    <w:name w:val="Comment Subject Char"/>
    <w:basedOn w:val="CommentTextChar"/>
    <w:link w:val="CommentSubject"/>
    <w:uiPriority w:val="99"/>
    <w:semiHidden/>
    <w:rsid w:val="00B37F95"/>
    <w:rPr>
      <w:b/>
      <w:bCs/>
      <w:sz w:val="20"/>
      <w:szCs w:val="20"/>
    </w:rPr>
  </w:style>
  <w:style w:type="table" w:styleId="LightShading">
    <w:name w:val="Light Shading"/>
    <w:basedOn w:val="TableNormal"/>
    <w:uiPriority w:val="60"/>
    <w:rsid w:val="00E5128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69770A"/>
    <w:rPr>
      <w:color w:val="919191" w:themeColor="followedHyperlink"/>
      <w:u w:val="single"/>
    </w:rPr>
  </w:style>
  <w:style w:type="paragraph" w:styleId="NormalWeb">
    <w:name w:val="Normal (Web)"/>
    <w:basedOn w:val="Normal"/>
    <w:uiPriority w:val="99"/>
    <w:unhideWhenUsed/>
    <w:rsid w:val="00347C94"/>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054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618621">
      <w:bodyDiv w:val="1"/>
      <w:marLeft w:val="0"/>
      <w:marRight w:val="0"/>
      <w:marTop w:val="0"/>
      <w:marBottom w:val="0"/>
      <w:divBdr>
        <w:top w:val="none" w:sz="0" w:space="0" w:color="auto"/>
        <w:left w:val="none" w:sz="0" w:space="0" w:color="auto"/>
        <w:bottom w:val="none" w:sz="0" w:space="0" w:color="auto"/>
        <w:right w:val="none" w:sz="0" w:space="0" w:color="auto"/>
      </w:divBdr>
      <w:divsChild>
        <w:div w:id="350228844">
          <w:marLeft w:val="0"/>
          <w:marRight w:val="0"/>
          <w:marTop w:val="0"/>
          <w:marBottom w:val="0"/>
          <w:divBdr>
            <w:top w:val="none" w:sz="0" w:space="0" w:color="auto"/>
            <w:left w:val="none" w:sz="0" w:space="0" w:color="auto"/>
            <w:bottom w:val="none" w:sz="0" w:space="0" w:color="auto"/>
            <w:right w:val="none" w:sz="0" w:space="0" w:color="auto"/>
          </w:divBdr>
        </w:div>
        <w:div w:id="1053894972">
          <w:marLeft w:val="0"/>
          <w:marRight w:val="0"/>
          <w:marTop w:val="0"/>
          <w:marBottom w:val="0"/>
          <w:divBdr>
            <w:top w:val="none" w:sz="0" w:space="0" w:color="auto"/>
            <w:left w:val="none" w:sz="0" w:space="0" w:color="auto"/>
            <w:bottom w:val="none" w:sz="0" w:space="0" w:color="auto"/>
            <w:right w:val="none" w:sz="0" w:space="0" w:color="auto"/>
          </w:divBdr>
          <w:divsChild>
            <w:div w:id="1156722298">
              <w:marLeft w:val="0"/>
              <w:marRight w:val="0"/>
              <w:marTop w:val="0"/>
              <w:marBottom w:val="0"/>
              <w:divBdr>
                <w:top w:val="none" w:sz="0" w:space="0" w:color="auto"/>
                <w:left w:val="none" w:sz="0" w:space="0" w:color="auto"/>
                <w:bottom w:val="none" w:sz="0" w:space="0" w:color="auto"/>
                <w:right w:val="none" w:sz="0" w:space="0" w:color="auto"/>
              </w:divBdr>
              <w:divsChild>
                <w:div w:id="201285613">
                  <w:marLeft w:val="0"/>
                  <w:marRight w:val="0"/>
                  <w:marTop w:val="0"/>
                  <w:marBottom w:val="0"/>
                  <w:divBdr>
                    <w:top w:val="none" w:sz="0" w:space="0" w:color="auto"/>
                    <w:left w:val="none" w:sz="0" w:space="0" w:color="auto"/>
                    <w:bottom w:val="none" w:sz="0" w:space="0" w:color="auto"/>
                    <w:right w:val="none" w:sz="0" w:space="0" w:color="auto"/>
                  </w:divBdr>
                  <w:divsChild>
                    <w:div w:id="154422063">
                      <w:marLeft w:val="0"/>
                      <w:marRight w:val="0"/>
                      <w:marTop w:val="0"/>
                      <w:marBottom w:val="0"/>
                      <w:divBdr>
                        <w:top w:val="none" w:sz="0" w:space="0" w:color="auto"/>
                        <w:left w:val="none" w:sz="0" w:space="0" w:color="auto"/>
                        <w:bottom w:val="none" w:sz="0" w:space="0" w:color="auto"/>
                        <w:right w:val="none" w:sz="0" w:space="0" w:color="auto"/>
                      </w:divBdr>
                      <w:divsChild>
                        <w:div w:id="952900386">
                          <w:marLeft w:val="0"/>
                          <w:marRight w:val="0"/>
                          <w:marTop w:val="0"/>
                          <w:marBottom w:val="0"/>
                          <w:divBdr>
                            <w:top w:val="none" w:sz="0" w:space="0" w:color="auto"/>
                            <w:left w:val="none" w:sz="0" w:space="0" w:color="auto"/>
                            <w:bottom w:val="none" w:sz="0" w:space="0" w:color="auto"/>
                            <w:right w:val="none" w:sz="0" w:space="0" w:color="auto"/>
                          </w:divBdr>
                          <w:divsChild>
                            <w:div w:id="409691334">
                              <w:marLeft w:val="0"/>
                              <w:marRight w:val="0"/>
                              <w:marTop w:val="0"/>
                              <w:marBottom w:val="0"/>
                              <w:divBdr>
                                <w:top w:val="none" w:sz="0" w:space="0" w:color="auto"/>
                                <w:left w:val="none" w:sz="0" w:space="0" w:color="auto"/>
                                <w:bottom w:val="none" w:sz="0" w:space="0" w:color="auto"/>
                                <w:right w:val="none" w:sz="0" w:space="0" w:color="auto"/>
                              </w:divBdr>
                              <w:divsChild>
                                <w:div w:id="1109205588">
                                  <w:marLeft w:val="0"/>
                                  <w:marRight w:val="0"/>
                                  <w:marTop w:val="0"/>
                                  <w:marBottom w:val="0"/>
                                  <w:divBdr>
                                    <w:top w:val="none" w:sz="0" w:space="0" w:color="auto"/>
                                    <w:left w:val="none" w:sz="0" w:space="0" w:color="auto"/>
                                    <w:bottom w:val="none" w:sz="0" w:space="0" w:color="auto"/>
                                    <w:right w:val="none" w:sz="0" w:space="0" w:color="auto"/>
                                  </w:divBdr>
                                  <w:divsChild>
                                    <w:div w:id="1795756762">
                                      <w:marLeft w:val="0"/>
                                      <w:marRight w:val="0"/>
                                      <w:marTop w:val="0"/>
                                      <w:marBottom w:val="0"/>
                                      <w:divBdr>
                                        <w:top w:val="none" w:sz="0" w:space="0" w:color="auto"/>
                                        <w:left w:val="none" w:sz="0" w:space="0" w:color="auto"/>
                                        <w:bottom w:val="none" w:sz="0" w:space="0" w:color="auto"/>
                                        <w:right w:val="none" w:sz="0" w:space="0" w:color="auto"/>
                                      </w:divBdr>
                                      <w:divsChild>
                                        <w:div w:id="312832132">
                                          <w:marLeft w:val="0"/>
                                          <w:marRight w:val="0"/>
                                          <w:marTop w:val="0"/>
                                          <w:marBottom w:val="0"/>
                                          <w:divBdr>
                                            <w:top w:val="none" w:sz="0" w:space="0" w:color="auto"/>
                                            <w:left w:val="none" w:sz="0" w:space="0" w:color="auto"/>
                                            <w:bottom w:val="none" w:sz="0" w:space="0" w:color="auto"/>
                                            <w:right w:val="none" w:sz="0" w:space="0" w:color="auto"/>
                                          </w:divBdr>
                                          <w:divsChild>
                                            <w:div w:id="454759724">
                                              <w:marLeft w:val="0"/>
                                              <w:marRight w:val="0"/>
                                              <w:marTop w:val="0"/>
                                              <w:marBottom w:val="0"/>
                                              <w:divBdr>
                                                <w:top w:val="none" w:sz="0" w:space="0" w:color="auto"/>
                                                <w:left w:val="none" w:sz="0" w:space="0" w:color="auto"/>
                                                <w:bottom w:val="none" w:sz="0" w:space="0" w:color="auto"/>
                                                <w:right w:val="none" w:sz="0" w:space="0" w:color="auto"/>
                                              </w:divBdr>
                                              <w:divsChild>
                                                <w:div w:id="993293230">
                                                  <w:marLeft w:val="0"/>
                                                  <w:marRight w:val="0"/>
                                                  <w:marTop w:val="0"/>
                                                  <w:marBottom w:val="0"/>
                                                  <w:divBdr>
                                                    <w:top w:val="none" w:sz="0" w:space="0" w:color="auto"/>
                                                    <w:left w:val="none" w:sz="0" w:space="0" w:color="auto"/>
                                                    <w:bottom w:val="none" w:sz="0" w:space="0" w:color="auto"/>
                                                    <w:right w:val="none" w:sz="0" w:space="0" w:color="auto"/>
                                                  </w:divBdr>
                                                  <w:divsChild>
                                                    <w:div w:id="2115053750">
                                                      <w:marLeft w:val="0"/>
                                                      <w:marRight w:val="0"/>
                                                      <w:marTop w:val="0"/>
                                                      <w:marBottom w:val="0"/>
                                                      <w:divBdr>
                                                        <w:top w:val="none" w:sz="0" w:space="0" w:color="auto"/>
                                                        <w:left w:val="none" w:sz="0" w:space="0" w:color="auto"/>
                                                        <w:bottom w:val="none" w:sz="0" w:space="0" w:color="auto"/>
                                                        <w:right w:val="none" w:sz="0" w:space="0" w:color="auto"/>
                                                      </w:divBdr>
                                                      <w:divsChild>
                                                        <w:div w:id="965769447">
                                                          <w:marLeft w:val="0"/>
                                                          <w:marRight w:val="0"/>
                                                          <w:marTop w:val="0"/>
                                                          <w:marBottom w:val="0"/>
                                                          <w:divBdr>
                                                            <w:top w:val="none" w:sz="0" w:space="0" w:color="auto"/>
                                                            <w:left w:val="none" w:sz="0" w:space="0" w:color="auto"/>
                                                            <w:bottom w:val="none" w:sz="0" w:space="0" w:color="auto"/>
                                                            <w:right w:val="none" w:sz="0" w:space="0" w:color="auto"/>
                                                          </w:divBdr>
                                                          <w:divsChild>
                                                            <w:div w:id="36706077">
                                                              <w:marLeft w:val="0"/>
                                                              <w:marRight w:val="0"/>
                                                              <w:marTop w:val="0"/>
                                                              <w:marBottom w:val="0"/>
                                                              <w:divBdr>
                                                                <w:top w:val="none" w:sz="0" w:space="0" w:color="auto"/>
                                                                <w:left w:val="none" w:sz="0" w:space="0" w:color="auto"/>
                                                                <w:bottom w:val="none" w:sz="0" w:space="0" w:color="auto"/>
                                                                <w:right w:val="none" w:sz="0" w:space="0" w:color="auto"/>
                                                              </w:divBdr>
                                                              <w:divsChild>
                                                                <w:div w:id="482738522">
                                                                  <w:marLeft w:val="0"/>
                                                                  <w:marRight w:val="0"/>
                                                                  <w:marTop w:val="0"/>
                                                                  <w:marBottom w:val="0"/>
                                                                  <w:divBdr>
                                                                    <w:top w:val="none" w:sz="0" w:space="0" w:color="auto"/>
                                                                    <w:left w:val="none" w:sz="0" w:space="0" w:color="auto"/>
                                                                    <w:bottom w:val="none" w:sz="0" w:space="0" w:color="auto"/>
                                                                    <w:right w:val="none" w:sz="0" w:space="0" w:color="auto"/>
                                                                  </w:divBdr>
                                                                  <w:divsChild>
                                                                    <w:div w:id="1720126286">
                                                                      <w:marLeft w:val="0"/>
                                                                      <w:marRight w:val="0"/>
                                                                      <w:marTop w:val="0"/>
                                                                      <w:marBottom w:val="0"/>
                                                                      <w:divBdr>
                                                                        <w:top w:val="none" w:sz="0" w:space="0" w:color="auto"/>
                                                                        <w:left w:val="none" w:sz="0" w:space="0" w:color="auto"/>
                                                                        <w:bottom w:val="none" w:sz="0" w:space="0" w:color="auto"/>
                                                                        <w:right w:val="none" w:sz="0" w:space="0" w:color="auto"/>
                                                                      </w:divBdr>
                                                                      <w:divsChild>
                                                                        <w:div w:id="1304196526">
                                                                          <w:marLeft w:val="0"/>
                                                                          <w:marRight w:val="0"/>
                                                                          <w:marTop w:val="0"/>
                                                                          <w:marBottom w:val="0"/>
                                                                          <w:divBdr>
                                                                            <w:top w:val="none" w:sz="0" w:space="0" w:color="auto"/>
                                                                            <w:left w:val="none" w:sz="0" w:space="0" w:color="auto"/>
                                                                            <w:bottom w:val="none" w:sz="0" w:space="0" w:color="auto"/>
                                                                            <w:right w:val="none" w:sz="0" w:space="0" w:color="auto"/>
                                                                          </w:divBdr>
                                                                          <w:divsChild>
                                                                            <w:div w:id="1179462879">
                                                                              <w:marLeft w:val="0"/>
                                                                              <w:marRight w:val="0"/>
                                                                              <w:marTop w:val="0"/>
                                                                              <w:marBottom w:val="0"/>
                                                                              <w:divBdr>
                                                                                <w:top w:val="none" w:sz="0" w:space="0" w:color="auto"/>
                                                                                <w:left w:val="none" w:sz="0" w:space="0" w:color="auto"/>
                                                                                <w:bottom w:val="none" w:sz="0" w:space="0" w:color="auto"/>
                                                                                <w:right w:val="none" w:sz="0" w:space="0" w:color="auto"/>
                                                                              </w:divBdr>
                                                                              <w:divsChild>
                                                                                <w:div w:id="650133241">
                                                                                  <w:marLeft w:val="0"/>
                                                                                  <w:marRight w:val="0"/>
                                                                                  <w:marTop w:val="0"/>
                                                                                  <w:marBottom w:val="0"/>
                                                                                  <w:divBdr>
                                                                                    <w:top w:val="none" w:sz="0" w:space="0" w:color="auto"/>
                                                                                    <w:left w:val="none" w:sz="0" w:space="0" w:color="auto"/>
                                                                                    <w:bottom w:val="none" w:sz="0" w:space="0" w:color="auto"/>
                                                                                    <w:right w:val="none" w:sz="0" w:space="0" w:color="auto"/>
                                                                                  </w:divBdr>
                                                                                  <w:divsChild>
                                                                                    <w:div w:id="1642922316">
                                                                                      <w:marLeft w:val="0"/>
                                                                                      <w:marRight w:val="0"/>
                                                                                      <w:marTop w:val="0"/>
                                                                                      <w:marBottom w:val="0"/>
                                                                                      <w:divBdr>
                                                                                        <w:top w:val="none" w:sz="0" w:space="0" w:color="auto"/>
                                                                                        <w:left w:val="none" w:sz="0" w:space="0" w:color="auto"/>
                                                                                        <w:bottom w:val="none" w:sz="0" w:space="0" w:color="auto"/>
                                                                                        <w:right w:val="none" w:sz="0" w:space="0" w:color="auto"/>
                                                                                      </w:divBdr>
                                                                                      <w:divsChild>
                                                                                        <w:div w:id="1125931007">
                                                                                          <w:marLeft w:val="0"/>
                                                                                          <w:marRight w:val="0"/>
                                                                                          <w:marTop w:val="0"/>
                                                                                          <w:marBottom w:val="0"/>
                                                                                          <w:divBdr>
                                                                                            <w:top w:val="none" w:sz="0" w:space="0" w:color="auto"/>
                                                                                            <w:left w:val="none" w:sz="0" w:space="0" w:color="auto"/>
                                                                                            <w:bottom w:val="none" w:sz="0" w:space="0" w:color="auto"/>
                                                                                            <w:right w:val="none" w:sz="0" w:space="0" w:color="auto"/>
                                                                                          </w:divBdr>
                                                                                          <w:divsChild>
                                                                                            <w:div w:id="822039198">
                                                                                              <w:marLeft w:val="0"/>
                                                                                              <w:marRight w:val="0"/>
                                                                                              <w:marTop w:val="0"/>
                                                                                              <w:marBottom w:val="0"/>
                                                                                              <w:divBdr>
                                                                                                <w:top w:val="none" w:sz="0" w:space="0" w:color="auto"/>
                                                                                                <w:left w:val="none" w:sz="0" w:space="0" w:color="auto"/>
                                                                                                <w:bottom w:val="none" w:sz="0" w:space="0" w:color="auto"/>
                                                                                                <w:right w:val="none" w:sz="0" w:space="0" w:color="auto"/>
                                                                                              </w:divBdr>
                                                                                            </w:div>
                                                                                            <w:div w:id="1915042885">
                                                                                              <w:marLeft w:val="0"/>
                                                                                              <w:marRight w:val="0"/>
                                                                                              <w:marTop w:val="0"/>
                                                                                              <w:marBottom w:val="0"/>
                                                                                              <w:divBdr>
                                                                                                <w:top w:val="none" w:sz="0" w:space="0" w:color="auto"/>
                                                                                                <w:left w:val="none" w:sz="0" w:space="0" w:color="auto"/>
                                                                                                <w:bottom w:val="none" w:sz="0" w:space="0" w:color="auto"/>
                                                                                                <w:right w:val="none" w:sz="0" w:space="0" w:color="auto"/>
                                                                                              </w:divBdr>
                                                                                              <w:divsChild>
                                                                                                <w:div w:id="20085670">
                                                                                                  <w:marLeft w:val="0"/>
                                                                                                  <w:marRight w:val="0"/>
                                                                                                  <w:marTop w:val="0"/>
                                                                                                  <w:marBottom w:val="0"/>
                                                                                                  <w:divBdr>
                                                                                                    <w:top w:val="none" w:sz="0" w:space="0" w:color="auto"/>
                                                                                                    <w:left w:val="none" w:sz="0" w:space="0" w:color="auto"/>
                                                                                                    <w:bottom w:val="none" w:sz="0" w:space="0" w:color="auto"/>
                                                                                                    <w:right w:val="none" w:sz="0" w:space="0" w:color="auto"/>
                                                                                                  </w:divBdr>
                                                                                                  <w:divsChild>
                                                                                                    <w:div w:id="731120415">
                                                                                                      <w:marLeft w:val="0"/>
                                                                                                      <w:marRight w:val="0"/>
                                                                                                      <w:marTop w:val="0"/>
                                                                                                      <w:marBottom w:val="0"/>
                                                                                                      <w:divBdr>
                                                                                                        <w:top w:val="none" w:sz="0" w:space="0" w:color="auto"/>
                                                                                                        <w:left w:val="none" w:sz="0" w:space="0" w:color="auto"/>
                                                                                                        <w:bottom w:val="none" w:sz="0" w:space="0" w:color="auto"/>
                                                                                                        <w:right w:val="none" w:sz="0" w:space="0" w:color="auto"/>
                                                                                                      </w:divBdr>
                                                                                                      <w:divsChild>
                                                                                                        <w:div w:id="941910544">
                                                                                                          <w:marLeft w:val="0"/>
                                                                                                          <w:marRight w:val="0"/>
                                                                                                          <w:marTop w:val="0"/>
                                                                                                          <w:marBottom w:val="0"/>
                                                                                                          <w:divBdr>
                                                                                                            <w:top w:val="none" w:sz="0" w:space="0" w:color="auto"/>
                                                                                                            <w:left w:val="none" w:sz="0" w:space="0" w:color="auto"/>
                                                                                                            <w:bottom w:val="none" w:sz="0" w:space="0" w:color="auto"/>
                                                                                                            <w:right w:val="none" w:sz="0" w:space="0" w:color="auto"/>
                                                                                                          </w:divBdr>
                                                                                                          <w:divsChild>
                                                                                                            <w:div w:id="752167534">
                                                                                                              <w:marLeft w:val="0"/>
                                                                                                              <w:marRight w:val="0"/>
                                                                                                              <w:marTop w:val="0"/>
                                                                                                              <w:marBottom w:val="0"/>
                                                                                                              <w:divBdr>
                                                                                                                <w:top w:val="none" w:sz="0" w:space="0" w:color="auto"/>
                                                                                                                <w:left w:val="none" w:sz="0" w:space="0" w:color="auto"/>
                                                                                                                <w:bottom w:val="none" w:sz="0" w:space="0" w:color="auto"/>
                                                                                                                <w:right w:val="none" w:sz="0" w:space="0" w:color="auto"/>
                                                                                                              </w:divBdr>
                                                                                                              <w:divsChild>
                                                                                                                <w:div w:id="1278640074">
                                                                                                                  <w:marLeft w:val="0"/>
                                                                                                                  <w:marRight w:val="0"/>
                                                                                                                  <w:marTop w:val="0"/>
                                                                                                                  <w:marBottom w:val="0"/>
                                                                                                                  <w:divBdr>
                                                                                                                    <w:top w:val="none" w:sz="0" w:space="0" w:color="auto"/>
                                                                                                                    <w:left w:val="none" w:sz="0" w:space="0" w:color="auto"/>
                                                                                                                    <w:bottom w:val="none" w:sz="0" w:space="0" w:color="auto"/>
                                                                                                                    <w:right w:val="none" w:sz="0" w:space="0" w:color="auto"/>
                                                                                                                  </w:divBdr>
                                                                                                                  <w:divsChild>
                                                                                                                    <w:div w:id="871918452">
                                                                                                                      <w:marLeft w:val="0"/>
                                                                                                                      <w:marRight w:val="0"/>
                                                                                                                      <w:marTop w:val="0"/>
                                                                                                                      <w:marBottom w:val="0"/>
                                                                                                                      <w:divBdr>
                                                                                                                        <w:top w:val="none" w:sz="0" w:space="0" w:color="auto"/>
                                                                                                                        <w:left w:val="none" w:sz="0" w:space="0" w:color="auto"/>
                                                                                                                        <w:bottom w:val="none" w:sz="0" w:space="0" w:color="auto"/>
                                                                                                                        <w:right w:val="none" w:sz="0" w:space="0" w:color="auto"/>
                                                                                                                      </w:divBdr>
                                                                                                                      <w:divsChild>
                                                                                                                        <w:div w:id="1037898721">
                                                                                                                          <w:marLeft w:val="0"/>
                                                                                                                          <w:marRight w:val="0"/>
                                                                                                                          <w:marTop w:val="0"/>
                                                                                                                          <w:marBottom w:val="0"/>
                                                                                                                          <w:divBdr>
                                                                                                                            <w:top w:val="none" w:sz="0" w:space="0" w:color="auto"/>
                                                                                                                            <w:left w:val="none" w:sz="0" w:space="0" w:color="auto"/>
                                                                                                                            <w:bottom w:val="none" w:sz="0" w:space="0" w:color="auto"/>
                                                                                                                            <w:right w:val="none" w:sz="0" w:space="0" w:color="auto"/>
                                                                                                                          </w:divBdr>
                                                                                                                          <w:divsChild>
                                                                                                                            <w:div w:id="1735007103">
                                                                                                                              <w:marLeft w:val="0"/>
                                                                                                                              <w:marRight w:val="0"/>
                                                                                                                              <w:marTop w:val="0"/>
                                                                                                                              <w:marBottom w:val="0"/>
                                                                                                                              <w:divBdr>
                                                                                                                                <w:top w:val="none" w:sz="0" w:space="0" w:color="auto"/>
                                                                                                                                <w:left w:val="none" w:sz="0" w:space="0" w:color="auto"/>
                                                                                                                                <w:bottom w:val="none" w:sz="0" w:space="0" w:color="auto"/>
                                                                                                                                <w:right w:val="none" w:sz="0" w:space="0" w:color="auto"/>
                                                                                                                              </w:divBdr>
                                                                                                                              <w:divsChild>
                                                                                                                                <w:div w:id="1330015862">
                                                                                                                                  <w:marLeft w:val="0"/>
                                                                                                                                  <w:marRight w:val="0"/>
                                                                                                                                  <w:marTop w:val="0"/>
                                                                                                                                  <w:marBottom w:val="0"/>
                                                                                                                                  <w:divBdr>
                                                                                                                                    <w:top w:val="none" w:sz="0" w:space="0" w:color="auto"/>
                                                                                                                                    <w:left w:val="none" w:sz="0" w:space="0" w:color="auto"/>
                                                                                                                                    <w:bottom w:val="none" w:sz="0" w:space="0" w:color="auto"/>
                                                                                                                                    <w:right w:val="none" w:sz="0" w:space="0" w:color="auto"/>
                                                                                                                                  </w:divBdr>
                                                                                                                                  <w:divsChild>
                                                                                                                                    <w:div w:id="2134715116">
                                                                                                                                      <w:marLeft w:val="0"/>
                                                                                                                                      <w:marRight w:val="0"/>
                                                                                                                                      <w:marTop w:val="0"/>
                                                                                                                                      <w:marBottom w:val="0"/>
                                                                                                                                      <w:divBdr>
                                                                                                                                        <w:top w:val="none" w:sz="0" w:space="0" w:color="auto"/>
                                                                                                                                        <w:left w:val="none" w:sz="0" w:space="0" w:color="auto"/>
                                                                                                                                        <w:bottom w:val="none" w:sz="0" w:space="0" w:color="auto"/>
                                                                                                                                        <w:right w:val="none" w:sz="0" w:space="0" w:color="auto"/>
                                                                                                                                      </w:divBdr>
                                                                                                                                      <w:divsChild>
                                                                                                                                        <w:div w:id="1498689066">
                                                                                                                                          <w:marLeft w:val="0"/>
                                                                                                                                          <w:marRight w:val="0"/>
                                                                                                                                          <w:marTop w:val="0"/>
                                                                                                                                          <w:marBottom w:val="0"/>
                                                                                                                                          <w:divBdr>
                                                                                                                                            <w:top w:val="none" w:sz="0" w:space="0" w:color="auto"/>
                                                                                                                                            <w:left w:val="none" w:sz="0" w:space="0" w:color="auto"/>
                                                                                                                                            <w:bottom w:val="none" w:sz="0" w:space="0" w:color="auto"/>
                                                                                                                                            <w:right w:val="none" w:sz="0" w:space="0" w:color="auto"/>
                                                                                                                                          </w:divBdr>
                                                                                                                                          <w:divsChild>
                                                                                                                                            <w:div w:id="2065792181">
                                                                                                                                              <w:marLeft w:val="0"/>
                                                                                                                                              <w:marRight w:val="0"/>
                                                                                                                                              <w:marTop w:val="0"/>
                                                                                                                                              <w:marBottom w:val="0"/>
                                                                                                                                              <w:divBdr>
                                                                                                                                                <w:top w:val="none" w:sz="0" w:space="0" w:color="auto"/>
                                                                                                                                                <w:left w:val="none" w:sz="0" w:space="0" w:color="auto"/>
                                                                                                                                                <w:bottom w:val="none" w:sz="0" w:space="0" w:color="auto"/>
                                                                                                                                                <w:right w:val="none" w:sz="0" w:space="0" w:color="auto"/>
                                                                                                                                              </w:divBdr>
                                                                                                                                              <w:divsChild>
                                                                                                                                                <w:div w:id="1523475177">
                                                                                                                                                  <w:marLeft w:val="0"/>
                                                                                                                                                  <w:marRight w:val="0"/>
                                                                                                                                                  <w:marTop w:val="0"/>
                                                                                                                                                  <w:marBottom w:val="0"/>
                                                                                                                                                  <w:divBdr>
                                                                                                                                                    <w:top w:val="none" w:sz="0" w:space="0" w:color="auto"/>
                                                                                                                                                    <w:left w:val="none" w:sz="0" w:space="0" w:color="auto"/>
                                                                                                                                                    <w:bottom w:val="none" w:sz="0" w:space="0" w:color="auto"/>
                                                                                                                                                    <w:right w:val="none" w:sz="0" w:space="0" w:color="auto"/>
                                                                                                                                                  </w:divBdr>
                                                                                                                                                  <w:divsChild>
                                                                                                                                                    <w:div w:id="158915">
                                                                                                                                                      <w:marLeft w:val="0"/>
                                                                                                                                                      <w:marRight w:val="0"/>
                                                                                                                                                      <w:marTop w:val="0"/>
                                                                                                                                                      <w:marBottom w:val="0"/>
                                                                                                                                                      <w:divBdr>
                                                                                                                                                        <w:top w:val="none" w:sz="0" w:space="0" w:color="auto"/>
                                                                                                                                                        <w:left w:val="none" w:sz="0" w:space="0" w:color="auto"/>
                                                                                                                                                        <w:bottom w:val="none" w:sz="0" w:space="0" w:color="auto"/>
                                                                                                                                                        <w:right w:val="none" w:sz="0" w:space="0" w:color="auto"/>
                                                                                                                                                      </w:divBdr>
                                                                                                                                                      <w:divsChild>
                                                                                                                                                        <w:div w:id="1401904655">
                                                                                                                                                          <w:marLeft w:val="0"/>
                                                                                                                                                          <w:marRight w:val="0"/>
                                                                                                                                                          <w:marTop w:val="0"/>
                                                                                                                                                          <w:marBottom w:val="0"/>
                                                                                                                                                          <w:divBdr>
                                                                                                                                                            <w:top w:val="none" w:sz="0" w:space="0" w:color="auto"/>
                                                                                                                                                            <w:left w:val="none" w:sz="0" w:space="0" w:color="auto"/>
                                                                                                                                                            <w:bottom w:val="none" w:sz="0" w:space="0" w:color="auto"/>
                                                                                                                                                            <w:right w:val="none" w:sz="0" w:space="0" w:color="auto"/>
                                                                                                                                                          </w:divBdr>
                                                                                                                                                          <w:divsChild>
                                                                                                                                                            <w:div w:id="110904501">
                                                                                                                                                              <w:marLeft w:val="0"/>
                                                                                                                                                              <w:marRight w:val="0"/>
                                                                                                                                                              <w:marTop w:val="0"/>
                                                                                                                                                              <w:marBottom w:val="0"/>
                                                                                                                                                              <w:divBdr>
                                                                                                                                                                <w:top w:val="none" w:sz="0" w:space="0" w:color="auto"/>
                                                                                                                                                                <w:left w:val="none" w:sz="0" w:space="0" w:color="auto"/>
                                                                                                                                                                <w:bottom w:val="none" w:sz="0" w:space="0" w:color="auto"/>
                                                                                                                                                                <w:right w:val="none" w:sz="0" w:space="0" w:color="auto"/>
                                                                                                                                                              </w:divBdr>
                                                                                                                                                              <w:divsChild>
                                                                                                                                                                <w:div w:id="632292511">
                                                                                                                                                                  <w:marLeft w:val="0"/>
                                                                                                                                                                  <w:marRight w:val="0"/>
                                                                                                                                                                  <w:marTop w:val="0"/>
                                                                                                                                                                  <w:marBottom w:val="0"/>
                                                                                                                                                                  <w:divBdr>
                                                                                                                                                                    <w:top w:val="none" w:sz="0" w:space="0" w:color="auto"/>
                                                                                                                                                                    <w:left w:val="none" w:sz="0" w:space="0" w:color="auto"/>
                                                                                                                                                                    <w:bottom w:val="none" w:sz="0" w:space="0" w:color="auto"/>
                                                                                                                                                                    <w:right w:val="none" w:sz="0" w:space="0" w:color="auto"/>
                                                                                                                                                                  </w:divBdr>
                                                                                                                                                                  <w:divsChild>
                                                                                                                                                                    <w:div w:id="134223176">
                                                                                                                                                                      <w:marLeft w:val="0"/>
                                                                                                                                                                      <w:marRight w:val="0"/>
                                                                                                                                                                      <w:marTop w:val="0"/>
                                                                                                                                                                      <w:marBottom w:val="0"/>
                                                                                                                                                                      <w:divBdr>
                                                                                                                                                                        <w:top w:val="none" w:sz="0" w:space="0" w:color="auto"/>
                                                                                                                                                                        <w:left w:val="none" w:sz="0" w:space="0" w:color="auto"/>
                                                                                                                                                                        <w:bottom w:val="none" w:sz="0" w:space="0" w:color="auto"/>
                                                                                                                                                                        <w:right w:val="none" w:sz="0" w:space="0" w:color="auto"/>
                                                                                                                                                                      </w:divBdr>
                                                                                                                                                                      <w:divsChild>
                                                                                                                                                                        <w:div w:id="1732919911">
                                                                                                                                                                          <w:marLeft w:val="0"/>
                                                                                                                                                                          <w:marRight w:val="0"/>
                                                                                                                                                                          <w:marTop w:val="0"/>
                                                                                                                                                                          <w:marBottom w:val="0"/>
                                                                                                                                                                          <w:divBdr>
                                                                                                                                                                            <w:top w:val="none" w:sz="0" w:space="0" w:color="auto"/>
                                                                                                                                                                            <w:left w:val="none" w:sz="0" w:space="0" w:color="auto"/>
                                                                                                                                                                            <w:bottom w:val="none" w:sz="0" w:space="0" w:color="auto"/>
                                                                                                                                                                            <w:right w:val="none" w:sz="0" w:space="0" w:color="auto"/>
                                                                                                                                                                          </w:divBdr>
                                                                                                                                                                          <w:divsChild>
                                                                                                                                                                            <w:div w:id="1453402600">
                                                                                                                                                                              <w:marLeft w:val="0"/>
                                                                                                                                                                              <w:marRight w:val="0"/>
                                                                                                                                                                              <w:marTop w:val="0"/>
                                                                                                                                                                              <w:marBottom w:val="0"/>
                                                                                                                                                                              <w:divBdr>
                                                                                                                                                                                <w:top w:val="none" w:sz="0" w:space="0" w:color="auto"/>
                                                                                                                                                                                <w:left w:val="none" w:sz="0" w:space="0" w:color="auto"/>
                                                                                                                                                                                <w:bottom w:val="none" w:sz="0" w:space="0" w:color="auto"/>
                                                                                                                                                                                <w:right w:val="none" w:sz="0" w:space="0" w:color="auto"/>
                                                                                                                                                                              </w:divBdr>
                                                                                                                                                                              <w:divsChild>
                                                                                                                                                                                <w:div w:id="1478179297">
                                                                                                                                                                                  <w:marLeft w:val="0"/>
                                                                                                                                                                                  <w:marRight w:val="0"/>
                                                                                                                                                                                  <w:marTop w:val="0"/>
                                                                                                                                                                                  <w:marBottom w:val="0"/>
                                                                                                                                                                                  <w:divBdr>
                                                                                                                                                                                    <w:top w:val="none" w:sz="0" w:space="0" w:color="auto"/>
                                                                                                                                                                                    <w:left w:val="none" w:sz="0" w:space="0" w:color="auto"/>
                                                                                                                                                                                    <w:bottom w:val="none" w:sz="0" w:space="0" w:color="auto"/>
                                                                                                                                                                                    <w:right w:val="none" w:sz="0" w:space="0" w:color="auto"/>
                                                                                                                                                                                  </w:divBdr>
                                                                                                                                                                                  <w:divsChild>
                                                                                                                                                                                    <w:div w:id="2035615287">
                                                                                                                                                                                      <w:marLeft w:val="0"/>
                                                                                                                                                                                      <w:marRight w:val="0"/>
                                                                                                                                                                                      <w:marTop w:val="0"/>
                                                                                                                                                                                      <w:marBottom w:val="0"/>
                                                                                                                                                                                      <w:divBdr>
                                                                                                                                                                                        <w:top w:val="none" w:sz="0" w:space="0" w:color="auto"/>
                                                                                                                                                                                        <w:left w:val="none" w:sz="0" w:space="0" w:color="auto"/>
                                                                                                                                                                                        <w:bottom w:val="none" w:sz="0" w:space="0" w:color="auto"/>
                                                                                                                                                                                        <w:right w:val="none" w:sz="0" w:space="0" w:color="auto"/>
                                                                                                                                                                                      </w:divBdr>
                                                                                                                                                                                      <w:divsChild>
                                                                                                                                                                                        <w:div w:id="691684613">
                                                                                                                                                                                          <w:marLeft w:val="0"/>
                                                                                                                                                                                          <w:marRight w:val="0"/>
                                                                                                                                                                                          <w:marTop w:val="0"/>
                                                                                                                                                                                          <w:marBottom w:val="0"/>
                                                                                                                                                                                          <w:divBdr>
                                                                                                                                                                                            <w:top w:val="none" w:sz="0" w:space="0" w:color="auto"/>
                                                                                                                                                                                            <w:left w:val="none" w:sz="0" w:space="0" w:color="auto"/>
                                                                                                                                                                                            <w:bottom w:val="none" w:sz="0" w:space="0" w:color="auto"/>
                                                                                                                                                                                            <w:right w:val="none" w:sz="0" w:space="0" w:color="auto"/>
                                                                                                                                                                                          </w:divBdr>
                                                                                                                                                                                          <w:divsChild>
                                                                                                                                                                                            <w:div w:id="915365259">
                                                                                                                                                                                              <w:marLeft w:val="0"/>
                                                                                                                                                                                              <w:marRight w:val="0"/>
                                                                                                                                                                                              <w:marTop w:val="0"/>
                                                                                                                                                                                              <w:marBottom w:val="0"/>
                                                                                                                                                                                              <w:divBdr>
                                                                                                                                                                                                <w:top w:val="none" w:sz="0" w:space="0" w:color="auto"/>
                                                                                                                                                                                                <w:left w:val="none" w:sz="0" w:space="0" w:color="auto"/>
                                                                                                                                                                                                <w:bottom w:val="none" w:sz="0" w:space="0" w:color="auto"/>
                                                                                                                                                                                                <w:right w:val="none" w:sz="0" w:space="0" w:color="auto"/>
                                                                                                                                                                                              </w:divBdr>
                                                                                                                                                                                              <w:divsChild>
                                                                                                                                                                                                <w:div w:id="992487146">
                                                                                                                                                                                                  <w:marLeft w:val="0"/>
                                                                                                                                                                                                  <w:marRight w:val="0"/>
                                                                                                                                                                                                  <w:marTop w:val="0"/>
                                                                                                                                                                                                  <w:marBottom w:val="0"/>
                                                                                                                                                                                                  <w:divBdr>
                                                                                                                                                                                                    <w:top w:val="none" w:sz="0" w:space="0" w:color="auto"/>
                                                                                                                                                                                                    <w:left w:val="none" w:sz="0" w:space="0" w:color="auto"/>
                                                                                                                                                                                                    <w:bottom w:val="none" w:sz="0" w:space="0" w:color="auto"/>
                                                                                                                                                                                                    <w:right w:val="none" w:sz="0" w:space="0" w:color="auto"/>
                                                                                                                                                                                                  </w:divBdr>
                                                                                                                                                                                                  <w:divsChild>
                                                                                                                                                                                                    <w:div w:id="1588730512">
                                                                                                                                                                                                      <w:marLeft w:val="0"/>
                                                                                                                                                                                                      <w:marRight w:val="0"/>
                                                                                                                                                                                                      <w:marTop w:val="0"/>
                                                                                                                                                                                                      <w:marBottom w:val="0"/>
                                                                                                                                                                                                      <w:divBdr>
                                                                                                                                                                                                        <w:top w:val="none" w:sz="0" w:space="0" w:color="auto"/>
                                                                                                                                                                                                        <w:left w:val="none" w:sz="0" w:space="0" w:color="auto"/>
                                                                                                                                                                                                        <w:bottom w:val="none" w:sz="0" w:space="0" w:color="auto"/>
                                                                                                                                                                                                        <w:right w:val="none" w:sz="0" w:space="0" w:color="auto"/>
                                                                                                                                                                                                      </w:divBdr>
                                                                                                                                                                                                      <w:divsChild>
                                                                                                                                                                                                        <w:div w:id="1529099198">
                                                                                                                                                                                                          <w:marLeft w:val="0"/>
                                                                                                                                                                                                          <w:marRight w:val="0"/>
                                                                                                                                                                                                          <w:marTop w:val="0"/>
                                                                                                                                                                                                          <w:marBottom w:val="0"/>
                                                                                                                                                                                                          <w:divBdr>
                                                                                                                                                                                                            <w:top w:val="none" w:sz="0" w:space="0" w:color="auto"/>
                                                                                                                                                                                                            <w:left w:val="none" w:sz="0" w:space="0" w:color="auto"/>
                                                                                                                                                                                                            <w:bottom w:val="none" w:sz="0" w:space="0" w:color="auto"/>
                                                                                                                                                                                                            <w:right w:val="none" w:sz="0" w:space="0" w:color="auto"/>
                                                                                                                                                                                                          </w:divBdr>
                                                                                                                                                                                                          <w:divsChild>
                                                                                                                                                                                                            <w:div w:id="1812746824">
                                                                                                                                                                                                              <w:marLeft w:val="0"/>
                                                                                                                                                                                                              <w:marRight w:val="0"/>
                                                                                                                                                                                                              <w:marTop w:val="0"/>
                                                                                                                                                                                                              <w:marBottom w:val="0"/>
                                                                                                                                                                                                              <w:divBdr>
                                                                                                                                                                                                                <w:top w:val="none" w:sz="0" w:space="0" w:color="auto"/>
                                                                                                                                                                                                                <w:left w:val="none" w:sz="0" w:space="0" w:color="auto"/>
                                                                                                                                                                                                                <w:bottom w:val="none" w:sz="0" w:space="0" w:color="auto"/>
                                                                                                                                                                                                                <w:right w:val="none" w:sz="0" w:space="0" w:color="auto"/>
                                                                                                                                                                                                              </w:divBdr>
                                                                                                                                                                                                              <w:divsChild>
                                                                                                                                                                                                                <w:div w:id="2102604166">
                                                                                                                                                                                                                  <w:marLeft w:val="0"/>
                                                                                                                                                                                                                  <w:marRight w:val="0"/>
                                                                                                                                                                                                                  <w:marTop w:val="0"/>
                                                                                                                                                                                                                  <w:marBottom w:val="0"/>
                                                                                                                                                                                                                  <w:divBdr>
                                                                                                                                                                                                                    <w:top w:val="none" w:sz="0" w:space="0" w:color="auto"/>
                                                                                                                                                                                                                    <w:left w:val="none" w:sz="0" w:space="0" w:color="auto"/>
                                                                                                                                                                                                                    <w:bottom w:val="none" w:sz="0" w:space="0" w:color="auto"/>
                                                                                                                                                                                                                    <w:right w:val="none" w:sz="0" w:space="0" w:color="auto"/>
                                                                                                                                                                                                                  </w:divBdr>
                                                                                                                                                                                                                  <w:divsChild>
                                                                                                                                                                                                                    <w:div w:id="1951545165">
                                                                                                                                                                                                                      <w:marLeft w:val="0"/>
                                                                                                                                                                                                                      <w:marRight w:val="0"/>
                                                                                                                                                                                                                      <w:marTop w:val="0"/>
                                                                                                                                                                                                                      <w:marBottom w:val="0"/>
                                                                                                                                                                                                                      <w:divBdr>
                                                                                                                                                                                                                        <w:top w:val="none" w:sz="0" w:space="0" w:color="auto"/>
                                                                                                                                                                                                                        <w:left w:val="none" w:sz="0" w:space="0" w:color="auto"/>
                                                                                                                                                                                                                        <w:bottom w:val="none" w:sz="0" w:space="0" w:color="auto"/>
                                                                                                                                                                                                                        <w:right w:val="none" w:sz="0" w:space="0" w:color="auto"/>
                                                                                                                                                                                                                      </w:divBdr>
                                                                                                                                                                                                                      <w:divsChild>
                                                                                                                                                                                                                        <w:div w:id="1743916432">
                                                                                                                                                                                                                          <w:marLeft w:val="0"/>
                                                                                                                                                                                                                          <w:marRight w:val="0"/>
                                                                                                                                                                                                                          <w:marTop w:val="0"/>
                                                                                                                                                                                                                          <w:marBottom w:val="0"/>
                                                                                                                                                                                                                          <w:divBdr>
                                                                                                                                                                                                                            <w:top w:val="none" w:sz="0" w:space="0" w:color="auto"/>
                                                                                                                                                                                                                            <w:left w:val="none" w:sz="0" w:space="0" w:color="auto"/>
                                                                                                                                                                                                                            <w:bottom w:val="none" w:sz="0" w:space="0" w:color="auto"/>
                                                                                                                                                                                                                            <w:right w:val="none" w:sz="0" w:space="0" w:color="auto"/>
                                                                                                                                                                                                                          </w:divBdr>
                                                                                                                                                                                                                          <w:divsChild>
                                                                                                                                                                                                                            <w:div w:id="1928806891">
                                                                                                                                                                                                                              <w:marLeft w:val="0"/>
                                                                                                                                                                                                                              <w:marRight w:val="0"/>
                                                                                                                                                                                                                              <w:marTop w:val="0"/>
                                                                                                                                                                                                                              <w:marBottom w:val="0"/>
                                                                                                                                                                                                                              <w:divBdr>
                                                                                                                                                                                                                                <w:top w:val="none" w:sz="0" w:space="0" w:color="auto"/>
                                                                                                                                                                                                                                <w:left w:val="none" w:sz="0" w:space="0" w:color="auto"/>
                                                                                                                                                                                                                                <w:bottom w:val="none" w:sz="0" w:space="0" w:color="auto"/>
                                                                                                                                                                                                                                <w:right w:val="none" w:sz="0" w:space="0" w:color="auto"/>
                                                                                                                                                                                                                              </w:divBdr>
                                                                                                                                                                                                                              <w:divsChild>
                                                                                                                                                                                                                                <w:div w:id="598636881">
                                                                                                                                                                                                                                  <w:marLeft w:val="0"/>
                                                                                                                                                                                                                                  <w:marRight w:val="0"/>
                                                                                                                                                                                                                                  <w:marTop w:val="0"/>
                                                                                                                                                                                                                                  <w:marBottom w:val="0"/>
                                                                                                                                                                                                                                  <w:divBdr>
                                                                                                                                                                                                                                    <w:top w:val="none" w:sz="0" w:space="0" w:color="auto"/>
                                                                                                                                                                                                                                    <w:left w:val="none" w:sz="0" w:space="0" w:color="auto"/>
                                                                                                                                                                                                                                    <w:bottom w:val="none" w:sz="0" w:space="0" w:color="auto"/>
                                                                                                                                                                                                                                    <w:right w:val="none" w:sz="0" w:space="0" w:color="auto"/>
                                                                                                                                                                                                                                  </w:divBdr>
                                                                                                                                                                                                                                  <w:divsChild>
                                                                                                                                                                                                                                    <w:div w:id="2090075652">
                                                                                                                                                                                                                                      <w:marLeft w:val="0"/>
                                                                                                                                                                                                                                      <w:marRight w:val="0"/>
                                                                                                                                                                                                                                      <w:marTop w:val="0"/>
                                                                                                                                                                                                                                      <w:marBottom w:val="0"/>
                                                                                                                                                                                                                                      <w:divBdr>
                                                                                                                                                                                                                                        <w:top w:val="none" w:sz="0" w:space="0" w:color="auto"/>
                                                                                                                                                                                                                                        <w:left w:val="none" w:sz="0" w:space="0" w:color="auto"/>
                                                                                                                                                                                                                                        <w:bottom w:val="none" w:sz="0" w:space="0" w:color="auto"/>
                                                                                                                                                                                                                                        <w:right w:val="none" w:sz="0" w:space="0" w:color="auto"/>
                                                                                                                                                                                                                                      </w:divBdr>
                                                                                                                                                                                                                                      <w:divsChild>
                                                                                                                                                                                                                                        <w:div w:id="309284263">
                                                                                                                                                                                                                                          <w:marLeft w:val="0"/>
                                                                                                                                                                                                                                          <w:marRight w:val="0"/>
                                                                                                                                                                                                                                          <w:marTop w:val="0"/>
                                                                                                                                                                                                                                          <w:marBottom w:val="0"/>
                                                                                                                                                                                                                                          <w:divBdr>
                                                                                                                                                                                                                                            <w:top w:val="none" w:sz="0" w:space="0" w:color="auto"/>
                                                                                                                                                                                                                                            <w:left w:val="none" w:sz="0" w:space="0" w:color="auto"/>
                                                                                                                                                                                                                                            <w:bottom w:val="none" w:sz="0" w:space="0" w:color="auto"/>
                                                                                                                                                                                                                                            <w:right w:val="none" w:sz="0" w:space="0" w:color="auto"/>
                                                                                                                                                                                                                                          </w:divBdr>
                                                                                                                                                                                                                                          <w:divsChild>
                                                                                                                                                                                                                                            <w:div w:id="1749380790">
                                                                                                                                                                                                                                              <w:marLeft w:val="0"/>
                                                                                                                                                                                                                                              <w:marRight w:val="0"/>
                                                                                                                                                                                                                                              <w:marTop w:val="0"/>
                                                                                                                                                                                                                                              <w:marBottom w:val="0"/>
                                                                                                                                                                                                                                              <w:divBdr>
                                                                                                                                                                                                                                                <w:top w:val="none" w:sz="0" w:space="0" w:color="auto"/>
                                                                                                                                                                                                                                                <w:left w:val="none" w:sz="0" w:space="0" w:color="auto"/>
                                                                                                                                                                                                                                                <w:bottom w:val="none" w:sz="0" w:space="0" w:color="auto"/>
                                                                                                                                                                                                                                                <w:right w:val="none" w:sz="0" w:space="0" w:color="auto"/>
                                                                                                                                                                                                                                              </w:divBdr>
                                                                                                                                                                                                                                              <w:divsChild>
                                                                                                                                                                                                                                                <w:div w:id="1084957355">
                                                                                                                                                                                                                                                  <w:marLeft w:val="0"/>
                                                                                                                                                                                                                                                  <w:marRight w:val="0"/>
                                                                                                                                                                                                                                                  <w:marTop w:val="0"/>
                                                                                                                                                                                                                                                  <w:marBottom w:val="0"/>
                                                                                                                                                                                                                                                  <w:divBdr>
                                                                                                                                                                                                                                                    <w:top w:val="none" w:sz="0" w:space="0" w:color="auto"/>
                                                                                                                                                                                                                                                    <w:left w:val="none" w:sz="0" w:space="0" w:color="auto"/>
                                                                                                                                                                                                                                                    <w:bottom w:val="none" w:sz="0" w:space="0" w:color="auto"/>
                                                                                                                                                                                                                                                    <w:right w:val="none" w:sz="0" w:space="0" w:color="auto"/>
                                                                                                                                                                                                                                                  </w:divBdr>
                                                                                                                                                                                                                                                  <w:divsChild>
                                                                                                                                                                                                                                                    <w:div w:id="1489324667">
                                                                                                                                                                                                                                                      <w:marLeft w:val="0"/>
                                                                                                                                                                                                                                                      <w:marRight w:val="0"/>
                                                                                                                                                                                                                                                      <w:marTop w:val="0"/>
                                                                                                                                                                                                                                                      <w:marBottom w:val="0"/>
                                                                                                                                                                                                                                                      <w:divBdr>
                                                                                                                                                                                                                                                        <w:top w:val="none" w:sz="0" w:space="0" w:color="auto"/>
                                                                                                                                                                                                                                                        <w:left w:val="none" w:sz="0" w:space="0" w:color="auto"/>
                                                                                                                                                                                                                                                        <w:bottom w:val="none" w:sz="0" w:space="0" w:color="auto"/>
                                                                                                                                                                                                                                                        <w:right w:val="none" w:sz="0" w:space="0" w:color="auto"/>
                                                                                                                                                                                                                                                      </w:divBdr>
                                                                                                                                                                                                                                                      <w:divsChild>
                                                                                                                                                                                                                                                        <w:div w:id="1565751672">
                                                                                                                                                                                                                                                          <w:marLeft w:val="0"/>
                                                                                                                                                                                                                                                          <w:marRight w:val="0"/>
                                                                                                                                                                                                                                                          <w:marTop w:val="0"/>
                                                                                                                                                                                                                                                          <w:marBottom w:val="0"/>
                                                                                                                                                                                                                                                          <w:divBdr>
                                                                                                                                                                                                                                                            <w:top w:val="none" w:sz="0" w:space="0" w:color="auto"/>
                                                                                                                                                                                                                                                            <w:left w:val="none" w:sz="0" w:space="0" w:color="auto"/>
                                                                                                                                                                                                                                                            <w:bottom w:val="none" w:sz="0" w:space="0" w:color="auto"/>
                                                                                                                                                                                                                                                            <w:right w:val="none" w:sz="0" w:space="0" w:color="auto"/>
                                                                                                                                                                                                                                                          </w:divBdr>
                                                                                                                                                                                                                                                          <w:divsChild>
                                                                                                                                                                                                                                                            <w:div w:id="695736960">
                                                                                                                                                                                                                                                              <w:marLeft w:val="0"/>
                                                                                                                                                                                                                                                              <w:marRight w:val="0"/>
                                                                                                                                                                                                                                                              <w:marTop w:val="0"/>
                                                                                                                                                                                                                                                              <w:marBottom w:val="0"/>
                                                                                                                                                                                                                                                              <w:divBdr>
                                                                                                                                                                                                                                                                <w:top w:val="none" w:sz="0" w:space="0" w:color="auto"/>
                                                                                                                                                                                                                                                                <w:left w:val="none" w:sz="0" w:space="0" w:color="auto"/>
                                                                                                                                                                                                                                                                <w:bottom w:val="none" w:sz="0" w:space="0" w:color="auto"/>
                                                                                                                                                                                                                                                                <w:right w:val="none" w:sz="0" w:space="0" w:color="auto"/>
                                                                                                                                                                                                                                                              </w:divBdr>
                                                                                                                                                                                                                                                              <w:divsChild>
                                                                                                                                                                                                                                                                <w:div w:id="1995866066">
                                                                                                                                                                                                                                                                  <w:marLeft w:val="0"/>
                                                                                                                                                                                                                                                                  <w:marRight w:val="0"/>
                                                                                                                                                                                                                                                                  <w:marTop w:val="0"/>
                                                                                                                                                                                                                                                                  <w:marBottom w:val="0"/>
                                                                                                                                                                                                                                                                  <w:divBdr>
                                                                                                                                                                                                                                                                    <w:top w:val="none" w:sz="0" w:space="0" w:color="auto"/>
                                                                                                                                                                                                                                                                    <w:left w:val="none" w:sz="0" w:space="0" w:color="auto"/>
                                                                                                                                                                                                                                                                    <w:bottom w:val="none" w:sz="0" w:space="0" w:color="auto"/>
                                                                                                                                                                                                                                                                    <w:right w:val="none" w:sz="0" w:space="0" w:color="auto"/>
                                                                                                                                                                                                                                                                  </w:divBdr>
                                                                                                                                                                                                                                                                  <w:divsChild>
                                                                                                                                                                                                                                                                    <w:div w:id="452016872">
                                                                                                                                                                                                                                                                      <w:marLeft w:val="0"/>
                                                                                                                                                                                                                                                                      <w:marRight w:val="0"/>
                                                                                                                                                                                                                                                                      <w:marTop w:val="0"/>
                                                                                                                                                                                                                                                                      <w:marBottom w:val="0"/>
                                                                                                                                                                                                                                                                      <w:divBdr>
                                                                                                                                                                                                                                                                        <w:top w:val="none" w:sz="0" w:space="0" w:color="auto"/>
                                                                                                                                                                                                                                                                        <w:left w:val="none" w:sz="0" w:space="0" w:color="auto"/>
                                                                                                                                                                                                                                                                        <w:bottom w:val="none" w:sz="0" w:space="0" w:color="auto"/>
                                                                                                                                                                                                                                                                        <w:right w:val="none" w:sz="0" w:space="0" w:color="auto"/>
                                                                                                                                                                                                                                                                      </w:divBdr>
                                                                                                                                                                                                                                                                      <w:divsChild>
                                                                                                                                                                                                                                                                        <w:div w:id="576476138">
                                                                                                                                                                                                                                                                          <w:marLeft w:val="0"/>
                                                                                                                                                                                                                                                                          <w:marRight w:val="0"/>
                                                                                                                                                                                                                                                                          <w:marTop w:val="0"/>
                                                                                                                                                                                                                                                                          <w:marBottom w:val="0"/>
                                                                                                                                                                                                                                                                          <w:divBdr>
                                                                                                                                                                                                                                                                            <w:top w:val="none" w:sz="0" w:space="0" w:color="auto"/>
                                                                                                                                                                                                                                                                            <w:left w:val="none" w:sz="0" w:space="0" w:color="auto"/>
                                                                                                                                                                                                                                                                            <w:bottom w:val="none" w:sz="0" w:space="0" w:color="auto"/>
                                                                                                                                                                                                                                                                            <w:right w:val="none" w:sz="0" w:space="0" w:color="auto"/>
                                                                                                                                                                                                                                                                          </w:divBdr>
                                                                                                                                                                                                                                                                          <w:divsChild>
                                                                                                                                                                                                                                                                            <w:div w:id="1789816281">
                                                                                                                                                                                                                                                                              <w:marLeft w:val="0"/>
                                                                                                                                                                                                                                                                              <w:marRight w:val="0"/>
                                                                                                                                                                                                                                                                              <w:marTop w:val="0"/>
                                                                                                                                                                                                                                                                              <w:marBottom w:val="0"/>
                                                                                                                                                                                                                                                                              <w:divBdr>
                                                                                                                                                                                                                                                                                <w:top w:val="none" w:sz="0" w:space="0" w:color="auto"/>
                                                                                                                                                                                                                                                                                <w:left w:val="none" w:sz="0" w:space="0" w:color="auto"/>
                                                                                                                                                                                                                                                                                <w:bottom w:val="none" w:sz="0" w:space="0" w:color="auto"/>
                                                                                                                                                                                                                                                                                <w:right w:val="none" w:sz="0" w:space="0" w:color="auto"/>
                                                                                                                                                                                                                                                                              </w:divBdr>
                                                                                                                                                                                                                                                                              <w:divsChild>
                                                                                                                                                                                                                                                                                <w:div w:id="909776982">
                                                                                                                                                                                                                                                                                  <w:marLeft w:val="0"/>
                                                                                                                                                                                                                                                                                  <w:marRight w:val="0"/>
                                                                                                                                                                                                                                                                                  <w:marTop w:val="0"/>
                                                                                                                                                                                                                                                                                  <w:marBottom w:val="0"/>
                                                                                                                                                                                                                                                                                  <w:divBdr>
                                                                                                                                                                                                                                                                                    <w:top w:val="none" w:sz="0" w:space="0" w:color="auto"/>
                                                                                                                                                                                                                                                                                    <w:left w:val="none" w:sz="0" w:space="0" w:color="auto"/>
                                                                                                                                                                                                                                                                                    <w:bottom w:val="none" w:sz="0" w:space="0" w:color="auto"/>
                                                                                                                                                                                                                                                                                    <w:right w:val="none" w:sz="0" w:space="0" w:color="auto"/>
                                                                                                                                                                                                                                                                                  </w:divBdr>
                                                                                                                                                                                                                                                                                  <w:divsChild>
                                                                                                                                                                                                                                                                                    <w:div w:id="863783186">
                                                                                                                                                                                                                                                                                      <w:marLeft w:val="0"/>
                                                                                                                                                                                                                                                                                      <w:marRight w:val="0"/>
                                                                                                                                                                                                                                                                                      <w:marTop w:val="0"/>
                                                                                                                                                                                                                                                                                      <w:marBottom w:val="0"/>
                                                                                                                                                                                                                                                                                      <w:divBdr>
                                                                                                                                                                                                                                                                                        <w:top w:val="none" w:sz="0" w:space="0" w:color="auto"/>
                                                                                                                                                                                                                                                                                        <w:left w:val="none" w:sz="0" w:space="0" w:color="auto"/>
                                                                                                                                                                                                                                                                                        <w:bottom w:val="none" w:sz="0" w:space="0" w:color="auto"/>
                                                                                                                                                                                                                                                                                        <w:right w:val="none" w:sz="0" w:space="0" w:color="auto"/>
                                                                                                                                                                                                                                                                                      </w:divBdr>
                                                                                                                                                                                                                                                                                      <w:divsChild>
                                                                                                                                                                                                                                                                                        <w:div w:id="901402198">
                                                                                                                                                                                                                                                                                          <w:marLeft w:val="0"/>
                                                                                                                                                                                                                                                                                          <w:marRight w:val="0"/>
                                                                                                                                                                                                                                                                                          <w:marTop w:val="0"/>
                                                                                                                                                                                                                                                                                          <w:marBottom w:val="0"/>
                                                                                                                                                                                                                                                                                          <w:divBdr>
                                                                                                                                                                                                                                                                                            <w:top w:val="none" w:sz="0" w:space="0" w:color="auto"/>
                                                                                                                                                                                                                                                                                            <w:left w:val="none" w:sz="0" w:space="0" w:color="auto"/>
                                                                                                                                                                                                                                                                                            <w:bottom w:val="none" w:sz="0" w:space="0" w:color="auto"/>
                                                                                                                                                                                                                                                                                            <w:right w:val="none" w:sz="0" w:space="0" w:color="auto"/>
                                                                                                                                                                                                                                                                                          </w:divBdr>
                                                                                                                                                                                                                                                                                          <w:divsChild>
                                                                                                                                                                                                                                                                                            <w:div w:id="632557935">
                                                                                                                                                                                                                                                                                              <w:marLeft w:val="0"/>
                                                                                                                                                                                                                                                                                              <w:marRight w:val="0"/>
                                                                                                                                                                                                                                                                                              <w:marTop w:val="0"/>
                                                                                                                                                                                                                                                                                              <w:marBottom w:val="0"/>
                                                                                                                                                                                                                                                                                              <w:divBdr>
                                                                                                                                                                                                                                                                                                <w:top w:val="none" w:sz="0" w:space="0" w:color="auto"/>
                                                                                                                                                                                                                                                                                                <w:left w:val="none" w:sz="0" w:space="0" w:color="auto"/>
                                                                                                                                                                                                                                                                                                <w:bottom w:val="none" w:sz="0" w:space="0" w:color="auto"/>
                                                                                                                                                                                                                                                                                                <w:right w:val="none" w:sz="0" w:space="0" w:color="auto"/>
                                                                                                                                                                                                                                                                                              </w:divBdr>
                                                                                                                                                                                                                                                                                              <w:divsChild>
                                                                                                                                                                                                                                                                                                <w:div w:id="152569619">
                                                                                                                                                                                                                                                                                                  <w:marLeft w:val="0"/>
                                                                                                                                                                                                                                                                                                  <w:marRight w:val="0"/>
                                                                                                                                                                                                                                                                                                  <w:marTop w:val="0"/>
                                                                                                                                                                                                                                                                                                  <w:marBottom w:val="0"/>
                                                                                                                                                                                                                                                                                                  <w:divBdr>
                                                                                                                                                                                                                                                                                                    <w:top w:val="none" w:sz="0" w:space="0" w:color="auto"/>
                                                                                                                                                                                                                                                                                                    <w:left w:val="none" w:sz="0" w:space="0" w:color="auto"/>
                                                                                                                                                                                                                                                                                                    <w:bottom w:val="none" w:sz="0" w:space="0" w:color="auto"/>
                                                                                                                                                                                                                                                                                                    <w:right w:val="none" w:sz="0" w:space="0" w:color="auto"/>
                                                                                                                                                                                                                                                                                                  </w:divBdr>
                                                                                                                                                                                                                                                                                                  <w:divsChild>
                                                                                                                                                                                                                                                                                                    <w:div w:id="1654094021">
                                                                                                                                                                                                                                                                                                      <w:marLeft w:val="0"/>
                                                                                                                                                                                                                                                                                                      <w:marRight w:val="0"/>
                                                                                                                                                                                                                                                                                                      <w:marTop w:val="0"/>
                                                                                                                                                                                                                                                                                                      <w:marBottom w:val="0"/>
                                                                                                                                                                                                                                                                                                      <w:divBdr>
                                                                                                                                                                                                                                                                                                        <w:top w:val="none" w:sz="0" w:space="0" w:color="auto"/>
                                                                                                                                                                                                                                                                                                        <w:left w:val="none" w:sz="0" w:space="0" w:color="auto"/>
                                                                                                                                                                                                                                                                                                        <w:bottom w:val="none" w:sz="0" w:space="0" w:color="auto"/>
                                                                                                                                                                                                                                                                                                        <w:right w:val="none" w:sz="0" w:space="0" w:color="auto"/>
                                                                                                                                                                                                                                                                                                      </w:divBdr>
                                                                                                                                                                                                                                                                                                      <w:divsChild>
                                                                                                                                                                                                                                                                                                        <w:div w:id="617611515">
                                                                                                                                                                                                                                                                                                          <w:marLeft w:val="0"/>
                                                                                                                                                                                                                                                                                                          <w:marRight w:val="0"/>
                                                                                                                                                                                                                                                                                                          <w:marTop w:val="0"/>
                                                                                                                                                                                                                                                                                                          <w:marBottom w:val="0"/>
                                                                                                                                                                                                                                                                                                          <w:divBdr>
                                                                                                                                                                                                                                                                                                            <w:top w:val="none" w:sz="0" w:space="0" w:color="auto"/>
                                                                                                                                                                                                                                                                                                            <w:left w:val="none" w:sz="0" w:space="0" w:color="auto"/>
                                                                                                                                                                                                                                                                                                            <w:bottom w:val="none" w:sz="0" w:space="0" w:color="auto"/>
                                                                                                                                                                                                                                                                                                            <w:right w:val="none" w:sz="0" w:space="0" w:color="auto"/>
                                                                                                                                                                                                                                                                                                          </w:divBdr>
                                                                                                                                                                                                                                                                                                          <w:divsChild>
                                                                                                                                                                                                                                                                                                            <w:div w:id="612516001">
                                                                                                                                                                                                                                                                                                              <w:marLeft w:val="0"/>
                                                                                                                                                                                                                                                                                                              <w:marRight w:val="0"/>
                                                                                                                                                                                                                                                                                                              <w:marTop w:val="0"/>
                                                                                                                                                                                                                                                                                                              <w:marBottom w:val="0"/>
                                                                                                                                                                                                                                                                                                              <w:divBdr>
                                                                                                                                                                                                                                                                                                                <w:top w:val="none" w:sz="0" w:space="0" w:color="auto"/>
                                                                                                                                                                                                                                                                                                                <w:left w:val="none" w:sz="0" w:space="0" w:color="auto"/>
                                                                                                                                                                                                                                                                                                                <w:bottom w:val="none" w:sz="0" w:space="0" w:color="auto"/>
                                                                                                                                                                                                                                                                                                                <w:right w:val="none" w:sz="0" w:space="0" w:color="auto"/>
                                                                                                                                                                                                                                                                                                              </w:divBdr>
                                                                                                                                                                                                                                                                                                              <w:divsChild>
                                                                                                                                                                                                                                                                                                                <w:div w:id="1176578867">
                                                                                                                                                                                                                                                                                                                  <w:marLeft w:val="0"/>
                                                                                                                                                                                                                                                                                                                  <w:marRight w:val="0"/>
                                                                                                                                                                                                                                                                                                                  <w:marTop w:val="0"/>
                                                                                                                                                                                                                                                                                                                  <w:marBottom w:val="0"/>
                                                                                                                                                                                                                                                                                                                  <w:divBdr>
                                                                                                                                                                                                                                                                                                                    <w:top w:val="none" w:sz="0" w:space="0" w:color="auto"/>
                                                                                                                                                                                                                                                                                                                    <w:left w:val="none" w:sz="0" w:space="0" w:color="auto"/>
                                                                                                                                                                                                                                                                                                                    <w:bottom w:val="none" w:sz="0" w:space="0" w:color="auto"/>
                                                                                                                                                                                                                                                                                                                    <w:right w:val="none" w:sz="0" w:space="0" w:color="auto"/>
                                                                                                                                                                                                                                                                                                                  </w:divBdr>
                                                                                                                                                                                                                                                                                                                  <w:divsChild>
                                                                                                                                                                                                                                                                                                                    <w:div w:id="1295872553">
                                                                                                                                                                                                                                                                                                                      <w:marLeft w:val="0"/>
                                                                                                                                                                                                                                                                                                                      <w:marRight w:val="0"/>
                                                                                                                                                                                                                                                                                                                      <w:marTop w:val="0"/>
                                                                                                                                                                                                                                                                                                                      <w:marBottom w:val="0"/>
                                                                                                                                                                                                                                                                                                                      <w:divBdr>
                                                                                                                                                                                                                                                                                                                        <w:top w:val="none" w:sz="0" w:space="0" w:color="auto"/>
                                                                                                                                                                                                                                                                                                                        <w:left w:val="none" w:sz="0" w:space="0" w:color="auto"/>
                                                                                                                                                                                                                                                                                                                        <w:bottom w:val="none" w:sz="0" w:space="0" w:color="auto"/>
                                                                                                                                                                                                                                                                                                                        <w:right w:val="none" w:sz="0" w:space="0" w:color="auto"/>
                                                                                                                                                                                                                                                                                                                      </w:divBdr>
                                                                                                                                                                                                                                                                                                                      <w:divsChild>
                                                                                                                                                                                                                                                                                                                        <w:div w:id="521668009">
                                                                                                                                                                                                                                                                                                                          <w:marLeft w:val="0"/>
                                                                                                                                                                                                                                                                                                                          <w:marRight w:val="0"/>
                                                                                                                                                                                                                                                                                                                          <w:marTop w:val="0"/>
                                                                                                                                                                                                                                                                                                                          <w:marBottom w:val="0"/>
                                                                                                                                                                                                                                                                                                                          <w:divBdr>
                                                                                                                                                                                                                                                                                                                            <w:top w:val="none" w:sz="0" w:space="0" w:color="auto"/>
                                                                                                                                                                                                                                                                                                                            <w:left w:val="none" w:sz="0" w:space="0" w:color="auto"/>
                                                                                                                                                                                                                                                                                                                            <w:bottom w:val="none" w:sz="0" w:space="0" w:color="auto"/>
                                                                                                                                                                                                                                                                                                                            <w:right w:val="none" w:sz="0" w:space="0" w:color="auto"/>
                                                                                                                                                                                                                                                                                                                          </w:divBdr>
                                                                                                                                                                                                                                                                                                                          <w:divsChild>
                                                                                                                                                                                                                                                                                                                            <w:div w:id="1379671464">
                                                                                                                                                                                                                                                                                                                              <w:marLeft w:val="0"/>
                                                                                                                                                                                                                                                                                                                              <w:marRight w:val="0"/>
                                                                                                                                                                                                                                                                                                                              <w:marTop w:val="0"/>
                                                                                                                                                                                                                                                                                                                              <w:marBottom w:val="0"/>
                                                                                                                                                                                                                                                                                                                              <w:divBdr>
                                                                                                                                                                                                                                                                                                                                <w:top w:val="none" w:sz="0" w:space="0" w:color="auto"/>
                                                                                                                                                                                                                                                                                                                                <w:left w:val="none" w:sz="0" w:space="0" w:color="auto"/>
                                                                                                                                                                                                                                                                                                                                <w:bottom w:val="none" w:sz="0" w:space="0" w:color="auto"/>
                                                                                                                                                                                                                                                                                                                                <w:right w:val="none" w:sz="0" w:space="0" w:color="auto"/>
                                                                                                                                                                                                                                                                                                                              </w:divBdr>
                                                                                                                                                                                                                                                                                                                              <w:divsChild>
                                                                                                                                                                                                                                                                                                                                <w:div w:id="1379162556">
                                                                                                                                                                                                                                                                                                                                  <w:marLeft w:val="0"/>
                                                                                                                                                                                                                                                                                                                                  <w:marRight w:val="0"/>
                                                                                                                                                                                                                                                                                                                                  <w:marTop w:val="0"/>
                                                                                                                                                                                                                                                                                                                                  <w:marBottom w:val="0"/>
                                                                                                                                                                                                                                                                                                                                  <w:divBdr>
                                                                                                                                                                                                                                                                                                                                    <w:top w:val="none" w:sz="0" w:space="0" w:color="auto"/>
                                                                                                                                                                                                                                                                                                                                    <w:left w:val="none" w:sz="0" w:space="0" w:color="auto"/>
                                                                                                                                                                                                                                                                                                                                    <w:bottom w:val="none" w:sz="0" w:space="0" w:color="auto"/>
                                                                                                                                                                                                                                                                                                                                    <w:right w:val="none" w:sz="0" w:space="0" w:color="auto"/>
                                                                                                                                                                                                                                                                                                                                  </w:divBdr>
                                                                                                                                                                                                                                                                                                                                  <w:divsChild>
                                                                                                                                                                                                                                                                                                                                    <w:div w:id="1321345737">
                                                                                                                                                                                                                                                                                                                                      <w:marLeft w:val="0"/>
                                                                                                                                                                                                                                                                                                                                      <w:marRight w:val="0"/>
                                                                                                                                                                                                                                                                                                                                      <w:marTop w:val="0"/>
                                                                                                                                                                                                                                                                                                                                      <w:marBottom w:val="0"/>
                                                                                                                                                                                                                                                                                                                                      <w:divBdr>
                                                                                                                                                                                                                                                                                                                                        <w:top w:val="none" w:sz="0" w:space="0" w:color="auto"/>
                                                                                                                                                                                                                                                                                                                                        <w:left w:val="none" w:sz="0" w:space="0" w:color="auto"/>
                                                                                                                                                                                                                                                                                                                                        <w:bottom w:val="none" w:sz="0" w:space="0" w:color="auto"/>
                                                                                                                                                                                                                                                                                                                                        <w:right w:val="none" w:sz="0" w:space="0" w:color="auto"/>
                                                                                                                                                                                                                                                                                                                                      </w:divBdr>
                                                                                                                                                                                                                                                                                                                                      <w:divsChild>
                                                                                                                                                                                                                                                                                                                                        <w:div w:id="1917014418">
                                                                                                                                                                                                                                                                                                                                          <w:marLeft w:val="0"/>
                                                                                                                                                                                                                                                                                                                                          <w:marRight w:val="0"/>
                                                                                                                                                                                                                                                                                                                                          <w:marTop w:val="0"/>
                                                                                                                                                                                                                                                                                                                                          <w:marBottom w:val="0"/>
                                                                                                                                                                                                                                                                                                                                          <w:divBdr>
                                                                                                                                                                                                                                                                                                                                            <w:top w:val="none" w:sz="0" w:space="0" w:color="auto"/>
                                                                                                                                                                                                                                                                                                                                            <w:left w:val="none" w:sz="0" w:space="0" w:color="auto"/>
                                                                                                                                                                                                                                                                                                                                            <w:bottom w:val="none" w:sz="0" w:space="0" w:color="auto"/>
                                                                                                                                                                                                                                                                                                                                            <w:right w:val="none" w:sz="0" w:space="0" w:color="auto"/>
                                                                                                                                                                                                                                                                                                                                          </w:divBdr>
                                                                                                                                                                                                                                                                                                                                          <w:divsChild>
                                                                                                                                                                                                                                                                                                                                            <w:div w:id="104928885">
                                                                                                                                                                                                                                                                                                                                              <w:marLeft w:val="0"/>
                                                                                                                                                                                                                                                                                                                                              <w:marRight w:val="0"/>
                                                                                                                                                                                                                                                                                                                                              <w:marTop w:val="0"/>
                                                                                                                                                                                                                                                                                                                                              <w:marBottom w:val="0"/>
                                                                                                                                                                                                                                                                                                                                              <w:divBdr>
                                                                                                                                                                                                                                                                                                                                                <w:top w:val="none" w:sz="0" w:space="0" w:color="auto"/>
                                                                                                                                                                                                                                                                                                                                                <w:left w:val="none" w:sz="0" w:space="0" w:color="auto"/>
                                                                                                                                                                                                                                                                                                                                                <w:bottom w:val="none" w:sz="0" w:space="0" w:color="auto"/>
                                                                                                                                                                                                                                                                                                                                                <w:right w:val="none" w:sz="0" w:space="0" w:color="auto"/>
                                                                                                                                                                                                                                                                                                                                              </w:divBdr>
                                                                                                                                                                                                                                                                                                                                              <w:divsChild>
                                                                                                                                                                                                                                                                                                                                                <w:div w:id="1482381070">
                                                                                                                                                                                                                                                                                                                                                  <w:marLeft w:val="0"/>
                                                                                                                                                                                                                                                                                                                                                  <w:marRight w:val="0"/>
                                                                                                                                                                                                                                                                                                                                                  <w:marTop w:val="0"/>
                                                                                                                                                                                                                                                                                                                                                  <w:marBottom w:val="0"/>
                                                                                                                                                                                                                                                                                                                                                  <w:divBdr>
                                                                                                                                                                                                                                                                                                                                                    <w:top w:val="none" w:sz="0" w:space="0" w:color="auto"/>
                                                                                                                                                                                                                                                                                                                                                    <w:left w:val="none" w:sz="0" w:space="0" w:color="auto"/>
                                                                                                                                                                                                                                                                                                                                                    <w:bottom w:val="none" w:sz="0" w:space="0" w:color="auto"/>
                                                                                                                                                                                                                                                                                                                                                    <w:right w:val="none" w:sz="0" w:space="0" w:color="auto"/>
                                                                                                                                                                                                                                                                                                                                                  </w:divBdr>
                                                                                                                                                                                                                                                                                                                                                  <w:divsChild>
                                                                                                                                                                                                                                                                                                                                                    <w:div w:id="327556792">
                                                                                                                                                                                                                                                                                                                                                      <w:marLeft w:val="0"/>
                                                                                                                                                                                                                                                                                                                                                      <w:marRight w:val="0"/>
                                                                                                                                                                                                                                                                                                                                                      <w:marTop w:val="0"/>
                                                                                                                                                                                                                                                                                                                                                      <w:marBottom w:val="0"/>
                                                                                                                                                                                                                                                                                                                                                      <w:divBdr>
                                                                                                                                                                                                                                                                                                                                                        <w:top w:val="none" w:sz="0" w:space="0" w:color="auto"/>
                                                                                                                                                                                                                                                                                                                                                        <w:left w:val="none" w:sz="0" w:space="0" w:color="auto"/>
                                                                                                                                                                                                                                                                                                                                                        <w:bottom w:val="none" w:sz="0" w:space="0" w:color="auto"/>
                                                                                                                                                                                                                                                                                                                                                        <w:right w:val="none" w:sz="0" w:space="0" w:color="auto"/>
                                                                                                                                                                                                                                                                                                                                                      </w:divBdr>
                                                                                                                                                                                                                                                                                                                                                      <w:divsChild>
                                                                                                                                                                                                                                                                                                                                                        <w:div w:id="161899524">
                                                                                                                                                                                                                                                                                                                                                          <w:marLeft w:val="0"/>
                                                                                                                                                                                                                                                                                                                                                          <w:marRight w:val="0"/>
                                                                                                                                                                                                                                                                                                                                                          <w:marTop w:val="0"/>
                                                                                                                                                                                                                                                                                                                                                          <w:marBottom w:val="0"/>
                                                                                                                                                                                                                                                                                                                                                          <w:divBdr>
                                                                                                                                                                                                                                                                                                                                                            <w:top w:val="none" w:sz="0" w:space="0" w:color="auto"/>
                                                                                                                                                                                                                                                                                                                                                            <w:left w:val="none" w:sz="0" w:space="0" w:color="auto"/>
                                                                                                                                                                                                                                                                                                                                                            <w:bottom w:val="none" w:sz="0" w:space="0" w:color="auto"/>
                                                                                                                                                                                                                                                                                                                                                            <w:right w:val="none" w:sz="0" w:space="0" w:color="auto"/>
                                                                                                                                                                                                                                                                                                                                                          </w:divBdr>
                                                                                                                                                                                                                                                                                                                                                          <w:divsChild>
                                                                                                                                                                                                                                                                                                                                                            <w:div w:id="1823692469">
                                                                                                                                                                                                                                                                                                                                                              <w:marLeft w:val="0"/>
                                                                                                                                                                                                                                                                                                                                                              <w:marRight w:val="0"/>
                                                                                                                                                                                                                                                                                                                                                              <w:marTop w:val="0"/>
                                                                                                                                                                                                                                                                                                                                                              <w:marBottom w:val="0"/>
                                                                                                                                                                                                                                                                                                                                                              <w:divBdr>
                                                                                                                                                                                                                                                                                                                                                                <w:top w:val="none" w:sz="0" w:space="0" w:color="auto"/>
                                                                                                                                                                                                                                                                                                                                                                <w:left w:val="none" w:sz="0" w:space="0" w:color="auto"/>
                                                                                                                                                                                                                                                                                                                                                                <w:bottom w:val="none" w:sz="0" w:space="0" w:color="auto"/>
                                                                                                                                                                                                                                                                                                                                                                <w:right w:val="none" w:sz="0" w:space="0" w:color="auto"/>
                                                                                                                                                                                                                                                                                                                                                              </w:divBdr>
                                                                                                                                                                                                                                                                                                                                                              <w:divsChild>
                                                                                                                                                                                                                                                                                                                                                                <w:div w:id="1148933704">
                                                                                                                                                                                                                                                                                                                                                                  <w:marLeft w:val="0"/>
                                                                                                                                                                                                                                                                                                                                                                  <w:marRight w:val="0"/>
                                                                                                                                                                                                                                                                                                                                                                  <w:marTop w:val="0"/>
                                                                                                                                                                                                                                                                                                                                                                  <w:marBottom w:val="0"/>
                                                                                                                                                                                                                                                                                                                                                                  <w:divBdr>
                                                                                                                                                                                                                                                                                                                                                                    <w:top w:val="none" w:sz="0" w:space="0" w:color="auto"/>
                                                                                                                                                                                                                                                                                                                                                                    <w:left w:val="none" w:sz="0" w:space="0" w:color="auto"/>
                                                                                                                                                                                                                                                                                                                                                                    <w:bottom w:val="none" w:sz="0" w:space="0" w:color="auto"/>
                                                                                                                                                                                                                                                                                                                                                                    <w:right w:val="none" w:sz="0" w:space="0" w:color="auto"/>
                                                                                                                                                                                                                                                                                                                                                                  </w:divBdr>
                                                                                                                                                                                                                                                                                                                                                                  <w:divsChild>
                                                                                                                                                                                                                                                                                                                                                                    <w:div w:id="889465612">
                                                                                                                                                                                                                                                                                                                                                                      <w:marLeft w:val="0"/>
                                                                                                                                                                                                                                                                                                                                                                      <w:marRight w:val="0"/>
                                                                                                                                                                                                                                                                                                                                                                      <w:marTop w:val="0"/>
                                                                                                                                                                                                                                                                                                                                                                      <w:marBottom w:val="0"/>
                                                                                                                                                                                                                                                                                                                                                                      <w:divBdr>
                                                                                                                                                                                                                                                                                                                                                                        <w:top w:val="none" w:sz="0" w:space="0" w:color="auto"/>
                                                                                                                                                                                                                                                                                                                                                                        <w:left w:val="none" w:sz="0" w:space="0" w:color="auto"/>
                                                                                                                                                                                                                                                                                                                                                                        <w:bottom w:val="none" w:sz="0" w:space="0" w:color="auto"/>
                                                                                                                                                                                                                                                                                                                                                                        <w:right w:val="none" w:sz="0" w:space="0" w:color="auto"/>
                                                                                                                                                                                                                                                                                                                                                                      </w:divBdr>
                                                                                                                                                                                                                                                                                                                                                                      <w:divsChild>
                                                                                                                                                                                                                                                                                                                                                                        <w:div w:id="2111269632">
                                                                                                                                                                                                                                                                                                                                                                          <w:marLeft w:val="0"/>
                                                                                                                                                                                                                                                                                                                                                                          <w:marRight w:val="0"/>
                                                                                                                                                                                                                                                                                                                                                                          <w:marTop w:val="0"/>
                                                                                                                                                                                                                                                                                                                                                                          <w:marBottom w:val="0"/>
                                                                                                                                                                                                                                                                                                                                                                          <w:divBdr>
                                                                                                                                                                                                                                                                                                                                                                            <w:top w:val="none" w:sz="0" w:space="0" w:color="auto"/>
                                                                                                                                                                                                                                                                                                                                                                            <w:left w:val="none" w:sz="0" w:space="0" w:color="auto"/>
                                                                                                                                                                                                                                                                                                                                                                            <w:bottom w:val="none" w:sz="0" w:space="0" w:color="auto"/>
                                                                                                                                                                                                                                                                                                                                                                            <w:right w:val="none" w:sz="0" w:space="0" w:color="auto"/>
                                                                                                                                                                                                                                                                                                                                                                          </w:divBdr>
                                                                                                                                                                                                                                                                                                                                                                          <w:divsChild>
                                                                                                                                                                                                                                                                                                                                                                            <w:div w:id="1780493315">
                                                                                                                                                                                                                                                                                                                                                                              <w:marLeft w:val="0"/>
                                                                                                                                                                                                                                                                                                                                                                              <w:marRight w:val="0"/>
                                                                                                                                                                                                                                                                                                                                                                              <w:marTop w:val="0"/>
                                                                                                                                                                                                                                                                                                                                                                              <w:marBottom w:val="0"/>
                                                                                                                                                                                                                                                                                                                                                                              <w:divBdr>
                                                                                                                                                                                                                                                                                                                                                                                <w:top w:val="none" w:sz="0" w:space="0" w:color="auto"/>
                                                                                                                                                                                                                                                                                                                                                                                <w:left w:val="none" w:sz="0" w:space="0" w:color="auto"/>
                                                                                                                                                                                                                                                                                                                                                                                <w:bottom w:val="none" w:sz="0" w:space="0" w:color="auto"/>
                                                                                                                                                                                                                                                                                                                                                                                <w:right w:val="none" w:sz="0" w:space="0" w:color="auto"/>
                                                                                                                                                                                                                                                                                                                                                                              </w:divBdr>
                                                                                                                                                                                                                                                                                                                                                                              <w:divsChild>
                                                                                                                                                                                                                                                                                                                                                                                <w:div w:id="1393119968">
                                                                                                                                                                                                                                                                                                                                                                                  <w:marLeft w:val="0"/>
                                                                                                                                                                                                                                                                                                                                                                                  <w:marRight w:val="0"/>
                                                                                                                                                                                                                                                                                                                                                                                  <w:marTop w:val="0"/>
                                                                                                                                                                                                                                                                                                                                                                                  <w:marBottom w:val="0"/>
                                                                                                                                                                                                                                                                                                                                                                                  <w:divBdr>
                                                                                                                                                                                                                                                                                                                                                                                    <w:top w:val="none" w:sz="0" w:space="0" w:color="auto"/>
                                                                                                                                                                                                                                                                                                                                                                                    <w:left w:val="none" w:sz="0" w:space="0" w:color="auto"/>
                                                                                                                                                                                                                                                                                                                                                                                    <w:bottom w:val="none" w:sz="0" w:space="0" w:color="auto"/>
                                                                                                                                                                                                                                                                                                                                                                                    <w:right w:val="none" w:sz="0" w:space="0" w:color="auto"/>
                                                                                                                                                                                                                                                                                                                                                                                  </w:divBdr>
                                                                                                                                                                                                                                                                                                                                                                                  <w:divsChild>
                                                                                                                                                                                                                                                                                                                                                                                    <w:div w:id="1243032507">
                                                                                                                                                                                                                                                                                                                                                                                      <w:marLeft w:val="0"/>
                                                                                                                                                                                                                                                                                                                                                                                      <w:marRight w:val="0"/>
                                                                                                                                                                                                                                                                                                                                                                                      <w:marTop w:val="0"/>
                                                                                                                                                                                                                                                                                                                                                                                      <w:marBottom w:val="0"/>
                                                                                                                                                                                                                                                                                                                                                                                      <w:divBdr>
                                                                                                                                                                                                                                                                                                                                                                                        <w:top w:val="none" w:sz="0" w:space="0" w:color="auto"/>
                                                                                                                                                                                                                                                                                                                                                                                        <w:left w:val="none" w:sz="0" w:space="0" w:color="auto"/>
                                                                                                                                                                                                                                                                                                                                                                                        <w:bottom w:val="none" w:sz="0" w:space="0" w:color="auto"/>
                                                                                                                                                                                                                                                                                                                                                                                        <w:right w:val="none" w:sz="0" w:space="0" w:color="auto"/>
                                                                                                                                                                                                                                                                                                                                                                                      </w:divBdr>
                                                                                                                                                                                                                                                                                                                                                                                      <w:divsChild>
                                                                                                                                                                                                                                                                                                                                                                                        <w:div w:id="1469282726">
                                                                                                                                                                                                                                                                                                                                                                                          <w:marLeft w:val="0"/>
                                                                                                                                                                                                                                                                                                                                                                                          <w:marRight w:val="0"/>
                                                                                                                                                                                                                                                                                                                                                                                          <w:marTop w:val="0"/>
                                                                                                                                                                                                                                                                                                                                                                                          <w:marBottom w:val="0"/>
                                                                                                                                                                                                                                                                                                                                                                                          <w:divBdr>
                                                                                                                                                                                                                                                                                                                                                                                            <w:top w:val="none" w:sz="0" w:space="0" w:color="auto"/>
                                                                                                                                                                                                                                                                                                                                                                                            <w:left w:val="none" w:sz="0" w:space="0" w:color="auto"/>
                                                                                                                                                                                                                                                                                                                                                                                            <w:bottom w:val="none" w:sz="0" w:space="0" w:color="auto"/>
                                                                                                                                                                                                                                                                                                                                                                                            <w:right w:val="none" w:sz="0" w:space="0" w:color="auto"/>
                                                                                                                                                                                                                                                                                                                                                                                          </w:divBdr>
                                                                                                                                                                                                                                                                                                                                                                                          <w:divsChild>
                                                                                                                                                                                                                                                                                                                                                                                            <w:div w:id="1523662195">
                                                                                                                                                                                                                                                                                                                                                                                              <w:marLeft w:val="0"/>
                                                                                                                                                                                                                                                                                                                                                                                              <w:marRight w:val="0"/>
                                                                                                                                                                                                                                                                                                                                                                                              <w:marTop w:val="0"/>
                                                                                                                                                                                                                                                                                                                                                                                              <w:marBottom w:val="0"/>
                                                                                                                                                                                                                                                                                                                                                                                              <w:divBdr>
                                                                                                                                                                                                                                                                                                                                                                                                <w:top w:val="none" w:sz="0" w:space="0" w:color="auto"/>
                                                                                                                                                                                                                                                                                                                                                                                                <w:left w:val="none" w:sz="0" w:space="0" w:color="auto"/>
                                                                                                                                                                                                                                                                                                                                                                                                <w:bottom w:val="none" w:sz="0" w:space="0" w:color="auto"/>
                                                                                                                                                                                                                                                                                                                                                                                                <w:right w:val="none" w:sz="0" w:space="0" w:color="auto"/>
                                                                                                                                                                                                                                                                                                                                                                                              </w:divBdr>
                                                                                                                                                                                                                                                                                                                                                                                              <w:divsChild>
                                                                                                                                                                                                                                                                                                                                                                                                <w:div w:id="1867254141">
                                                                                                                                                                                                                                                                                                                                                                                                  <w:marLeft w:val="0"/>
                                                                                                                                                                                                                                                                                                                                                                                                  <w:marRight w:val="0"/>
                                                                                                                                                                                                                                                                                                                                                                                                  <w:marTop w:val="0"/>
                                                                                                                                                                                                                                                                                                                                                                                                  <w:marBottom w:val="0"/>
                                                                                                                                                                                                                                                                                                                                                                                                  <w:divBdr>
                                                                                                                                                                                                                                                                                                                                                                                                    <w:top w:val="none" w:sz="0" w:space="0" w:color="auto"/>
                                                                                                                                                                                                                                                                                                                                                                                                    <w:left w:val="none" w:sz="0" w:space="0" w:color="auto"/>
                                                                                                                                                                                                                                                                                                                                                                                                    <w:bottom w:val="none" w:sz="0" w:space="0" w:color="auto"/>
                                                                                                                                                                                                                                                                                                                                                                                                    <w:right w:val="none" w:sz="0" w:space="0" w:color="auto"/>
                                                                                                                                                                                                                                                                                                                                                                                                  </w:divBdr>
                                                                                                                                                                                                                                                                                                                                                                                                  <w:divsChild>
                                                                                                                                                                                                                                                                                                                                                                                                    <w:div w:id="153180387">
                                                                                                                                                                                                                                                                                                                                                                                                      <w:marLeft w:val="0"/>
                                                                                                                                                                                                                                                                                                                                                                                                      <w:marRight w:val="0"/>
                                                                                                                                                                                                                                                                                                                                                                                                      <w:marTop w:val="0"/>
                                                                                                                                                                                                                                                                                                                                                                                                      <w:marBottom w:val="0"/>
                                                                                                                                                                                                                                                                                                                                                                                                      <w:divBdr>
                                                                                                                                                                                                                                                                                                                                                                                                        <w:top w:val="none" w:sz="0" w:space="0" w:color="auto"/>
                                                                                                                                                                                                                                                                                                                                                                                                        <w:left w:val="none" w:sz="0" w:space="0" w:color="auto"/>
                                                                                                                                                                                                                                                                                                                                                                                                        <w:bottom w:val="none" w:sz="0" w:space="0" w:color="auto"/>
                                                                                                                                                                                                                                                                                                                                                                                                        <w:right w:val="none" w:sz="0" w:space="0" w:color="auto"/>
                                                                                                                                                                                                                                                                                                                                                                                                      </w:divBdr>
                                                                                                                                                                                                                                                                                                                                                                                                      <w:divsChild>
                                                                                                                                                                                                                                                                                                                                                                                                        <w:div w:id="592402063">
                                                                                                                                                                                                                                                                                                                                                                                                          <w:marLeft w:val="0"/>
                                                                                                                                                                                                                                                                                                                                                                                                          <w:marRight w:val="0"/>
                                                                                                                                                                                                                                                                                                                                                                                                          <w:marTop w:val="0"/>
                                                                                                                                                                                                                                                                                                                                                                                                          <w:marBottom w:val="0"/>
                                                                                                                                                                                                                                                                                                                                                                                                          <w:divBdr>
                                                                                                                                                                                                                                                                                                                                                                                                            <w:top w:val="none" w:sz="0" w:space="0" w:color="auto"/>
                                                                                                                                                                                                                                                                                                                                                                                                            <w:left w:val="none" w:sz="0" w:space="0" w:color="auto"/>
                                                                                                                                                                                                                                                                                                                                                                                                            <w:bottom w:val="none" w:sz="0" w:space="0" w:color="auto"/>
                                                                                                                                                                                                                                                                                                                                                                                                            <w:right w:val="none" w:sz="0" w:space="0" w:color="auto"/>
                                                                                                                                                                                                                                                                                                                                                                                                          </w:divBdr>
                                                                                                                                                                                                                                                                                                                                                                                                          <w:divsChild>
                                                                                                                                                                                                                                                                                                                                                                                                            <w:div w:id="1730956776">
                                                                                                                                                                                                                                                                                                                                                                                                              <w:marLeft w:val="0"/>
                                                                                                                                                                                                                                                                                                                                                                                                              <w:marRight w:val="0"/>
                                                                                                                                                                                                                                                                                                                                                                                                              <w:marTop w:val="0"/>
                                                                                                                                                                                                                                                                                                                                                                                                              <w:marBottom w:val="0"/>
                                                                                                                                                                                                                                                                                                                                                                                                              <w:divBdr>
                                                                                                                                                                                                                                                                                                                                                                                                                <w:top w:val="none" w:sz="0" w:space="0" w:color="auto"/>
                                                                                                                                                                                                                                                                                                                                                                                                                <w:left w:val="none" w:sz="0" w:space="0" w:color="auto"/>
                                                                                                                                                                                                                                                                                                                                                                                                                <w:bottom w:val="none" w:sz="0" w:space="0" w:color="auto"/>
                                                                                                                                                                                                                                                                                                                                                                                                                <w:right w:val="none" w:sz="0" w:space="0" w:color="auto"/>
                                                                                                                                                                                                                                                                                                                                                                                                              </w:divBdr>
                                                                                                                                                                                                                                                                                                                                                                                                              <w:divsChild>
                                                                                                                                                                                                                                                                                                                                                                                                                <w:div w:id="1715422012">
                                                                                                                                                                                                                                                                                                                                                                                                                  <w:marLeft w:val="0"/>
                                                                                                                                                                                                                                                                                                                                                                                                                  <w:marRight w:val="0"/>
                                                                                                                                                                                                                                                                                                                                                                                                                  <w:marTop w:val="0"/>
                                                                                                                                                                                                                                                                                                                                                                                                                  <w:marBottom w:val="0"/>
                                                                                                                                                                                                                                                                                                                                                                                                                  <w:divBdr>
                                                                                                                                                                                                                                                                                                                                                                                                                    <w:top w:val="none" w:sz="0" w:space="0" w:color="auto"/>
                                                                                                                                                                                                                                                                                                                                                                                                                    <w:left w:val="none" w:sz="0" w:space="0" w:color="auto"/>
                                                                                                                                                                                                                                                                                                                                                                                                                    <w:bottom w:val="none" w:sz="0" w:space="0" w:color="auto"/>
                                                                                                                                                                                                                                                                                                                                                                                                                    <w:right w:val="none" w:sz="0" w:space="0" w:color="auto"/>
                                                                                                                                                                                                                                                                                                                                                                                                                  </w:divBdr>
                                                                                                                                                                                                                                                                                                                                                                                                                  <w:divsChild>
                                                                                                                                                                                                                                                                                                                                                                                                                    <w:div w:id="2080714053">
                                                                                                                                                                                                                                                                                                                                                                                                                      <w:marLeft w:val="0"/>
                                                                                                                                                                                                                                                                                                                                                                                                                      <w:marRight w:val="0"/>
                                                                                                                                                                                                                                                                                                                                                                                                                      <w:marTop w:val="0"/>
                                                                                                                                                                                                                                                                                                                                                                                                                      <w:marBottom w:val="0"/>
                                                                                                                                                                                                                                                                                                                                                                                                                      <w:divBdr>
                                                                                                                                                                                                                                                                                                                                                                                                                        <w:top w:val="none" w:sz="0" w:space="0" w:color="auto"/>
                                                                                                                                                                                                                                                                                                                                                                                                                        <w:left w:val="none" w:sz="0" w:space="0" w:color="auto"/>
                                                                                                                                                                                                                                                                                                                                                                                                                        <w:bottom w:val="none" w:sz="0" w:space="0" w:color="auto"/>
                                                                                                                                                                                                                                                                                                                                                                                                                        <w:right w:val="none" w:sz="0" w:space="0" w:color="auto"/>
                                                                                                                                                                                                                                                                                                                                                                                                                      </w:divBdr>
                                                                                                                                                                                                                                                                                                                                                                                                                      <w:divsChild>
                                                                                                                                                                                                                                                                                                                                                                                                                        <w:div w:id="345251345">
                                                                                                                                                                                                                                                                                                                                                                                                                          <w:marLeft w:val="0"/>
                                                                                                                                                                                                                                                                                                                                                                                                                          <w:marRight w:val="0"/>
                                                                                                                                                                                                                                                                                                                                                                                                                          <w:marTop w:val="0"/>
                                                                                                                                                                                                                                                                                                                                                                                                                          <w:marBottom w:val="0"/>
                                                                                                                                                                                                                                                                                                                                                                                                                          <w:divBdr>
                                                                                                                                                                                                                                                                                                                                                                                                                            <w:top w:val="none" w:sz="0" w:space="0" w:color="auto"/>
                                                                                                                                                                                                                                                                                                                                                                                                                            <w:left w:val="none" w:sz="0" w:space="0" w:color="auto"/>
                                                                                                                                                                                                                                                                                                                                                                                                                            <w:bottom w:val="none" w:sz="0" w:space="0" w:color="auto"/>
                                                                                                                                                                                                                                                                                                                                                                                                                            <w:right w:val="none" w:sz="0" w:space="0" w:color="auto"/>
                                                                                                                                                                                                                                                                                                                                                                                                                          </w:divBdr>
                                                                                                                                                                                                                                                                                                                                                                                                                          <w:divsChild>
                                                                                                                                                                                                                                                                                                                                                                                                                            <w:div w:id="2126344150">
                                                                                                                                                                                                                                                                                                                                                                                                                              <w:marLeft w:val="0"/>
                                                                                                                                                                                                                                                                                                                                                                                                                              <w:marRight w:val="0"/>
                                                                                                                                                                                                                                                                                                                                                                                                                              <w:marTop w:val="0"/>
                                                                                                                                                                                                                                                                                                                                                                                                                              <w:marBottom w:val="0"/>
                                                                                                                                                                                                                                                                                                                                                                                                                              <w:divBdr>
                                                                                                                                                                                                                                                                                                                                                                                                                                <w:top w:val="none" w:sz="0" w:space="0" w:color="auto"/>
                                                                                                                                                                                                                                                                                                                                                                                                                                <w:left w:val="none" w:sz="0" w:space="0" w:color="auto"/>
                                                                                                                                                                                                                                                                                                                                                                                                                                <w:bottom w:val="none" w:sz="0" w:space="0" w:color="auto"/>
                                                                                                                                                                                                                                                                                                                                                                                                                                <w:right w:val="none" w:sz="0" w:space="0" w:color="auto"/>
                                                                                                                                                                                                                                                                                                                                                                                                                              </w:divBdr>
                                                                                                                                                                                                                                                                                                                                                                                                                              <w:divsChild>
                                                                                                                                                                                                                                                                                                                                                                                                                                <w:div w:id="1386643320">
                                                                                                                                                                                                                                                                                                                                                                                                                                  <w:marLeft w:val="0"/>
                                                                                                                                                                                                                                                                                                                                                                                                                                  <w:marRight w:val="0"/>
                                                                                                                                                                                                                                                                                                                                                                                                                                  <w:marTop w:val="0"/>
                                                                                                                                                                                                                                                                                                                                                                                                                                  <w:marBottom w:val="0"/>
                                                                                                                                                                                                                                                                                                                                                                                                                                  <w:divBdr>
                                                                                                                                                                                                                                                                                                                                                                                                                                    <w:top w:val="none" w:sz="0" w:space="0" w:color="auto"/>
                                                                                                                                                                                                                                                                                                                                                                                                                                    <w:left w:val="none" w:sz="0" w:space="0" w:color="auto"/>
                                                                                                                                                                                                                                                                                                                                                                                                                                    <w:bottom w:val="none" w:sz="0" w:space="0" w:color="auto"/>
                                                                                                                                                                                                                                                                                                                                                                                                                                    <w:right w:val="none" w:sz="0" w:space="0" w:color="auto"/>
                                                                                                                                                                                                                                                                                                                                                                                                                                  </w:divBdr>
                                                                                                                                                                                                                                                                                                                                                                                                                                  <w:divsChild>
                                                                                                                                                                                                                                                                                                                                                                                                                                    <w:div w:id="2101174802">
                                                                                                                                                                                                                                                                                                                                                                                                                                      <w:marLeft w:val="0"/>
                                                                                                                                                                                                                                                                                                                                                                                                                                      <w:marRight w:val="0"/>
                                                                                                                                                                                                                                                                                                                                                                                                                                      <w:marTop w:val="0"/>
                                                                                                                                                                                                                                                                                                                                                                                                                                      <w:marBottom w:val="0"/>
                                                                                                                                                                                                                                                                                                                                                                                                                                      <w:divBdr>
                                                                                                                                                                                                                                                                                                                                                                                                                                        <w:top w:val="none" w:sz="0" w:space="0" w:color="auto"/>
                                                                                                                                                                                                                                                                                                                                                                                                                                        <w:left w:val="none" w:sz="0" w:space="0" w:color="auto"/>
                                                                                                                                                                                                                                                                                                                                                                                                                                        <w:bottom w:val="none" w:sz="0" w:space="0" w:color="auto"/>
                                                                                                                                                                                                                                                                                                                                                                                                                                        <w:right w:val="none" w:sz="0" w:space="0" w:color="auto"/>
                                                                                                                                                                                                                                                                                                                                                                                                                                      </w:divBdr>
                                                                                                                                                                                                                                                                                                                                                                                                                                      <w:divsChild>
                                                                                                                                                                                                                                                                                                                                                                                                                                        <w:div w:id="1762490312">
                                                                                                                                                                                                                                                                                                                                                                                                                                          <w:marLeft w:val="0"/>
                                                                                                                                                                                                                                                                                                                                                                                                                                          <w:marRight w:val="0"/>
                                                                                                                                                                                                                                                                                                                                                                                                                                          <w:marTop w:val="0"/>
                                                                                                                                                                                                                                                                                                                                                                                                                                          <w:marBottom w:val="0"/>
                                                                                                                                                                                                                                                                                                                                                                                                                                          <w:divBdr>
                                                                                                                                                                                                                                                                                                                                                                                                                                            <w:top w:val="none" w:sz="0" w:space="0" w:color="auto"/>
                                                                                                                                                                                                                                                                                                                                                                                                                                            <w:left w:val="none" w:sz="0" w:space="0" w:color="auto"/>
                                                                                                                                                                                                                                                                                                                                                                                                                                            <w:bottom w:val="none" w:sz="0" w:space="0" w:color="auto"/>
                                                                                                                                                                                                                                                                                                                                                                                                                                            <w:right w:val="none" w:sz="0" w:space="0" w:color="auto"/>
                                                                                                                                                                                                                                                                                                                                                                                                                                          </w:divBdr>
                                                                                                                                                                                                                                                                                                                                                                                                                                          <w:divsChild>
                                                                                                                                                                                                                                                                                                                                                                                                                                            <w:div w:id="358359597">
                                                                                                                                                                                                                                                                                                                                                                                                                                              <w:marLeft w:val="0"/>
                                                                                                                                                                                                                                                                                                                                                                                                                                              <w:marRight w:val="0"/>
                                                                                                                                                                                                                                                                                                                                                                                                                                              <w:marTop w:val="0"/>
                                                                                                                                                                                                                                                                                                                                                                                                                                              <w:marBottom w:val="0"/>
                                                                                                                                                                                                                                                                                                                                                                                                                                              <w:divBdr>
                                                                                                                                                                                                                                                                                                                                                                                                                                                <w:top w:val="none" w:sz="0" w:space="0" w:color="auto"/>
                                                                                                                                                                                                                                                                                                                                                                                                                                                <w:left w:val="none" w:sz="0" w:space="0" w:color="auto"/>
                                                                                                                                                                                                                                                                                                                                                                                                                                                <w:bottom w:val="none" w:sz="0" w:space="0" w:color="auto"/>
                                                                                                                                                                                                                                                                                                                                                                                                                                                <w:right w:val="none" w:sz="0" w:space="0" w:color="auto"/>
                                                                                                                                                                                                                                                                                                                                                                                                                                              </w:divBdr>
                                                                                                                                                                                                                                                                                                                                                                                                                                              <w:divsChild>
                                                                                                                                                                                                                                                                                                                                                                                                                                                <w:div w:id="1987779445">
                                                                                                                                                                                                                                                                                                                                                                                                                                                  <w:marLeft w:val="0"/>
                                                                                                                                                                                                                                                                                                                                                                                                                                                  <w:marRight w:val="0"/>
                                                                                                                                                                                                                                                                                                                                                                                                                                                  <w:marTop w:val="0"/>
                                                                                                                                                                                                                                                                                                                                                                                                                                                  <w:marBottom w:val="0"/>
                                                                                                                                                                                                                                                                                                                                                                                                                                                  <w:divBdr>
                                                                                                                                                                                                                                                                                                                                                                                                                                                    <w:top w:val="none" w:sz="0" w:space="0" w:color="auto"/>
                                                                                                                                                                                                                                                                                                                                                                                                                                                    <w:left w:val="none" w:sz="0" w:space="0" w:color="auto"/>
                                                                                                                                                                                                                                                                                                                                                                                                                                                    <w:bottom w:val="none" w:sz="0" w:space="0" w:color="auto"/>
                                                                                                                                                                                                                                                                                                                                                                                                                                                    <w:right w:val="none" w:sz="0" w:space="0" w:color="auto"/>
                                                                                                                                                                                                                                                                                                                                                                                                                                                  </w:divBdr>
                                                                                                                                                                                                                                                                                                                                                                                                                                                  <w:divsChild>
                                                                                                                                                                                                                                                                                                                                                                                                                                                    <w:div w:id="1107768721">
                                                                                                                                                                                                                                                                                                                                                                                                                                                      <w:marLeft w:val="0"/>
                                                                                                                                                                                                                                                                                                                                                                                                                                                      <w:marRight w:val="0"/>
                                                                                                                                                                                                                                                                                                                                                                                                                                                      <w:marTop w:val="0"/>
                                                                                                                                                                                                                                                                                                                                                                                                                                                      <w:marBottom w:val="0"/>
                                                                                                                                                                                                                                                                                                                                                                                                                                                      <w:divBdr>
                                                                                                                                                                                                                                                                                                                                                                                                                                                        <w:top w:val="none" w:sz="0" w:space="0" w:color="auto"/>
                                                                                                                                                                                                                                                                                                                                                                                                                                                        <w:left w:val="none" w:sz="0" w:space="0" w:color="auto"/>
                                                                                                                                                                                                                                                                                                                                                                                                                                                        <w:bottom w:val="none" w:sz="0" w:space="0" w:color="auto"/>
                                                                                                                                                                                                                                                                                                                                                                                                                                                        <w:right w:val="none" w:sz="0" w:space="0" w:color="auto"/>
                                                                                                                                                                                                                                                                                                                                                                                                                                                      </w:divBdr>
                                                                                                                                                                                                                                                                                                                                                                                                                                                      <w:divsChild>
                                                                                                                                                                                                                                                                                                                                                                                                                                                        <w:div w:id="114371729">
                                                                                                                                                                                                                                                                                                                                                                                                                                                          <w:marLeft w:val="0"/>
                                                                                                                                                                                                                                                                                                                                                                                                                                                          <w:marRight w:val="0"/>
                                                                                                                                                                                                                                                                                                                                                                                                                                                          <w:marTop w:val="0"/>
                                                                                                                                                                                                                                                                                                                                                                                                                                                          <w:marBottom w:val="0"/>
                                                                                                                                                                                                                                                                                                                                                                                                                                                          <w:divBdr>
                                                                                                                                                                                                                                                                                                                                                                                                                                                            <w:top w:val="none" w:sz="0" w:space="0" w:color="auto"/>
                                                                                                                                                                                                                                                                                                                                                                                                                                                            <w:left w:val="none" w:sz="0" w:space="0" w:color="auto"/>
                                                                                                                                                                                                                                                                                                                                                                                                                                                            <w:bottom w:val="none" w:sz="0" w:space="0" w:color="auto"/>
                                                                                                                                                                                                                                                                                                                                                                                                                                                            <w:right w:val="none" w:sz="0" w:space="0" w:color="auto"/>
                                                                                                                                                                                                                                                                                                                                                                                                                                                          </w:divBdr>
                                                                                                                                                                                                                                                                                                                                                                                                                                                          <w:divsChild>
                                                                                                                                                                                                                                                                                                                                                                                                                                                            <w:div w:id="1637099901">
                                                                                                                                                                                                                                                                                                                                                                                                                                                              <w:marLeft w:val="0"/>
                                                                                                                                                                                                                                                                                                                                                                                                                                                              <w:marRight w:val="0"/>
                                                                                                                                                                                                                                                                                                                                                                                                                                                              <w:marTop w:val="0"/>
                                                                                                                                                                                                                                                                                                                                                                                                                                                              <w:marBottom w:val="0"/>
                                                                                                                                                                                                                                                                                                                                                                                                                                                              <w:divBdr>
                                                                                                                                                                                                                                                                                                                                                                                                                                                                <w:top w:val="none" w:sz="0" w:space="0" w:color="auto"/>
                                                                                                                                                                                                                                                                                                                                                                                                                                                                <w:left w:val="none" w:sz="0" w:space="0" w:color="auto"/>
                                                                                                                                                                                                                                                                                                                                                                                                                                                                <w:bottom w:val="none" w:sz="0" w:space="0" w:color="auto"/>
                                                                                                                                                                                                                                                                                                                                                                                                                                                                <w:right w:val="none" w:sz="0" w:space="0" w:color="auto"/>
                                                                                                                                                                                                                                                                                                                                                                                                                                                              </w:divBdr>
                                                                                                                                                                                                                                                                                                                                                                                                                                                              <w:divsChild>
                                                                                                                                                                                                                                                                                                                                                                                                                                                                <w:div w:id="1169910183">
                                                                                                                                                                                                                                                                                                                                                                                                                                                                  <w:marLeft w:val="0"/>
                                                                                                                                                                                                                                                                                                                                                                                                                                                                  <w:marRight w:val="0"/>
                                                                                                                                                                                                                                                                                                                                                                                                                                                                  <w:marTop w:val="0"/>
                                                                                                                                                                                                                                                                                                                                                                                                                                                                  <w:marBottom w:val="0"/>
                                                                                                                                                                                                                                                                                                                                                                                                                                                                  <w:divBdr>
                                                                                                                                                                                                                                                                                                                                                                                                                                                                    <w:top w:val="none" w:sz="0" w:space="0" w:color="auto"/>
                                                                                                                                                                                                                                                                                                                                                                                                                                                                    <w:left w:val="none" w:sz="0" w:space="0" w:color="auto"/>
                                                                                                                                                                                                                                                                                                                                                                                                                                                                    <w:bottom w:val="none" w:sz="0" w:space="0" w:color="auto"/>
                                                                                                                                                                                                                                                                                                                                                                                                                                                                    <w:right w:val="none" w:sz="0" w:space="0" w:color="auto"/>
                                                                                                                                                                                                                                                                                                                                                                                                                                                                  </w:divBdr>
                                                                                                                                                                                                                                                                                                                                                                                                                                                                  <w:divsChild>
                                                                                                                                                                                                                                                                                                                                                                                                                                                                    <w:div w:id="1651253745">
                                                                                                                                                                                                                                                                                                                                                                                                                                                                      <w:marLeft w:val="0"/>
                                                                                                                                                                                                                                                                                                                                                                                                                                                                      <w:marRight w:val="0"/>
                                                                                                                                                                                                                                                                                                                                                                                                                                                                      <w:marTop w:val="0"/>
                                                                                                                                                                                                                                                                                                                                                                                                                                                                      <w:marBottom w:val="0"/>
                                                                                                                                                                                                                                                                                                                                                                                                                                                                      <w:divBdr>
                                                                                                                                                                                                                                                                                                                                                                                                                                                                        <w:top w:val="none" w:sz="0" w:space="0" w:color="auto"/>
                                                                                                                                                                                                                                                                                                                                                                                                                                                                        <w:left w:val="none" w:sz="0" w:space="0" w:color="auto"/>
                                                                                                                                                                                                                                                                                                                                                                                                                                                                        <w:bottom w:val="none" w:sz="0" w:space="0" w:color="auto"/>
                                                                                                                                                                                                                                                                                                                                                                                                                                                                        <w:right w:val="none" w:sz="0" w:space="0" w:color="auto"/>
                                                                                                                                                                                                                                                                                                                                                                                                                                                                      </w:divBdr>
                                                                                                                                                                                                                                                                                                                                                                                                                                                                      <w:divsChild>
                                                                                                                                                                                                                                                                                                                                                                                                                                                                        <w:div w:id="741370165">
                                                                                                                                                                                                                                                                                                                                                                                                                                                                          <w:marLeft w:val="0"/>
                                                                                                                                                                                                                                                                                                                                                                                                                                                                          <w:marRight w:val="0"/>
                                                                                                                                                                                                                                                                                                                                                                                                                                                                          <w:marTop w:val="0"/>
                                                                                                                                                                                                                                                                                                                                                                                                                                                                          <w:marBottom w:val="0"/>
                                                                                                                                                                                                                                                                                                                                                                                                                                                                          <w:divBdr>
                                                                                                                                                                                                                                                                                                                                                                                                                                                                            <w:top w:val="none" w:sz="0" w:space="0" w:color="auto"/>
                                                                                                                                                                                                                                                                                                                                                                                                                                                                            <w:left w:val="none" w:sz="0" w:space="0" w:color="auto"/>
                                                                                                                                                                                                                                                                                                                                                                                                                                                                            <w:bottom w:val="none" w:sz="0" w:space="0" w:color="auto"/>
                                                                                                                                                                                                                                                                                                                                                                                                                                                                            <w:right w:val="none" w:sz="0" w:space="0" w:color="auto"/>
                                                                                                                                                                                                                                                                                                                                                                                                                                                                          </w:divBdr>
                                                                                                                                                                                                                                                                                                                                                                                                                                                                          <w:divsChild>
                                                                                                                                                                                                                                                                                                                                                                                                                                                                            <w:div w:id="1895385150">
                                                                                                                                                                                                                                                                                                                                                                                                                                                                              <w:marLeft w:val="0"/>
                                                                                                                                                                                                                                                                                                                                                                                                                                                                              <w:marRight w:val="0"/>
                                                                                                                                                                                                                                                                                                                                                                                                                                                                              <w:marTop w:val="0"/>
                                                                                                                                                                                                                                                                                                                                                                                                                                                                              <w:marBottom w:val="0"/>
                                                                                                                                                                                                                                                                                                                                                                                                                                                                              <w:divBdr>
                                                                                                                                                                                                                                                                                                                                                                                                                                                                                <w:top w:val="none" w:sz="0" w:space="0" w:color="auto"/>
                                                                                                                                                                                                                                                                                                                                                                                                                                                                                <w:left w:val="none" w:sz="0" w:space="0" w:color="auto"/>
                                                                                                                                                                                                                                                                                                                                                                                                                                                                                <w:bottom w:val="none" w:sz="0" w:space="0" w:color="auto"/>
                                                                                                                                                                                                                                                                                                                                                                                                                                                                                <w:right w:val="none" w:sz="0" w:space="0" w:color="auto"/>
                                                                                                                                                                                                                                                                                                                                                                                                                                                                              </w:divBdr>
                                                                                                                                                                                                                                                                                                                                                                                                                                                                              <w:divsChild>
                                                                                                                                                                                                                                                                                                                                                                                                                                                                                <w:div w:id="967319708">
                                                                                                                                                                                                                                                                                                                                                                                                                                                                                  <w:marLeft w:val="0"/>
                                                                                                                                                                                                                                                                                                                                                                                                                                                                                  <w:marRight w:val="0"/>
                                                                                                                                                                                                                                                                                                                                                                                                                                                                                  <w:marTop w:val="0"/>
                                                                                                                                                                                                                                                                                                                                                                                                                                                                                  <w:marBottom w:val="0"/>
                                                                                                                                                                                                                                                                                                                                                                                                                                                                                  <w:divBdr>
                                                                                                                                                                                                                                                                                                                                                                                                                                                                                    <w:top w:val="none" w:sz="0" w:space="0" w:color="auto"/>
                                                                                                                                                                                                                                                                                                                                                                                                                                                                                    <w:left w:val="none" w:sz="0" w:space="0" w:color="auto"/>
                                                                                                                                                                                                                                                                                                                                                                                                                                                                                    <w:bottom w:val="none" w:sz="0" w:space="0" w:color="auto"/>
                                                                                                                                                                                                                                                                                                                                                                                                                                                                                    <w:right w:val="none" w:sz="0" w:space="0" w:color="auto"/>
                                                                                                                                                                                                                                                                                                                                                                                                                                                                                  </w:divBdr>
                                                                                                                                                                                                                                                                                                                                                                                                                                                                                  <w:divsChild>
                                                                                                                                                                                                                                                                                                                                                                                                                                                                                    <w:div w:id="49161171">
                                                                                                                                                                                                                                                                                                                                                                                                                                                                                      <w:marLeft w:val="0"/>
                                                                                                                                                                                                                                                                                                                                                                                                                                                                                      <w:marRight w:val="0"/>
                                                                                                                                                                                                                                                                                                                                                                                                                                                                                      <w:marTop w:val="0"/>
                                                                                                                                                                                                                                                                                                                                                                                                                                                                                      <w:marBottom w:val="0"/>
                                                                                                                                                                                                                                                                                                                                                                                                                                                                                      <w:divBdr>
                                                                                                                                                                                                                                                                                                                                                                                                                                                                                        <w:top w:val="none" w:sz="0" w:space="0" w:color="auto"/>
                                                                                                                                                                                                                                                                                                                                                                                                                                                                                        <w:left w:val="none" w:sz="0" w:space="0" w:color="auto"/>
                                                                                                                                                                                                                                                                                                                                                                                                                                                                                        <w:bottom w:val="none" w:sz="0" w:space="0" w:color="auto"/>
                                                                                                                                                                                                                                                                                                                                                                                                                                                                                        <w:right w:val="none" w:sz="0" w:space="0" w:color="auto"/>
                                                                                                                                                                                                                                                                                                                                                                                                                                                                                      </w:divBdr>
                                                                                                                                                                                                                                                                                                                                                                                                                                                                                      <w:divsChild>
                                                                                                                                                                                                                                                                                                                                                                                                                                                                                        <w:div w:id="2016151953">
                                                                                                                                                                                                                                                                                                                                                                                                                                                                                          <w:marLeft w:val="0"/>
                                                                                                                                                                                                                                                                                                                                                                                                                                                                                          <w:marRight w:val="0"/>
                                                                                                                                                                                                                                                                                                                                                                                                                                                                                          <w:marTop w:val="0"/>
                                                                                                                                                                                                                                                                                                                                                                                                                                                                                          <w:marBottom w:val="0"/>
                                                                                                                                                                                                                                                                                                                                                                                                                                                                                          <w:divBdr>
                                                                                                                                                                                                                                                                                                                                                                                                                                                                                            <w:top w:val="none" w:sz="0" w:space="0" w:color="auto"/>
                                                                                                                                                                                                                                                                                                                                                                                                                                                                                            <w:left w:val="none" w:sz="0" w:space="0" w:color="auto"/>
                                                                                                                                                                                                                                                                                                                                                                                                                                                                                            <w:bottom w:val="none" w:sz="0" w:space="0" w:color="auto"/>
                                                                                                                                                                                                                                                                                                                                                                                                                                                                                            <w:right w:val="none" w:sz="0" w:space="0" w:color="auto"/>
                                                                                                                                                                                                                                                                                                                                                                                                                                                                                          </w:divBdr>
                                                                                                                                                                                                                                                                                                                                                                                                                                                                                          <w:divsChild>
                                                                                                                                                                                                                                                                                                                                                                                                                                                                                            <w:div w:id="963998846">
                                                                                                                                                                                                                                                                                                                                                                                                                                                                                              <w:marLeft w:val="0"/>
                                                                                                                                                                                                                                                                                                                                                                                                                                                                                              <w:marRight w:val="0"/>
                                                                                                                                                                                                                                                                                                                                                                                                                                                                                              <w:marTop w:val="0"/>
                                                                                                                                                                                                                                                                                                                                                                                                                                                                                              <w:marBottom w:val="0"/>
                                                                                                                                                                                                                                                                                                                                                                                                                                                                                              <w:divBdr>
                                                                                                                                                                                                                                                                                                                                                                                                                                                                                                <w:top w:val="none" w:sz="0" w:space="0" w:color="auto"/>
                                                                                                                                                                                                                                                                                                                                                                                                                                                                                                <w:left w:val="none" w:sz="0" w:space="0" w:color="auto"/>
                                                                                                                                                                                                                                                                                                                                                                                                                                                                                                <w:bottom w:val="none" w:sz="0" w:space="0" w:color="auto"/>
                                                                                                                                                                                                                                                                                                                                                                                                                                                                                                <w:right w:val="none" w:sz="0" w:space="0" w:color="auto"/>
                                                                                                                                                                                                                                                                                                                                                                                                                                                                                              </w:divBdr>
                                                                                                                                                                                                                                                                                                                                                                                                                                                                                              <w:divsChild>
                                                                                                                                                                                                                                                                                                                                                                                                                                                                                                <w:div w:id="935599084">
                                                                                                                                                                                                                                                                                                                                                                                                                                                                                                  <w:marLeft w:val="0"/>
                                                                                                                                                                                                                                                                                                                                                                                                                                                                                                  <w:marRight w:val="0"/>
                                                                                                                                                                                                                                                                                                                                                                                                                                                                                                  <w:marTop w:val="0"/>
                                                                                                                                                                                                                                                                                                                                                                                                                                                                                                  <w:marBottom w:val="0"/>
                                                                                                                                                                                                                                                                                                                                                                                                                                                                                                  <w:divBdr>
                                                                                                                                                                                                                                                                                                                                                                                                                                                                                                    <w:top w:val="none" w:sz="0" w:space="0" w:color="auto"/>
                                                                                                                                                                                                                                                                                                                                                                                                                                                                                                    <w:left w:val="none" w:sz="0" w:space="0" w:color="auto"/>
                                                                                                                                                                                                                                                                                                                                                                                                                                                                                                    <w:bottom w:val="none" w:sz="0" w:space="0" w:color="auto"/>
                                                                                                                                                                                                                                                                                                                                                                                                                                                                                                    <w:right w:val="none" w:sz="0" w:space="0" w:color="auto"/>
                                                                                                                                                                                                                                                                                                                                                                                                                                                                                                  </w:divBdr>
                                                                                                                                                                                                                                                                                                                                                                                                                                                                                                  <w:divsChild>
                                                                                                                                                                                                                                                                                                                                                                                                                                                                                                    <w:div w:id="1823889015">
                                                                                                                                                                                                                                                                                                                                                                                                                                                                                                      <w:marLeft w:val="0"/>
                                                                                                                                                                                                                                                                                                                                                                                                                                                                                                      <w:marRight w:val="0"/>
                                                                                                                                                                                                                                                                                                                                                                                                                                                                                                      <w:marTop w:val="0"/>
                                                                                                                                                                                                                                                                                                                                                                                                                                                                                                      <w:marBottom w:val="0"/>
                                                                                                                                                                                                                                                                                                                                                                                                                                                                                                      <w:divBdr>
                                                                                                                                                                                                                                                                                                                                                                                                                                                                                                        <w:top w:val="none" w:sz="0" w:space="0" w:color="auto"/>
                                                                                                                                                                                                                                                                                                                                                                                                                                                                                                        <w:left w:val="none" w:sz="0" w:space="0" w:color="auto"/>
                                                                                                                                                                                                                                                                                                                                                                                                                                                                                                        <w:bottom w:val="none" w:sz="0" w:space="0" w:color="auto"/>
                                                                                                                                                                                                                                                                                                                                                                                                                                                                                                        <w:right w:val="none" w:sz="0" w:space="0" w:color="auto"/>
                                                                                                                                                                                                                                                                                                                                                                                                                                                                                                      </w:divBdr>
                                                                                                                                                                                                                                                                                                                                                                                                                                                                                                      <w:divsChild>
                                                                                                                                                                                                                                                                                                                                                                                                                                                                                                        <w:div w:id="481192233">
                                                                                                                                                                                                                                                                                                                                                                                                                                                                                                          <w:marLeft w:val="0"/>
                                                                                                                                                                                                                                                                                                                                                                                                                                                                                                          <w:marRight w:val="0"/>
                                                                                                                                                                                                                                                                                                                                                                                                                                                                                                          <w:marTop w:val="0"/>
                                                                                                                                                                                                                                                                                                                                                                                                                                                                                                          <w:marBottom w:val="0"/>
                                                                                                                                                                                                                                                                                                                                                                                                                                                                                                          <w:divBdr>
                                                                                                                                                                                                                                                                                                                                                                                                                                                                                                            <w:top w:val="none" w:sz="0" w:space="0" w:color="auto"/>
                                                                                                                                                                                                                                                                                                                                                                                                                                                                                                            <w:left w:val="none" w:sz="0" w:space="0" w:color="auto"/>
                                                                                                                                                                                                                                                                                                                                                                                                                                                                                                            <w:bottom w:val="none" w:sz="0" w:space="0" w:color="auto"/>
                                                                                                                                                                                                                                                                                                                                                                                                                                                                                                            <w:right w:val="none" w:sz="0" w:space="0" w:color="auto"/>
                                                                                                                                                                                                                                                                                                                                                                                                                                                                                                          </w:divBdr>
                                                                                                                                                                                                                                                                                                                                                                                                                                                                                                          <w:divsChild>
                                                                                                                                                                                                                                                                                                                                                                                                                                                                                                            <w:div w:id="798496917">
                                                                                                                                                                                                                                                                                                                                                                                                                                                                                                              <w:marLeft w:val="0"/>
                                                                                                                                                                                                                                                                                                                                                                                                                                                                                                              <w:marRight w:val="0"/>
                                                                                                                                                                                                                                                                                                                                                                                                                                                                                                              <w:marTop w:val="0"/>
                                                                                                                                                                                                                                                                                                                                                                                                                                                                                                              <w:marBottom w:val="0"/>
                                                                                                                                                                                                                                                                                                                                                                                                                                                                                                              <w:divBdr>
                                                                                                                                                                                                                                                                                                                                                                                                                                                                                                                <w:top w:val="none" w:sz="0" w:space="0" w:color="auto"/>
                                                                                                                                                                                                                                                                                                                                                                                                                                                                                                                <w:left w:val="none" w:sz="0" w:space="0" w:color="auto"/>
                                                                                                                                                                                                                                                                                                                                                                                                                                                                                                                <w:bottom w:val="none" w:sz="0" w:space="0" w:color="auto"/>
                                                                                                                                                                                                                                                                                                                                                                                                                                                                                                                <w:right w:val="none" w:sz="0" w:space="0" w:color="auto"/>
                                                                                                                                                                                                                                                                                                                                                                                                                                                                                                              </w:divBdr>
                                                                                                                                                                                                                                                                                                                                                                                                                                                                                                              <w:divsChild>
                                                                                                                                                                                                                                                                                                                                                                                                                                                                                                                <w:div w:id="1768386724">
                                                                                                                                                                                                                                                                                                                                                                                                                                                                                                                  <w:marLeft w:val="0"/>
                                                                                                                                                                                                                                                                                                                                                                                                                                                                                                                  <w:marRight w:val="0"/>
                                                                                                                                                                                                                                                                                                                                                                                                                                                                                                                  <w:marTop w:val="0"/>
                                                                                                                                                                                                                                                                                                                                                                                                                                                                                                                  <w:marBottom w:val="0"/>
                                                                                                                                                                                                                                                                                                                                                                                                                                                                                                                  <w:divBdr>
                                                                                                                                                                                                                                                                                                                                                                                                                                                                                                                    <w:top w:val="none" w:sz="0" w:space="0" w:color="auto"/>
                                                                                                                                                                                                                                                                                                                                                                                                                                                                                                                    <w:left w:val="none" w:sz="0" w:space="0" w:color="auto"/>
                                                                                                                                                                                                                                                                                                                                                                                                                                                                                                                    <w:bottom w:val="none" w:sz="0" w:space="0" w:color="auto"/>
                                                                                                                                                                                                                                                                                                                                                                                                                                                                                                                    <w:right w:val="none" w:sz="0" w:space="0" w:color="auto"/>
                                                                                                                                                                                                                                                                                                                                                                                                                                                                                                                  </w:divBdr>
                                                                                                                                                                                                                                                                                                                                                                                                                                                                                                                  <w:divsChild>
                                                                                                                                                                                                                                                                                                                                                                                                                                                                                                                    <w:div w:id="206601266">
                                                                                                                                                                                                                                                                                                                                                                                                                                                                                                                      <w:marLeft w:val="0"/>
                                                                                                                                                                                                                                                                                                                                                                                                                                                                                                                      <w:marRight w:val="0"/>
                                                                                                                                                                                                                                                                                                                                                                                                                                                                                                                      <w:marTop w:val="0"/>
                                                                                                                                                                                                                                                                                                                                                                                                                                                                                                                      <w:marBottom w:val="0"/>
                                                                                                                                                                                                                                                                                                                                                                                                                                                                                                                      <w:divBdr>
                                                                                                                                                                                                                                                                                                                                                                                                                                                                                                                        <w:top w:val="none" w:sz="0" w:space="0" w:color="auto"/>
                                                                                                                                                                                                                                                                                                                                                                                                                                                                                                                        <w:left w:val="none" w:sz="0" w:space="0" w:color="auto"/>
                                                                                                                                                                                                                                                                                                                                                                                                                                                                                                                        <w:bottom w:val="none" w:sz="0" w:space="0" w:color="auto"/>
                                                                                                                                                                                                                                                                                                                                                                                                                                                                                                                        <w:right w:val="none" w:sz="0" w:space="0" w:color="auto"/>
                                                                                                                                                                                                                                                                                                                                                                                                                                                                                                                      </w:divBdr>
                                                                                                                                                                                                                                                                                                                                                                                                                                                                                                                      <w:divsChild>
                                                                                                                                                                                                                                                                                                                                                                                                                                                                                                                        <w:div w:id="77675566">
                                                                                                                                                                                                                                                                                                                                                                                                                                                                                                                          <w:marLeft w:val="0"/>
                                                                                                                                                                                                                                                                                                                                                                                                                                                                                                                          <w:marRight w:val="0"/>
                                                                                                                                                                                                                                                                                                                                                                                                                                                                                                                          <w:marTop w:val="0"/>
                                                                                                                                                                                                                                                                                                                                                                                                                                                                                                                          <w:marBottom w:val="0"/>
                                                                                                                                                                                                                                                                                                                                                                                                                                                                                                                          <w:divBdr>
                                                                                                                                                                                                                                                                                                                                                                                                                                                                                                                            <w:top w:val="none" w:sz="0" w:space="0" w:color="auto"/>
                                                                                                                                                                                                                                                                                                                                                                                                                                                                                                                            <w:left w:val="none" w:sz="0" w:space="0" w:color="auto"/>
                                                                                                                                                                                                                                                                                                                                                                                                                                                                                                                            <w:bottom w:val="none" w:sz="0" w:space="0" w:color="auto"/>
                                                                                                                                                                                                                                                                                                                                                                                                                                                                                                                            <w:right w:val="none" w:sz="0" w:space="0" w:color="auto"/>
                                                                                                                                                                                                                                                                                                                                                                                                                                                                                                                          </w:divBdr>
                                                                                                                                                                                                                                                                                                                                                                                                                                                                                                                          <w:divsChild>
                                                                                                                                                                                                                                                                                                                                                                                                                                                                                                                            <w:div w:id="32317792">
                                                                                                                                                                                                                                                                                                                                                                                                                                                                                                                              <w:marLeft w:val="0"/>
                                                                                                                                                                                                                                                                                                                                                                                                                                                                                                                              <w:marRight w:val="0"/>
                                                                                                                                                                                                                                                                                                                                                                                                                                                                                                                              <w:marTop w:val="0"/>
                                                                                                                                                                                                                                                                                                                                                                                                                                                                                                                              <w:marBottom w:val="0"/>
                                                                                                                                                                                                                                                                                                                                                                                                                                                                                                                              <w:divBdr>
                                                                                                                                                                                                                                                                                                                                                                                                                                                                                                                                <w:top w:val="none" w:sz="0" w:space="0" w:color="auto"/>
                                                                                                                                                                                                                                                                                                                                                                                                                                                                                                                                <w:left w:val="none" w:sz="0" w:space="0" w:color="auto"/>
                                                                                                                                                                                                                                                                                                                                                                                                                                                                                                                                <w:bottom w:val="none" w:sz="0" w:space="0" w:color="auto"/>
                                                                                                                                                                                                                                                                                                                                                                                                                                                                                                                                <w:right w:val="none" w:sz="0" w:space="0" w:color="auto"/>
                                                                                                                                                                                                                                                                                                                                                                                                                                                                                                                              </w:divBdr>
                                                                                                                                                                                                                                                                                                                                                                                                                                                                                                                              <w:divsChild>
                                                                                                                                                                                                                                                                                                                                                                                                                                                                                                                                <w:div w:id="686637028">
                                                                                                                                                                                                                                                                                                                                                                                                                                                                                                                                  <w:marLeft w:val="0"/>
                                                                                                                                                                                                                                                                                                                                                                                                                                                                                                                                  <w:marRight w:val="0"/>
                                                                                                                                                                                                                                                                                                                                                                                                                                                                                                                                  <w:marTop w:val="0"/>
                                                                                                                                                                                                                                                                                                                                                                                                                                                                                                                                  <w:marBottom w:val="0"/>
                                                                                                                                                                                                                                                                                                                                                                                                                                                                                                                                  <w:divBdr>
                                                                                                                                                                                                                                                                                                                                                                                                                                                                                                                                    <w:top w:val="none" w:sz="0" w:space="0" w:color="auto"/>
                                                                                                                                                                                                                                                                                                                                                                                                                                                                                                                                    <w:left w:val="none" w:sz="0" w:space="0" w:color="auto"/>
                                                                                                                                                                                                                                                                                                                                                                                                                                                                                                                                    <w:bottom w:val="none" w:sz="0" w:space="0" w:color="auto"/>
                                                                                                                                                                                                                                                                                                                                                                                                                                                                                                                                    <w:right w:val="none" w:sz="0" w:space="0" w:color="auto"/>
                                                                                                                                                                                                                                                                                                                                                                                                                                                                                                                                  </w:divBdr>
                                                                                                                                                                                                                                                                                                                                                                                                                                                                                                                                  <w:divsChild>
                                                                                                                                                                                                                                                                                                                                                                                                                                                                                                                                    <w:div w:id="187373973">
                                                                                                                                                                                                                                                                                                                                                                                                                                                                                                                                      <w:marLeft w:val="0"/>
                                                                                                                                                                                                                                                                                                                                                                                                                                                                                                                                      <w:marRight w:val="0"/>
                                                                                                                                                                                                                                                                                                                                                                                                                                                                                                                                      <w:marTop w:val="0"/>
                                                                                                                                                                                                                                                                                                                                                                                                                                                                                                                                      <w:marBottom w:val="0"/>
                                                                                                                                                                                                                                                                                                                                                                                                                                                                                                                                      <w:divBdr>
                                                                                                                                                                                                                                                                                                                                                                                                                                                                                                                                        <w:top w:val="none" w:sz="0" w:space="0" w:color="auto"/>
                                                                                                                                                                                                                                                                                                                                                                                                                                                                                                                                        <w:left w:val="none" w:sz="0" w:space="0" w:color="auto"/>
                                                                                                                                                                                                                                                                                                                                                                                                                                                                                                                                        <w:bottom w:val="none" w:sz="0" w:space="0" w:color="auto"/>
                                                                                                                                                                                                                                                                                                                                                                                                                                                                                                                                        <w:right w:val="none" w:sz="0" w:space="0" w:color="auto"/>
                                                                                                                                                                                                                                                                                                                                                                                                                                                                                                                                      </w:divBdr>
                                                                                                                                                                                                                                                                                                                                                                                                                                                                                                                                      <w:divsChild>
                                                                                                                                                                                                                                                                                                                                                                                                                                                                                                                                        <w:div w:id="1955166351">
                                                                                                                                                                                                                                                                                                                                                                                                                                                                                                                                          <w:marLeft w:val="0"/>
                                                                                                                                                                                                                                                                                                                                                                                                                                                                                                                                          <w:marRight w:val="0"/>
                                                                                                                                                                                                                                                                                                                                                                                                                                                                                                                                          <w:marTop w:val="0"/>
                                                                                                                                                                                                                                                                                                                                                                                                                                                                                                                                          <w:marBottom w:val="0"/>
                                                                                                                                                                                                                                                                                                                                                                                                                                                                                                                                          <w:divBdr>
                                                                                                                                                                                                                                                                                                                                                                                                                                                                                                                                            <w:top w:val="none" w:sz="0" w:space="0" w:color="auto"/>
                                                                                                                                                                                                                                                                                                                                                                                                                                                                                                                                            <w:left w:val="none" w:sz="0" w:space="0" w:color="auto"/>
                                                                                                                                                                                                                                                                                                                                                                                                                                                                                                                                            <w:bottom w:val="none" w:sz="0" w:space="0" w:color="auto"/>
                                                                                                                                                                                                                                                                                                                                                                                                                                                                                                                                            <w:right w:val="none" w:sz="0" w:space="0" w:color="auto"/>
                                                                                                                                                                                                                                                                                                                                                                                                                                                                                                                                          </w:divBdr>
                                                                                                                                                                                                                                                                                                                                                                                                                                                                                                                                          <w:divsChild>
                                                                                                                                                                                                                                                                                                                                                                                                                                                                                                                                            <w:div w:id="1241401780">
                                                                                                                                                                                                                                                                                                                                                                                                                                                                                                                                              <w:marLeft w:val="0"/>
                                                                                                                                                                                                                                                                                                                                                                                                                                                                                                                                              <w:marRight w:val="0"/>
                                                                                                                                                                                                                                                                                                                                                                                                                                                                                                                                              <w:marTop w:val="0"/>
                                                                                                                                                                                                                                                                                                                                                                                                                                                                                                                                              <w:marBottom w:val="0"/>
                                                                                                                                                                                                                                                                                                                                                                                                                                                                                                                                              <w:divBdr>
                                                                                                                                                                                                                                                                                                                                                                                                                                                                                                                                                <w:top w:val="none" w:sz="0" w:space="0" w:color="auto"/>
                                                                                                                                                                                                                                                                                                                                                                                                                                                                                                                                                <w:left w:val="none" w:sz="0" w:space="0" w:color="auto"/>
                                                                                                                                                                                                                                                                                                                                                                                                                                                                                                                                                <w:bottom w:val="none" w:sz="0" w:space="0" w:color="auto"/>
                                                                                                                                                                                                                                                                                                                                                                                                                                                                                                                                                <w:right w:val="none" w:sz="0" w:space="0" w:color="auto"/>
                                                                                                                                                                                                                                                                                                                                                                                                                                                                                                                                              </w:divBdr>
                                                                                                                                                                                                                                                                                                                                                                                                                                                                                                                                              <w:divsChild>
                                                                                                                                                                                                                                                                                                                                                                                                                                                                                                                                                <w:div w:id="351733556">
                                                                                                                                                                                                                                                                                                                                                                                                                                                                                                                                                  <w:marLeft w:val="0"/>
                                                                                                                                                                                                                                                                                                                                                                                                                                                                                                                                                  <w:marRight w:val="0"/>
                                                                                                                                                                                                                                                                                                                                                                                                                                                                                                                                                  <w:marTop w:val="0"/>
                                                                                                                                                                                                                                                                                                                                                                                                                                                                                                                                                  <w:marBottom w:val="0"/>
                                                                                                                                                                                                                                                                                                                                                                                                                                                                                                                                                  <w:divBdr>
                                                                                                                                                                                                                                                                                                                                                                                                                                                                                                                                                    <w:top w:val="none" w:sz="0" w:space="0" w:color="auto"/>
                                                                                                                                                                                                                                                                                                                                                                                                                                                                                                                                                    <w:left w:val="none" w:sz="0" w:space="0" w:color="auto"/>
                                                                                                                                                                                                                                                                                                                                                                                                                                                                                                                                                    <w:bottom w:val="none" w:sz="0" w:space="0" w:color="auto"/>
                                                                                                                                                                                                                                                                                                                                                                                                                                                                                                                                                    <w:right w:val="none" w:sz="0" w:space="0" w:color="auto"/>
                                                                                                                                                                                                                                                                                                                                                                                                                                                                                                                                                  </w:divBdr>
                                                                                                                                                                                                                                                                                                                                                                                                                                                                                                                                                  <w:divsChild>
                                                                                                                                                                                                                                                                                                                                                                                                                                                                                                                                                    <w:div w:id="1965426224">
                                                                                                                                                                                                                                                                                                                                                                                                                                                                                                                                                      <w:marLeft w:val="0"/>
                                                                                                                                                                                                                                                                                                                                                                                                                                                                                                                                                      <w:marRight w:val="0"/>
                                                                                                                                                                                                                                                                                                                                                                                                                                                                                                                                                      <w:marTop w:val="0"/>
                                                                                                                                                                                                                                                                                                                                                                                                                                                                                                                                                      <w:marBottom w:val="0"/>
                                                                                                                                                                                                                                                                                                                                                                                                                                                                                                                                                      <w:divBdr>
                                                                                                                                                                                                                                                                                                                                                                                                                                                                                                                                                        <w:top w:val="none" w:sz="0" w:space="0" w:color="auto"/>
                                                                                                                                                                                                                                                                                                                                                                                                                                                                                                                                                        <w:left w:val="none" w:sz="0" w:space="0" w:color="auto"/>
                                                                                                                                                                                                                                                                                                                                                                                                                                                                                                                                                        <w:bottom w:val="none" w:sz="0" w:space="0" w:color="auto"/>
                                                                                                                                                                                                                                                                                                                                                                                                                                                                                                                                                        <w:right w:val="none" w:sz="0" w:space="0" w:color="auto"/>
                                                                                                                                                                                                                                                                                                                                                                                                                                                                                                                                                      </w:divBdr>
                                                                                                                                                                                                                                                                                                                                                                                                                                                                                                                                                      <w:divsChild>
                                                                                                                                                                                                                                                                                                                                                                                                                                                                                                                                                        <w:div w:id="849564077">
                                                                                                                                                                                                                                                                                                                                                                                                                                                                                                                                                          <w:marLeft w:val="0"/>
                                                                                                                                                                                                                                                                                                                                                                                                                                                                                                                                                          <w:marRight w:val="0"/>
                                                                                                                                                                                                                                                                                                                                                                                                                                                                                                                                                          <w:marTop w:val="0"/>
                                                                                                                                                                                                                                                                                                                                                                                                                                                                                                                                                          <w:marBottom w:val="0"/>
                                                                                                                                                                                                                                                                                                                                                                                                                                                                                                                                                          <w:divBdr>
                                                                                                                                                                                                                                                                                                                                                                                                                                                                                                                                                            <w:top w:val="none" w:sz="0" w:space="0" w:color="auto"/>
                                                                                                                                                                                                                                                                                                                                                                                                                                                                                                                                                            <w:left w:val="none" w:sz="0" w:space="0" w:color="auto"/>
                                                                                                                                                                                                                                                                                                                                                                                                                                                                                                                                                            <w:bottom w:val="none" w:sz="0" w:space="0" w:color="auto"/>
                                                                                                                                                                                                                                                                                                                                                                                                                                                                                                                                                            <w:right w:val="none" w:sz="0" w:space="0" w:color="auto"/>
                                                                                                                                                                                                                                                                                                                                                                                                                                                                                                                                                          </w:divBdr>
                                                                                                                                                                                                                                                                                                                                                                                                                                                                                                                                                          <w:divsChild>
                                                                                                                                                                                                                                                                                                                                                                                                                                                                                                                                                            <w:div w:id="1940791027">
                                                                                                                                                                                                                                                                                                                                                                                                                                                                                                                                                              <w:marLeft w:val="0"/>
                                                                                                                                                                                                                                                                                                                                                                                                                                                                                                                                                              <w:marRight w:val="0"/>
                                                                                                                                                                                                                                                                                                                                                                                                                                                                                                                                                              <w:marTop w:val="0"/>
                                                                                                                                                                                                                                                                                                                                                                                                                                                                                                                                                              <w:marBottom w:val="0"/>
                                                                                                                                                                                                                                                                                                                                                                                                                                                                                                                                                              <w:divBdr>
                                                                                                                                                                                                                                                                                                                                                                                                                                                                                                                                                                <w:top w:val="none" w:sz="0" w:space="0" w:color="auto"/>
                                                                                                                                                                                                                                                                                                                                                                                                                                                                                                                                                                <w:left w:val="none" w:sz="0" w:space="0" w:color="auto"/>
                                                                                                                                                                                                                                                                                                                                                                                                                                                                                                                                                                <w:bottom w:val="none" w:sz="0" w:space="0" w:color="auto"/>
                                                                                                                                                                                                                                                                                                                                                                                                                                                                                                                                                                <w:right w:val="none" w:sz="0" w:space="0" w:color="auto"/>
                                                                                                                                                                                                                                                                                                                                                                                                                                                                                                                                                              </w:divBdr>
                                                                                                                                                                                                                                                                                                                                                                                                                                                                                                                                                              <w:divsChild>
                                                                                                                                                                                                                                                                                                                                                                                                                                                                                                                                                                <w:div w:id="231089569">
                                                                                                                                                                                                                                                                                                                                                                                                                                                                                                                                                                  <w:marLeft w:val="0"/>
                                                                                                                                                                                                                                                                                                                                                                                                                                                                                                                                                                  <w:marRight w:val="0"/>
                                                                                                                                                                                                                                                                                                                                                                                                                                                                                                                                                                  <w:marTop w:val="0"/>
                                                                                                                                                                                                                                                                                                                                                                                                                                                                                                                                                                  <w:marBottom w:val="0"/>
                                                                                                                                                                                                                                                                                                                                                                                                                                                                                                                                                                  <w:divBdr>
                                                                                                                                                                                                                                                                                                                                                                                                                                                                                                                                                                    <w:top w:val="none" w:sz="0" w:space="0" w:color="auto"/>
                                                                                                                                                                                                                                                                                                                                                                                                                                                                                                                                                                    <w:left w:val="none" w:sz="0" w:space="0" w:color="auto"/>
                                                                                                                                                                                                                                                                                                                                                                                                                                                                                                                                                                    <w:bottom w:val="none" w:sz="0" w:space="0" w:color="auto"/>
                                                                                                                                                                                                                                                                                                                                                                                                                                                                                                                                                                    <w:right w:val="none" w:sz="0" w:space="0" w:color="auto"/>
                                                                                                                                                                                                                                                                                                                                                                                                                                                                                                                                                                  </w:divBdr>
                                                                                                                                                                                                                                                                                                                                                                                                                                                                                                                                                                  <w:divsChild>
                                                                                                                                                                                                                                                                                                                                                                                                                                                                                                                                                                    <w:div w:id="1062675366">
                                                                                                                                                                                                                                                                                                                                                                                                                                                                                                                                                                      <w:marLeft w:val="0"/>
                                                                                                                                                                                                                                                                                                                                                                                                                                                                                                                                                                      <w:marRight w:val="0"/>
                                                                                                                                                                                                                                                                                                                                                                                                                                                                                                                                                                      <w:marTop w:val="0"/>
                                                                                                                                                                                                                                                                                                                                                                                                                                                                                                                                                                      <w:marBottom w:val="0"/>
                                                                                                                                                                                                                                                                                                                                                                                                                                                                                                                                                                      <w:divBdr>
                                                                                                                                                                                                                                                                                                                                                                                                                                                                                                                                                                        <w:top w:val="none" w:sz="0" w:space="0" w:color="auto"/>
                                                                                                                                                                                                                                                                                                                                                                                                                                                                                                                                                                        <w:left w:val="none" w:sz="0" w:space="0" w:color="auto"/>
                                                                                                                                                                                                                                                                                                                                                                                                                                                                                                                                                                        <w:bottom w:val="none" w:sz="0" w:space="0" w:color="auto"/>
                                                                                                                                                                                                                                                                                                                                                                                                                                                                                                                                                                        <w:right w:val="none" w:sz="0" w:space="0" w:color="auto"/>
                                                                                                                                                                                                                                                                                                                                                                                                                                                                                                                                                                      </w:divBdr>
                                                                                                                                                                                                                                                                                                                                                                                                                                                                                                                                                                      <w:divsChild>
                                                                                                                                                                                                                                                                                                                                                                                                                                                                                                                                                                        <w:div w:id="625241615">
                                                                                                                                                                                                                                                                                                                                                                                                                                                                                                                                                                          <w:marLeft w:val="0"/>
                                                                                                                                                                                                                                                                                                                                                                                                                                                                                                                                                                          <w:marRight w:val="0"/>
                                                                                                                                                                                                                                                                                                                                                                                                                                                                                                                                                                          <w:marTop w:val="0"/>
                                                                                                                                                                                                                                                                                                                                                                                                                                                                                                                                                                          <w:marBottom w:val="0"/>
                                                                                                                                                                                                                                                                                                                                                                                                                                                                                                                                                                          <w:divBdr>
                                                                                                                                                                                                                                                                                                                                                                                                                                                                                                                                                                            <w:top w:val="none" w:sz="0" w:space="0" w:color="auto"/>
                                                                                                                                                                                                                                                                                                                                                                                                                                                                                                                                                                            <w:left w:val="none" w:sz="0" w:space="0" w:color="auto"/>
                                                                                                                                                                                                                                                                                                                                                                                                                                                                                                                                                                            <w:bottom w:val="none" w:sz="0" w:space="0" w:color="auto"/>
                                                                                                                                                                                                                                                                                                                                                                                                                                                                                                                                                                            <w:right w:val="none" w:sz="0" w:space="0" w:color="auto"/>
                                                                                                                                                                                                                                                                                                                                                                                                                                                                                                                                                                          </w:divBdr>
                                                                                                                                                                                                                                                                                                                                                                                                                                                                                                                                                                          <w:divsChild>
                                                                                                                                                                                                                                                                                                                                                                                                                                                                                                                                                                            <w:div w:id="1580866561">
                                                                                                                                                                                                                                                                                                                                                                                                                                                                                                                                                                              <w:marLeft w:val="0"/>
                                                                                                                                                                                                                                                                                                                                                                                                                                                                                                                                                                              <w:marRight w:val="0"/>
                                                                                                                                                                                                                                                                                                                                                                                                                                                                                                                                                                              <w:marTop w:val="0"/>
                                                                                                                                                                                                                                                                                                                                                                                                                                                                                                                                                                              <w:marBottom w:val="0"/>
                                                                                                                                                                                                                                                                                                                                                                                                                                                                                                                                                                              <w:divBdr>
                                                                                                                                                                                                                                                                                                                                                                                                                                                                                                                                                                                <w:top w:val="none" w:sz="0" w:space="0" w:color="auto"/>
                                                                                                                                                                                                                                                                                                                                                                                                                                                                                                                                                                                <w:left w:val="none" w:sz="0" w:space="0" w:color="auto"/>
                                                                                                                                                                                                                                                                                                                                                                                                                                                                                                                                                                                <w:bottom w:val="none" w:sz="0" w:space="0" w:color="auto"/>
                                                                                                                                                                                                                                                                                                                                                                                                                                                                                                                                                                                <w:right w:val="none" w:sz="0" w:space="0" w:color="auto"/>
                                                                                                                                                                                                                                                                                                                                                                                                                                                                                                                                                                              </w:divBdr>
                                                                                                                                                                                                                                                                                                                                                                                                                                                                                                                                                                              <w:divsChild>
                                                                                                                                                                                                                                                                                                                                                                                                                                                                                                                                                                                <w:div w:id="736978242">
                                                                                                                                                                                                                                                                                                                                                                                                                                                                                                                                                                                  <w:marLeft w:val="0"/>
                                                                                                                                                                                                                                                                                                                                                                                                                                                                                                                                                                                  <w:marRight w:val="0"/>
                                                                                                                                                                                                                                                                                                                                                                                                                                                                                                                                                                                  <w:marTop w:val="0"/>
                                                                                                                                                                                                                                                                                                                                                                                                                                                                                                                                                                                  <w:marBottom w:val="0"/>
                                                                                                                                                                                                                                                                                                                                                                                                                                                                                                                                                                                  <w:divBdr>
                                                                                                                                                                                                                                                                                                                                                                                                                                                                                                                                                                                    <w:top w:val="none" w:sz="0" w:space="0" w:color="auto"/>
                                                                                                                                                                                                                                                                                                                                                                                                                                                                                                                                                                                    <w:left w:val="none" w:sz="0" w:space="0" w:color="auto"/>
                                                                                                                                                                                                                                                                                                                                                                                                                                                                                                                                                                                    <w:bottom w:val="none" w:sz="0" w:space="0" w:color="auto"/>
                                                                                                                                                                                                                                                                                                                                                                                                                                                                                                                                                                                    <w:right w:val="none" w:sz="0" w:space="0" w:color="auto"/>
                                                                                                                                                                                                                                                                                                                                                                                                                                                                                                                                                                                  </w:divBdr>
                                                                                                                                                                                                                                                                                                                                                                                                                                                                                                                                                                                  <w:divsChild>
                                                                                                                                                                                                                                                                                                                                                                                                                                                                                                                                                                                    <w:div w:id="1786607854">
                                                                                                                                                                                                                                                                                                                                                                                                                                                                                                                                                                                      <w:marLeft w:val="0"/>
                                                                                                                                                                                                                                                                                                                                                                                                                                                                                                                                                                                      <w:marRight w:val="0"/>
                                                                                                                                                                                                                                                                                                                                                                                                                                                                                                                                                                                      <w:marTop w:val="0"/>
                                                                                                                                                                                                                                                                                                                                                                                                                                                                                                                                                                                      <w:marBottom w:val="0"/>
                                                                                                                                                                                                                                                                                                                                                                                                                                                                                                                                                                                      <w:divBdr>
                                                                                                                                                                                                                                                                                                                                                                                                                                                                                                                                                                                        <w:top w:val="none" w:sz="0" w:space="0" w:color="auto"/>
                                                                                                                                                                                                                                                                                                                                                                                                                                                                                                                                                                                        <w:left w:val="none" w:sz="0" w:space="0" w:color="auto"/>
                                                                                                                                                                                                                                                                                                                                                                                                                                                                                                                                                                                        <w:bottom w:val="none" w:sz="0" w:space="0" w:color="auto"/>
                                                                                                                                                                                                                                                                                                                                                                                                                                                                                                                                                                                        <w:right w:val="none" w:sz="0" w:space="0" w:color="auto"/>
                                                                                                                                                                                                                                                                                                                                                                                                                                                                                                                                                                                      </w:divBdr>
                                                                                                                                                                                                                                                                                                                                                                                                                                                                                                                                                                                      <w:divsChild>
                                                                                                                                                                                                                                                                                                                                                                                                                                                                                                                                                                                        <w:div w:id="1580745679">
                                                                                                                                                                                                                                                                                                                                                                                                                                                                                                                                                                                          <w:marLeft w:val="0"/>
                                                                                                                                                                                                                                                                                                                                                                                                                                                                                                                                                                                          <w:marRight w:val="0"/>
                                                                                                                                                                                                                                                                                                                                                                                                                                                                                                                                                                                          <w:marTop w:val="0"/>
                                                                                                                                                                                                                                                                                                                                                                                                                                                                                                                                                                                          <w:marBottom w:val="0"/>
                                                                                                                                                                                                                                                                                                                                                                                                                                                                                                                                                                                          <w:divBdr>
                                                                                                                                                                                                                                                                                                                                                                                                                                                                                                                                                                                            <w:top w:val="none" w:sz="0" w:space="0" w:color="auto"/>
                                                                                                                                                                                                                                                                                                                                                                                                                                                                                                                                                                                            <w:left w:val="none" w:sz="0" w:space="0" w:color="auto"/>
                                                                                                                                                                                                                                                                                                                                                                                                                                                                                                                                                                                            <w:bottom w:val="none" w:sz="0" w:space="0" w:color="auto"/>
                                                                                                                                                                                                                                                                                                                                                                                                                                                                                                                                                                                            <w:right w:val="none" w:sz="0" w:space="0" w:color="auto"/>
                                                                                                                                                                                                                                                                                                                                                                                                                                                                                                                                                                                          </w:divBdr>
                                                                                                                                                                                                                                                                                                                                                                                                                                                                                                                                                                                          <w:divsChild>
                                                                                                                                                                                                                                                                                                                                                                                                                                                                                                                                                                                            <w:div w:id="1447432683">
                                                                                                                                                                                                                                                                                                                                                                                                                                                                                                                                                                                              <w:marLeft w:val="0"/>
                                                                                                                                                                                                                                                                                                                                                                                                                                                                                                                                                                                              <w:marRight w:val="0"/>
                                                                                                                                                                                                                                                                                                                                                                                                                                                                                                                                                                                              <w:marTop w:val="0"/>
                                                                                                                                                                                                                                                                                                                                                                                                                                                                                                                                                                                              <w:marBottom w:val="0"/>
                                                                                                                                                                                                                                                                                                                                                                                                                                                                                                                                                                                              <w:divBdr>
                                                                                                                                                                                                                                                                                                                                                                                                                                                                                                                                                                                                <w:top w:val="none" w:sz="0" w:space="0" w:color="auto"/>
                                                                                                                                                                                                                                                                                                                                                                                                                                                                                                                                                                                                <w:left w:val="none" w:sz="0" w:space="0" w:color="auto"/>
                                                                                                                                                                                                                                                                                                                                                                                                                                                                                                                                                                                                <w:bottom w:val="none" w:sz="0" w:space="0" w:color="auto"/>
                                                                                                                                                                                                                                                                                                                                                                                                                                                                                                                                                                                                <w:right w:val="none" w:sz="0" w:space="0" w:color="auto"/>
                                                                                                                                                                                                                                                                                                                                                                                                                                                                                                                                                                                              </w:divBdr>
                                                                                                                                                                                                                                                                                                                                                                                                                                                                                                                                                                                              <w:divsChild>
                                                                                                                                                                                                                                                                                                                                                                                                                                                                                                                                                                                                <w:div w:id="1869685772">
                                                                                                                                                                                                                                                                                                                                                                                                                                                                                                                                                                                                  <w:marLeft w:val="0"/>
                                                                                                                                                                                                                                                                                                                                                                                                                                                                                                                                                                                                  <w:marRight w:val="0"/>
                                                                                                                                                                                                                                                                                                                                                                                                                                                                                                                                                                                                  <w:marTop w:val="0"/>
                                                                                                                                                                                                                                                                                                                                                                                                                                                                                                                                                                                                  <w:marBottom w:val="0"/>
                                                                                                                                                                                                                                                                                                                                                                                                                                                                                                                                                                                                  <w:divBdr>
                                                                                                                                                                                                                                                                                                                                                                                                                                                                                                                                                                                                    <w:top w:val="none" w:sz="0" w:space="0" w:color="auto"/>
                                                                                                                                                                                                                                                                                                                                                                                                                                                                                                                                                                                                    <w:left w:val="none" w:sz="0" w:space="0" w:color="auto"/>
                                                                                                                                                                                                                                                                                                                                                                                                                                                                                                                                                                                                    <w:bottom w:val="none" w:sz="0" w:space="0" w:color="auto"/>
                                                                                                                                                                                                                                                                                                                                                                                                                                                                                                                                                                                                    <w:right w:val="none" w:sz="0" w:space="0" w:color="auto"/>
                                                                                                                                                                                                                                                                                                                                                                                                                                                                                                                                                                                                  </w:divBdr>
                                                                                                                                                                                                                                                                                                                                                                                                                                                                                                                                                                                                  <w:divsChild>
                                                                                                                                                                                                                                                                                                                                                                                                                                                                                                                                                                                                    <w:div w:id="1216232693">
                                                                                                                                                                                                                                                                                                                                                                                                                                                                                                                                                                                                      <w:marLeft w:val="0"/>
                                                                                                                                                                                                                                                                                                                                                                                                                                                                                                                                                                                                      <w:marRight w:val="0"/>
                                                                                                                                                                                                                                                                                                                                                                                                                                                                                                                                                                                                      <w:marTop w:val="0"/>
                                                                                                                                                                                                                                                                                                                                                                                                                                                                                                                                                                                                      <w:marBottom w:val="0"/>
                                                                                                                                                                                                                                                                                                                                                                                                                                                                                                                                                                                                      <w:divBdr>
                                                                                                                                                                                                                                                                                                                                                                                                                                                                                                                                                                                                        <w:top w:val="none" w:sz="0" w:space="0" w:color="auto"/>
                                                                                                                                                                                                                                                                                                                                                                                                                                                                                                                                                                                                        <w:left w:val="none" w:sz="0" w:space="0" w:color="auto"/>
                                                                                                                                                                                                                                                                                                                                                                                                                                                                                                                                                                                                        <w:bottom w:val="none" w:sz="0" w:space="0" w:color="auto"/>
                                                                                                                                                                                                                                                                                                                                                                                                                                                                                                                                                                                                        <w:right w:val="none" w:sz="0" w:space="0" w:color="auto"/>
                                                                                                                                                                                                                                                                                                                                                                                                                                                                                                                                                                                                      </w:divBdr>
                                                                                                                                                                                                                                                                                                                                                                                                                                                                                                                                                                                                      <w:divsChild>
                                                                                                                                                                                                                                                                                                                                                                                                                                                                                                                                                                                                        <w:div w:id="847017894">
                                                                                                                                                                                                                                                                                                                                                                                                                                                                                                                                                                                                          <w:marLeft w:val="0"/>
                                                                                                                                                                                                                                                                                                                                                                                                                                                                                                                                                                                                          <w:marRight w:val="0"/>
                                                                                                                                                                                                                                                                                                                                                                                                                                                                                                                                                                                                          <w:marTop w:val="0"/>
                                                                                                                                                                                                                                                                                                                                                                                                                                                                                                                                                                                                          <w:marBottom w:val="0"/>
                                                                                                                                                                                                                                                                                                                                                                                                                                                                                                                                                                                                          <w:divBdr>
                                                                                                                                                                                                                                                                                                                                                                                                                                                                                                                                                                                                            <w:top w:val="none" w:sz="0" w:space="0" w:color="auto"/>
                                                                                                                                                                                                                                                                                                                                                                                                                                                                                                                                                                                                            <w:left w:val="none" w:sz="0" w:space="0" w:color="auto"/>
                                                                                                                                                                                                                                                                                                                                                                                                                                                                                                                                                                                                            <w:bottom w:val="none" w:sz="0" w:space="0" w:color="auto"/>
                                                                                                                                                                                                                                                                                                                                                                                                                                                                                                                                                                                                            <w:right w:val="none" w:sz="0" w:space="0" w:color="auto"/>
                                                                                                                                                                                                                                                                                                                                                                                                                                                                                                                                                                                                          </w:divBdr>
                                                                                                                                                                                                                                                                                                                                                                                                                                                                                                                                                                                                          <w:divsChild>
                                                                                                                                                                                                                                                                                                                                                                                                                                                                                                                                                                                                            <w:div w:id="1621568465">
                                                                                                                                                                                                                                                                                                                                                                                                                                                                                                                                                                                                              <w:marLeft w:val="0"/>
                                                                                                                                                                                                                                                                                                                                                                                                                                                                                                                                                                                                              <w:marRight w:val="0"/>
                                                                                                                                                                                                                                                                                                                                                                                                                                                                                                                                                                                                              <w:marTop w:val="0"/>
                                                                                                                                                                                                                                                                                                                                                                                                                                                                                                                                                                                                              <w:marBottom w:val="0"/>
                                                                                                                                                                                                                                                                                                                                                                                                                                                                                                                                                                                                              <w:divBdr>
                                                                                                                                                                                                                                                                                                                                                                                                                                                                                                                                                                                                                <w:top w:val="none" w:sz="0" w:space="0" w:color="auto"/>
                                                                                                                                                                                                                                                                                                                                                                                                                                                                                                                                                                                                                <w:left w:val="none" w:sz="0" w:space="0" w:color="auto"/>
                                                                                                                                                                                                                                                                                                                                                                                                                                                                                                                                                                                                                <w:bottom w:val="none" w:sz="0" w:space="0" w:color="auto"/>
                                                                                                                                                                                                                                                                                                                                                                                                                                                                                                                                                                                                                <w:right w:val="none" w:sz="0" w:space="0" w:color="auto"/>
                                                                                                                                                                                                                                                                                                                                                                                                                                                                                                                                                                                                              </w:divBdr>
                                                                                                                                                                                                                                                                                                                                                                                                                                                                                                                                                                                                              <w:divsChild>
                                                                                                                                                                                                                                                                                                                                                                                                                                                                                                                                                                                                                <w:div w:id="2097945404">
                                                                                                                                                                                                                                                                                                                                                                                                                                                                                                                                                                                                                  <w:marLeft w:val="0"/>
                                                                                                                                                                                                                                                                                                                                                                                                                                                                                                                                                                                                                  <w:marRight w:val="0"/>
                                                                                                                                                                                                                                                                                                                                                                                                                                                                                                                                                                                                                  <w:marTop w:val="0"/>
                                                                                                                                                                                                                                                                                                                                                                                                                                                                                                                                                                                                                  <w:marBottom w:val="0"/>
                                                                                                                                                                                                                                                                                                                                                                                                                                                                                                                                                                                                                  <w:divBdr>
                                                                                                                                                                                                                                                                                                                                                                                                                                                                                                                                                                                                                    <w:top w:val="none" w:sz="0" w:space="0" w:color="auto"/>
                                                                                                                                                                                                                                                                                                                                                                                                                                                                                                                                                                                                                    <w:left w:val="none" w:sz="0" w:space="0" w:color="auto"/>
                                                                                                                                                                                                                                                                                                                                                                                                                                                                                                                                                                                                                    <w:bottom w:val="none" w:sz="0" w:space="0" w:color="auto"/>
                                                                                                                                                                                                                                                                                                                                                                                                                                                                                                                                                                                                                    <w:right w:val="none" w:sz="0" w:space="0" w:color="auto"/>
                                                                                                                                                                                                                                                                                                                                                                                                                                                                                                                                                                                                                  </w:divBdr>
                                                                                                                                                                                                                                                                                                                                                                                                                                                                                                                                                                                                                  <w:divsChild>
                                                                                                                                                                                                                                                                                                                                                                                                                                                                                                                                                                                                                    <w:div w:id="329413063">
                                                                                                                                                                                                                                                                                                                                                                                                                                                                                                                                                                                                                      <w:marLeft w:val="0"/>
                                                                                                                                                                                                                                                                                                                                                                                                                                                                                                                                                                                                                      <w:marRight w:val="0"/>
                                                                                                                                                                                                                                                                                                                                                                                                                                                                                                                                                                                                                      <w:marTop w:val="0"/>
                                                                                                                                                                                                                                                                                                                                                                                                                                                                                                                                                                                                                      <w:marBottom w:val="0"/>
                                                                                                                                                                                                                                                                                                                                                                                                                                                                                                                                                                                                                      <w:divBdr>
                                                                                                                                                                                                                                                                                                                                                                                                                                                                                                                                                                                                                        <w:top w:val="none" w:sz="0" w:space="0" w:color="auto"/>
                                                                                                                                                                                                                                                                                                                                                                                                                                                                                                                                                                                                                        <w:left w:val="none" w:sz="0" w:space="0" w:color="auto"/>
                                                                                                                                                                                                                                                                                                                                                                                                                                                                                                                                                                                                                        <w:bottom w:val="none" w:sz="0" w:space="0" w:color="auto"/>
                                                                                                                                                                                                                                                                                                                                                                                                                                                                                                                                                                                                                        <w:right w:val="none" w:sz="0" w:space="0" w:color="auto"/>
                                                                                                                                                                                                                                                                                                                                                                                                                                                                                                                                                                                                                      </w:divBdr>
                                                                                                                                                                                                                                                                                                                                                                                                                                                                                                                                                                                                                      <w:divsChild>
                                                                                                                                                                                                                                                                                                                                                                                                                                                                                                                                                                                                                        <w:div w:id="294261195">
                                                                                                                                                                                                                                                                                                                                                                                                                                                                                                                                                                                                                          <w:marLeft w:val="0"/>
                                                                                                                                                                                                                                                                                                                                                                                                                                                                                                                                                                                                                          <w:marRight w:val="0"/>
                                                                                                                                                                                                                                                                                                                                                                                                                                                                                                                                                                                                                          <w:marTop w:val="0"/>
                                                                                                                                                                                                                                                                                                                                                                                                                                                                                                                                                                                                                          <w:marBottom w:val="0"/>
                                                                                                                                                                                                                                                                                                                                                                                                                                                                                                                                                                                                                          <w:divBdr>
                                                                                                                                                                                                                                                                                                                                                                                                                                                                                                                                                                                                                            <w:top w:val="none" w:sz="0" w:space="0" w:color="auto"/>
                                                                                                                                                                                                                                                                                                                                                                                                                                                                                                                                                                                                                            <w:left w:val="none" w:sz="0" w:space="0" w:color="auto"/>
                                                                                                                                                                                                                                                                                                                                                                                                                                                                                                                                                                                                                            <w:bottom w:val="none" w:sz="0" w:space="0" w:color="auto"/>
                                                                                                                                                                                                                                                                                                                                                                                                                                                                                                                                                                                                                            <w:right w:val="none" w:sz="0" w:space="0" w:color="auto"/>
                                                                                                                                                                                                                                                                                                                                                                                                                                                                                                                                                                                                                          </w:divBdr>
                                                                                                                                                                                                                                                                                                                                                                                                                                                                                                                                                                                                                          <w:divsChild>
                                                                                                                                                                                                                                                                                                                                                                                                                                                                                                                                                                                                                            <w:div w:id="1308508906">
                                                                                                                                                                                                                                                                                                                                                                                                                                                                                                                                                                                                                              <w:marLeft w:val="0"/>
                                                                                                                                                                                                                                                                                                                                                                                                                                                                                                                                                                                                                              <w:marRight w:val="0"/>
                                                                                                                                                                                                                                                                                                                                                                                                                                                                                                                                                                                                                              <w:marTop w:val="0"/>
                                                                                                                                                                                                                                                                                                                                                                                                                                                                                                                                                                                                                              <w:marBottom w:val="0"/>
                                                                                                                                                                                                                                                                                                                                                                                                                                                                                                                                                                                                                              <w:divBdr>
                                                                                                                                                                                                                                                                                                                                                                                                                                                                                                                                                                                                                                <w:top w:val="none" w:sz="0" w:space="0" w:color="auto"/>
                                                                                                                                                                                                                                                                                                                                                                                                                                                                                                                                                                                                                                <w:left w:val="none" w:sz="0" w:space="0" w:color="auto"/>
                                                                                                                                                                                                                                                                                                                                                                                                                                                                                                                                                                                                                                <w:bottom w:val="none" w:sz="0" w:space="0" w:color="auto"/>
                                                                                                                                                                                                                                                                                                                                                                                                                                                                                                                                                                                                                                <w:right w:val="none" w:sz="0" w:space="0" w:color="auto"/>
                                                                                                                                                                                                                                                                                                                                                                                                                                                                                                                                                                                                                              </w:divBdr>
                                                                                                                                                                                                                                                                                                                                                                                                                                                                                                                                                                                                                              <w:divsChild>
                                                                                                                                                                                                                                                                                                                                                                                                                                                                                                                                                                                                                                <w:div w:id="1036660161">
                                                                                                                                                                                                                                                                                                                                                                                                                                                                                                                                                                                                                                  <w:marLeft w:val="0"/>
                                                                                                                                                                                                                                                                                                                                                                                                                                                                                                                                                                                                                                  <w:marRight w:val="0"/>
                                                                                                                                                                                                                                                                                                                                                                                                                                                                                                                                                                                                                                  <w:marTop w:val="0"/>
                                                                                                                                                                                                                                                                                                                                                                                                                                                                                                                                                                                                                                  <w:marBottom w:val="0"/>
                                                                                                                                                                                                                                                                                                                                                                                                                                                                                                                                                                                                                                  <w:divBdr>
                                                                                                                                                                                                                                                                                                                                                                                                                                                                                                                                                                                                                                    <w:top w:val="none" w:sz="0" w:space="0" w:color="auto"/>
                                                                                                                                                                                                                                                                                                                                                                                                                                                                                                                                                                                                                                    <w:left w:val="none" w:sz="0" w:space="0" w:color="auto"/>
                                                                                                                                                                                                                                                                                                                                                                                                                                                                                                                                                                                                                                    <w:bottom w:val="none" w:sz="0" w:space="0" w:color="auto"/>
                                                                                                                                                                                                                                                                                                                                                                                                                                                                                                                                                                                                                                    <w:right w:val="none" w:sz="0" w:space="0" w:color="auto"/>
                                                                                                                                                                                                                                                                                                                                                                                                                                                                                                                                                                                                                                  </w:divBdr>
                                                                                                                                                                                                                                                                                                                                                                                                                                                                                                                                                                                                                                  <w:divsChild>
                                                                                                                                                                                                                                                                                                                                                                                                                                                                                                                                                                                                                                    <w:div w:id="1983804177">
                                                                                                                                                                                                                                                                                                                                                                                                                                                                                                                                                                                                                                      <w:marLeft w:val="0"/>
                                                                                                                                                                                                                                                                                                                                                                                                                                                                                                                                                                                                                                      <w:marRight w:val="0"/>
                                                                                                                                                                                                                                                                                                                                                                                                                                                                                                                                                                                                                                      <w:marTop w:val="0"/>
                                                                                                                                                                                                                                                                                                                                                                                                                                                                                                                                                                                                                                      <w:marBottom w:val="0"/>
                                                                                                                                                                                                                                                                                                                                                                                                                                                                                                                                                                                                                                      <w:divBdr>
                                                                                                                                                                                                                                                                                                                                                                                                                                                                                                                                                                                                                                        <w:top w:val="none" w:sz="0" w:space="0" w:color="auto"/>
                                                                                                                                                                                                                                                                                                                                                                                                                                                                                                                                                                                                                                        <w:left w:val="none" w:sz="0" w:space="0" w:color="auto"/>
                                                                                                                                                                                                                                                                                                                                                                                                                                                                                                                                                                                                                                        <w:bottom w:val="none" w:sz="0" w:space="0" w:color="auto"/>
                                                                                                                                                                                                                                                                                                                                                                                                                                                                                                                                                                                                                                        <w:right w:val="none" w:sz="0" w:space="0" w:color="auto"/>
                                                                                                                                                                                                                                                                                                                                                                                                                                                                                                                                                                                                                                      </w:divBdr>
                                                                                                                                                                                                                                                                                                                                                                                                                                                                                                                                                                                                                                      <w:divsChild>
                                                                                                                                                                                                                                                                                                                                                                                                                                                                                                                                                                                                                                        <w:div w:id="214776803">
                                                                                                                                                                                                                                                                                                                                                                                                                                                                                                                                                                                                                                          <w:marLeft w:val="0"/>
                                                                                                                                                                                                                                                                                                                                                                                                                                                                                                                                                                                                                                          <w:marRight w:val="0"/>
                                                                                                                                                                                                                                                                                                                                                                                                                                                                                                                                                                                                                                          <w:marTop w:val="0"/>
                                                                                                                                                                                                                                                                                                                                                                                                                                                                                                                                                                                                                                          <w:marBottom w:val="0"/>
                                                                                                                                                                                                                                                                                                                                                                                                                                                                                                                                                                                                                                          <w:divBdr>
                                                                                                                                                                                                                                                                                                                                                                                                                                                                                                                                                                                                                                            <w:top w:val="none" w:sz="0" w:space="0" w:color="auto"/>
                                                                                                                                                                                                                                                                                                                                                                                                                                                                                                                                                                                                                                            <w:left w:val="none" w:sz="0" w:space="0" w:color="auto"/>
                                                                                                                                                                                                                                                                                                                                                                                                                                                                                                                                                                                                                                            <w:bottom w:val="none" w:sz="0" w:space="0" w:color="auto"/>
                                                                                                                                                                                                                                                                                                                                                                                                                                                                                                                                                                                                                                            <w:right w:val="none" w:sz="0" w:space="0" w:color="auto"/>
                                                                                                                                                                                                                                                                                                                                                                                                                                                                                                                                                                                                                                          </w:divBdr>
                                                                                                                                                                                                                                                                                                                                                                                                                                                                                                                                                                                                                                          <w:divsChild>
                                                                                                                                                                                                                                                                                                                                                                                                                                                                                                                                                                                                                                            <w:div w:id="402223138">
                                                                                                                                                                                                                                                                                                                                                                                                                                                                                                                                                                                                                                              <w:marLeft w:val="0"/>
                                                                                                                                                                                                                                                                                                                                                                                                                                                                                                                                                                                                                                              <w:marRight w:val="0"/>
                                                                                                                                                                                                                                                                                                                                                                                                                                                                                                                                                                                                                                              <w:marTop w:val="0"/>
                                                                                                                                                                                                                                                                                                                                                                                                                                                                                                                                                                                                                                              <w:marBottom w:val="0"/>
                                                                                                                                                                                                                                                                                                                                                                                                                                                                                                                                                                                                                                              <w:divBdr>
                                                                                                                                                                                                                                                                                                                                                                                                                                                                                                                                                                                                                                                <w:top w:val="none" w:sz="0" w:space="0" w:color="auto"/>
                                                                                                                                                                                                                                                                                                                                                                                                                                                                                                                                                                                                                                                <w:left w:val="none" w:sz="0" w:space="0" w:color="auto"/>
                                                                                                                                                                                                                                                                                                                                                                                                                                                                                                                                                                                                                                                <w:bottom w:val="none" w:sz="0" w:space="0" w:color="auto"/>
                                                                                                                                                                                                                                                                                                                                                                                                                                                                                                                                                                                                                                                <w:right w:val="none" w:sz="0" w:space="0" w:color="auto"/>
                                                                                                                                                                                                                                                                                                                                                                                                                                                                                                                                                                                                                                              </w:divBdr>
                                                                                                                                                                                                                                                                                                                                                                                                                                                                                                                                                                                                                                              <w:divsChild>
                                                                                                                                                                                                                                                                                                                                                                                                                                                                                                                                                                                                                                                <w:div w:id="1104420726">
                                                                                                                                                                                                                                                                                                                                                                                                                                                                                                                                                                                                                                                  <w:marLeft w:val="0"/>
                                                                                                                                                                                                                                                                                                                                                                                                                                                                                                                                                                                                                                                  <w:marRight w:val="0"/>
                                                                                                                                                                                                                                                                                                                                                                                                                                                                                                                                                                                                                                                  <w:marTop w:val="0"/>
                                                                                                                                                                                                                                                                                                                                                                                                                                                                                                                                                                                                                                                  <w:marBottom w:val="0"/>
                                                                                                                                                                                                                                                                                                                                                                                                                                                                                                                                                                                                                                                  <w:divBdr>
                                                                                                                                                                                                                                                                                                                                                                                                                                                                                                                                                                                                                                                    <w:top w:val="none" w:sz="0" w:space="0" w:color="auto"/>
                                                                                                                                                                                                                                                                                                                                                                                                                                                                                                                                                                                                                                                    <w:left w:val="none" w:sz="0" w:space="0" w:color="auto"/>
                                                                                                                                                                                                                                                                                                                                                                                                                                                                                                                                                                                                                                                    <w:bottom w:val="none" w:sz="0" w:space="0" w:color="auto"/>
                                                                                                                                                                                                                                                                                                                                                                                                                                                                                                                                                                                                                                                    <w:right w:val="none" w:sz="0" w:space="0" w:color="auto"/>
                                                                                                                                                                                                                                                                                                                                                                                                                                                                                                                                                                                                                                                  </w:divBdr>
                                                                                                                                                                                                                                                                                                                                                                                                                                                                                                                                                                                                                                                  <w:divsChild>
                                                                                                                                                                                                                                                                                                                                                                                                                                                                                                                                                                                                                                                    <w:div w:id="63723585">
                                                                                                                                                                                                                                                                                                                                                                                                                                                                                                                                                                                                                                                      <w:marLeft w:val="0"/>
                                                                                                                                                                                                                                                                                                                                                                                                                                                                                                                                                                                                                                                      <w:marRight w:val="0"/>
                                                                                                                                                                                                                                                                                                                                                                                                                                                                                                                                                                                                                                                      <w:marTop w:val="0"/>
                                                                                                                                                                                                                                                                                                                                                                                                                                                                                                                                                                                                                                                      <w:marBottom w:val="0"/>
                                                                                                                                                                                                                                                                                                                                                                                                                                                                                                                                                                                                                                                      <w:divBdr>
                                                                                                                                                                                                                                                                                                                                                                                                                                                                                                                                                                                                                                                        <w:top w:val="none" w:sz="0" w:space="0" w:color="auto"/>
                                                                                                                                                                                                                                                                                                                                                                                                                                                                                                                                                                                                                                                        <w:left w:val="none" w:sz="0" w:space="0" w:color="auto"/>
                                                                                                                                                                                                                                                                                                                                                                                                                                                                                                                                                                                                                                                        <w:bottom w:val="none" w:sz="0" w:space="0" w:color="auto"/>
                                                                                                                                                                                                                                                                                                                                                                                                                                                                                                                                                                                                                                                        <w:right w:val="none" w:sz="0" w:space="0" w:color="auto"/>
                                                                                                                                                                                                                                                                                                                                                                                                                                                                                                                                                                                                                                                      </w:divBdr>
                                                                                                                                                                                                                                                                                                                                                                                                                                                                                                                                                                                                                                                      <w:divsChild>
                                                                                                                                                                                                                                                                                                                                                                                                                                                                                                                                                                                                                                                        <w:div w:id="1138260785">
                                                                                                                                                                                                                                                                                                                                                                                                                                                                                                                                                                                                                                                          <w:marLeft w:val="0"/>
                                                                                                                                                                                                                                                                                                                                                                                                                                                                                                                                                                                                                                                          <w:marRight w:val="0"/>
                                                                                                                                                                                                                                                                                                                                                                                                                                                                                                                                                                                                                                                          <w:marTop w:val="0"/>
                                                                                                                                                                                                                                                                                                                                                                                                                                                                                                                                                                                                                                                          <w:marBottom w:val="0"/>
                                                                                                                                                                                                                                                                                                                                                                                                                                                                                                                                                                                                                                                          <w:divBdr>
                                                                                                                                                                                                                                                                                                                                                                                                                                                                                                                                                                                                                                                            <w:top w:val="none" w:sz="0" w:space="0" w:color="auto"/>
                                                                                                                                                                                                                                                                                                                                                                                                                                                                                                                                                                                                                                                            <w:left w:val="none" w:sz="0" w:space="0" w:color="auto"/>
                                                                                                                                                                                                                                                                                                                                                                                                                                                                                                                                                                                                                                                            <w:bottom w:val="none" w:sz="0" w:space="0" w:color="auto"/>
                                                                                                                                                                                                                                                                                                                                                                                                                                                                                                                                                                                                                                                            <w:right w:val="none" w:sz="0" w:space="0" w:color="auto"/>
                                                                                                                                                                                                                                                                                                                                                                                                                                                                                                                                                                                                                                                          </w:divBdr>
                                                                                                                                                                                                                                                                                                                                                                                                                                                                                                                                                                                                                                                          <w:divsChild>
                                                                                                                                                                                                                                                                                                                                                                                                                                                                                                                                                                                                                                                            <w:div w:id="189416348">
                                                                                                                                                                                                                                                                                                                                                                                                                                                                                                                                                                                                                                                              <w:marLeft w:val="0"/>
                                                                                                                                                                                                                                                                                                                                                                                                                                                                                                                                                                                                                                                              <w:marRight w:val="0"/>
                                                                                                                                                                                                                                                                                                                                                                                                                                                                                                                                                                                                                                                              <w:marTop w:val="0"/>
                                                                                                                                                                                                                                                                                                                                                                                                                                                                                                                                                                                                                                                              <w:marBottom w:val="0"/>
                                                                                                                                                                                                                                                                                                                                                                                                                                                                                                                                                                                                                                                              <w:divBdr>
                                                                                                                                                                                                                                                                                                                                                                                                                                                                                                                                                                                                                                                                <w:top w:val="none" w:sz="0" w:space="0" w:color="auto"/>
                                                                                                                                                                                                                                                                                                                                                                                                                                                                                                                                                                                                                                                                <w:left w:val="none" w:sz="0" w:space="0" w:color="auto"/>
                                                                                                                                                                                                                                                                                                                                                                                                                                                                                                                                                                                                                                                                <w:bottom w:val="none" w:sz="0" w:space="0" w:color="auto"/>
                                                                                                                                                                                                                                                                                                                                                                                                                                                                                                                                                                                                                                                                <w:right w:val="none" w:sz="0" w:space="0" w:color="auto"/>
                                                                                                                                                                                                                                                                                                                                                                                                                                                                                                                                                                                                                                                              </w:divBdr>
                                                                                                                                                                                                                                                                                                                                                                                                                                                                                                                                                                                                                                                              <w:divsChild>
                                                                                                                                                                                                                                                                                                                                                                                                                                                                                                                                                                                                                                                                <w:div w:id="671030136">
                                                                                                                                                                                                                                                                                                                                                                                                                                                                                                                                                                                                                                                                  <w:marLeft w:val="0"/>
                                                                                                                                                                                                                                                                                                                                                                                                                                                                                                                                                                                                                                                                  <w:marRight w:val="0"/>
                                                                                                                                                                                                                                                                                                                                                                                                                                                                                                                                                                                                                                                                  <w:marTop w:val="0"/>
                                                                                                                                                                                                                                                                                                                                                                                                                                                                                                                                                                                                                                                                  <w:marBottom w:val="0"/>
                                                                                                                                                                                                                                                                                                                                                                                                                                                                                                                                                                                                                                                                  <w:divBdr>
                                                                                                                                                                                                                                                                                                                                                                                                                                                                                                                                                                                                                                                                    <w:top w:val="none" w:sz="0" w:space="0" w:color="auto"/>
                                                                                                                                                                                                                                                                                                                                                                                                                                                                                                                                                                                                                                                                    <w:left w:val="none" w:sz="0" w:space="0" w:color="auto"/>
                                                                                                                                                                                                                                                                                                                                                                                                                                                                                                                                                                                                                                                                    <w:bottom w:val="none" w:sz="0" w:space="0" w:color="auto"/>
                                                                                                                                                                                                                                                                                                                                                                                                                                                                                                                                                                                                                                                                    <w:right w:val="none" w:sz="0" w:space="0" w:color="auto"/>
                                                                                                                                                                                                                                                                                                                                                                                                                                                                                                                                                                                                                                                                  </w:divBdr>
                                                                                                                                                                                                                                                                                                                                                                                                                                                                                                                                                                                                                                                                  <w:divsChild>
                                                                                                                                                                                                                                                                                                                                                                                                                                                                                                                                                                                                                                                                    <w:div w:id="999582883">
                                                                                                                                                                                                                                                                                                                                                                                                                                                                                                                                                                                                                                                                      <w:marLeft w:val="0"/>
                                                                                                                                                                                                                                                                                                                                                                                                                                                                                                                                                                                                                                                                      <w:marRight w:val="0"/>
                                                                                                                                                                                                                                                                                                                                                                                                                                                                                                                                                                                                                                                                      <w:marTop w:val="0"/>
                                                                                                                                                                                                                                                                                                                                                                                                                                                                                                                                                                                                                                                                      <w:marBottom w:val="0"/>
                                                                                                                                                                                                                                                                                                                                                                                                                                                                                                                                                                                                                                                                      <w:divBdr>
                                                                                                                                                                                                                                                                                                                                                                                                                                                                                                                                                                                                                                                                        <w:top w:val="none" w:sz="0" w:space="0" w:color="auto"/>
                                                                                                                                                                                                                                                                                                                                                                                                                                                                                                                                                                                                                                                                        <w:left w:val="none" w:sz="0" w:space="0" w:color="auto"/>
                                                                                                                                                                                                                                                                                                                                                                                                                                                                                                                                                                                                                                                                        <w:bottom w:val="none" w:sz="0" w:space="0" w:color="auto"/>
                                                                                                                                                                                                                                                                                                                                                                                                                                                                                                                                                                                                                                                                        <w:right w:val="none" w:sz="0" w:space="0" w:color="auto"/>
                                                                                                                                                                                                                                                                                                                                                                                                                                                                                                                                                                                                                                                                      </w:divBdr>
                                                                                                                                                                                                                                                                                                                                                                                                                                                                                                                                                                                                                                                                      <w:divsChild>
                                                                                                                                                                                                                                                                                                                                                                                                                                                                                                                                                                                                                                                                        <w:div w:id="1974555668">
                                                                                                                                                                                                                                                                                                                                                                                                                                                                                                                                                                                                                                                                          <w:marLeft w:val="0"/>
                                                                                                                                                                                                                                                                                                                                                                                                                                                                                                                                                                                                                                                                          <w:marRight w:val="0"/>
                                                                                                                                                                                                                                                                                                                                                                                                                                                                                                                                                                                                                                                                          <w:marTop w:val="0"/>
                                                                                                                                                                                                                                                                                                                                                                                                                                                                                                                                                                                                                                                                          <w:marBottom w:val="0"/>
                                                                                                                                                                                                                                                                                                                                                                                                                                                                                                                                                                                                                                                                          <w:divBdr>
                                                                                                                                                                                                                                                                                                                                                                                                                                                                                                                                                                                                                                                                            <w:top w:val="none" w:sz="0" w:space="0" w:color="auto"/>
                                                                                                                                                                                                                                                                                                                                                                                                                                                                                                                                                                                                                                                                            <w:left w:val="none" w:sz="0" w:space="0" w:color="auto"/>
                                                                                                                                                                                                                                                                                                                                                                                                                                                                                                                                                                                                                                                                            <w:bottom w:val="none" w:sz="0" w:space="0" w:color="auto"/>
                                                                                                                                                                                                                                                                                                                                                                                                                                                                                                                                                                                                                                                                            <w:right w:val="none" w:sz="0" w:space="0" w:color="auto"/>
                                                                                                                                                                                                                                                                                                                                                                                                                                                                                                                                                                                                                                                                          </w:divBdr>
                                                                                                                                                                                                                                                                                                                                                                                                                                                                                                                                                                                                                                                                          <w:divsChild>
                                                                                                                                                                                                                                                                                                                                                                                                                                                                                                                                                                                                                                                                            <w:div w:id="801775374">
                                                                                                                                                                                                                                                                                                                                                                                                                                                                                                                                                                                                                                                                              <w:marLeft w:val="0"/>
                                                                                                                                                                                                                                                                                                                                                                                                                                                                                                                                                                                                                                                                              <w:marRight w:val="0"/>
                                                                                                                                                                                                                                                                                                                                                                                                                                                                                                                                                                                                                                                                              <w:marTop w:val="0"/>
                                                                                                                                                                                                                                                                                                                                                                                                                                                                                                                                                                                                                                                                              <w:marBottom w:val="0"/>
                                                                                                                                                                                                                                                                                                                                                                                                                                                                                                                                                                                                                                                                              <w:divBdr>
                                                                                                                                                                                                                                                                                                                                                                                                                                                                                                                                                                                                                                                                                <w:top w:val="none" w:sz="0" w:space="0" w:color="auto"/>
                                                                                                                                                                                                                                                                                                                                                                                                                                                                                                                                                                                                                                                                                <w:left w:val="none" w:sz="0" w:space="0" w:color="auto"/>
                                                                                                                                                                                                                                                                                                                                                                                                                                                                                                                                                                                                                                                                                <w:bottom w:val="none" w:sz="0" w:space="0" w:color="auto"/>
                                                                                                                                                                                                                                                                                                                                                                                                                                                                                                                                                                                                                                                                                <w:right w:val="none" w:sz="0" w:space="0" w:color="auto"/>
                                                                                                                                                                                                                                                                                                                                                                                                                                                                                                                                                                                                                                                                              </w:divBdr>
                                                                                                                                                                                                                                                                                                                                                                                                                                                                                                                                                                                                                                                                              <w:divsChild>
                                                                                                                                                                                                                                                                                                                                                                                                                                                                                                                                                                                                                                                                                <w:div w:id="2139058814">
                                                                                                                                                                                                                                                                                                                                                                                                                                                                                                                                                                                                                                                                                  <w:marLeft w:val="0"/>
                                                                                                                                                                                                                                                                                                                                                                                                                                                                                                                                                                                                                                                                                  <w:marRight w:val="0"/>
                                                                                                                                                                                                                                                                                                                                                                                                                                                                                                                                                                                                                                                                                  <w:marTop w:val="0"/>
                                                                                                                                                                                                                                                                                                                                                                                                                                                                                                                                                                                                                                                                                  <w:marBottom w:val="0"/>
                                                                                                                                                                                                                                                                                                                                                                                                                                                                                                                                                                                                                                                                                  <w:divBdr>
                                                                                                                                                                                                                                                                                                                                                                                                                                                                                                                                                                                                                                                                                    <w:top w:val="none" w:sz="0" w:space="0" w:color="auto"/>
                                                                                                                                                                                                                                                                                                                                                                                                                                                                                                                                                                                                                                                                                    <w:left w:val="none" w:sz="0" w:space="0" w:color="auto"/>
                                                                                                                                                                                                                                                                                                                                                                                                                                                                                                                                                                                                                                                                                    <w:bottom w:val="none" w:sz="0" w:space="0" w:color="auto"/>
                                                                                                                                                                                                                                                                                                                                                                                                                                                                                                                                                                                                                                                                                    <w:right w:val="none" w:sz="0" w:space="0" w:color="auto"/>
                                                                                                                                                                                                                                                                                                                                                                                                                                                                                                                                                                                                                                                                                  </w:divBdr>
                                                                                                                                                                                                                                                                                                                                                                                                                                                                                                                                                                                                                                                                                  <w:divsChild>
                                                                                                                                                                                                                                                                                                                                                                                                                                                                                                                                                                                                                                                                                    <w:div w:id="1919435673">
                                                                                                                                                                                                                                                                                                                                                                                                                                                                                                                                                                                                                                                                                      <w:marLeft w:val="0"/>
                                                                                                                                                                                                                                                                                                                                                                                                                                                                                                                                                                                                                                                                                      <w:marRight w:val="0"/>
                                                                                                                                                                                                                                                                                                                                                                                                                                                                                                                                                                                                                                                                                      <w:marTop w:val="0"/>
                                                                                                                                                                                                                                                                                                                                                                                                                                                                                                                                                                                                                                                                                      <w:marBottom w:val="0"/>
                                                                                                                                                                                                                                                                                                                                                                                                                                                                                                                                                                                                                                                                                      <w:divBdr>
                                                                                                                                                                                                                                                                                                                                                                                                                                                                                                                                                                                                                                                                                        <w:top w:val="none" w:sz="0" w:space="0" w:color="auto"/>
                                                                                                                                                                                                                                                                                                                                                                                                                                                                                                                                                                                                                                                                                        <w:left w:val="none" w:sz="0" w:space="0" w:color="auto"/>
                                                                                                                                                                                                                                                                                                                                                                                                                                                                                                                                                                                                                                                                                        <w:bottom w:val="none" w:sz="0" w:space="0" w:color="auto"/>
                                                                                                                                                                                                                                                                                                                                                                                                                                                                                                                                                                                                                                                                                        <w:right w:val="none" w:sz="0" w:space="0" w:color="auto"/>
                                                                                                                                                                                                                                                                                                                                                                                                                                                                                                                                                                                                                                                                                      </w:divBdr>
                                                                                                                                                                                                                                                                                                                                                                                                                                                                                                                                                                                                                                                                                      <w:divsChild>
                                                                                                                                                                                                                                                                                                                                                                                                                                                                                                                                                                                                                                                                                        <w:div w:id="1946693719">
                                                                                                                                                                                                                                                                                                                                                                                                                                                                                                                                                                                                                                                                                          <w:marLeft w:val="0"/>
                                                                                                                                                                                                                                                                                                                                                                                                                                                                                                                                                                                                                                                                                          <w:marRight w:val="0"/>
                                                                                                                                                                                                                                                                                                                                                                                                                                                                                                                                                                                                                                                                                          <w:marTop w:val="0"/>
                                                                                                                                                                                                                                                                                                                                                                                                                                                                                                                                                                                                                                                                                          <w:marBottom w:val="0"/>
                                                                                                                                                                                                                                                                                                                                                                                                                                                                                                                                                                                                                                                                                          <w:divBdr>
                                                                                                                                                                                                                                                                                                                                                                                                                                                                                                                                                                                                                                                                                            <w:top w:val="none" w:sz="0" w:space="0" w:color="auto"/>
                                                                                                                                                                                                                                                                                                                                                                                                                                                                                                                                                                                                                                                                                            <w:left w:val="none" w:sz="0" w:space="0" w:color="auto"/>
                                                                                                                                                                                                                                                                                                                                                                                                                                                                                                                                                                                                                                                                                            <w:bottom w:val="none" w:sz="0" w:space="0" w:color="auto"/>
                                                                                                                                                                                                                                                                                                                                                                                                                                                                                                                                                                                                                                                                                            <w:right w:val="none" w:sz="0" w:space="0" w:color="auto"/>
                                                                                                                                                                                                                                                                                                                                                                                                                                                                                                                                                                                                                                                                                          </w:divBdr>
                                                                                                                                                                                                                                                                                                                                                                                                                                                                                                                                                                                                                                                                                          <w:divsChild>
                                                                                                                                                                                                                                                                                                                                                                                                                                                                                                                                                                                                                                                                                            <w:div w:id="1935019256">
                                                                                                                                                                                                                                                                                                                                                                                                                                                                                                                                                                                                                                                                                              <w:marLeft w:val="0"/>
                                                                                                                                                                                                                                                                                                                                                                                                                                                                                                                                                                                                                                                                                              <w:marRight w:val="0"/>
                                                                                                                                                                                                                                                                                                                                                                                                                                                                                                                                                                                                                                                                                              <w:marTop w:val="0"/>
                                                                                                                                                                                                                                                                                                                                                                                                                                                                                                                                                                                                                                                                                              <w:marBottom w:val="0"/>
                                                                                                                                                                                                                                                                                                                                                                                                                                                                                                                                                                                                                                                                                              <w:divBdr>
                                                                                                                                                                                                                                                                                                                                                                                                                                                                                                                                                                                                                                                                                                <w:top w:val="none" w:sz="0" w:space="0" w:color="auto"/>
                                                                                                                                                                                                                                                                                                                                                                                                                                                                                                                                                                                                                                                                                                <w:left w:val="none" w:sz="0" w:space="0" w:color="auto"/>
                                                                                                                                                                                                                                                                                                                                                                                                                                                                                                                                                                                                                                                                                                <w:bottom w:val="none" w:sz="0" w:space="0" w:color="auto"/>
                                                                                                                                                                                                                                                                                                                                                                                                                                                                                                                                                                                                                                                                                                <w:right w:val="none" w:sz="0" w:space="0" w:color="auto"/>
                                                                                                                                                                                                                                                                                                                                                                                                                                                                                                                                                                                                                                                                                              </w:divBdr>
                                                                                                                                                                                                                                                                                                                                                                                                                                                                                                                                                                                                                                                                                              <w:divsChild>
                                                                                                                                                                                                                                                                                                                                                                                                                                                                                                                                                                                                                                                                                                <w:div w:id="820930680">
                                                                                                                                                                                                                                                                                                                                                                                                                                                                                                                                                                                                                                                                                                  <w:marLeft w:val="0"/>
                                                                                                                                                                                                                                                                                                                                                                                                                                                                                                                                                                                                                                                                                                  <w:marRight w:val="0"/>
                                                                                                                                                                                                                                                                                                                                                                                                                                                                                                                                                                                                                                                                                                  <w:marTop w:val="0"/>
                                                                                                                                                                                                                                                                                                                                                                                                                                                                                                                                                                                                                                                                                                  <w:marBottom w:val="0"/>
                                                                                                                                                                                                                                                                                                                                                                                                                                                                                                                                                                                                                                                                                                  <w:divBdr>
                                                                                                                                                                                                                                                                                                                                                                                                                                                                                                                                                                                                                                                                                                    <w:top w:val="none" w:sz="0" w:space="0" w:color="auto"/>
                                                                                                                                                                                                                                                                                                                                                                                                                                                                                                                                                                                                                                                                                                    <w:left w:val="none" w:sz="0" w:space="0" w:color="auto"/>
                                                                                                                                                                                                                                                                                                                                                                                                                                                                                                                                                                                                                                                                                                    <w:bottom w:val="none" w:sz="0" w:space="0" w:color="auto"/>
                                                                                                                                                                                                                                                                                                                                                                                                                                                                                                                                                                                                                                                                                                    <w:right w:val="none" w:sz="0" w:space="0" w:color="auto"/>
                                                                                                                                                                                                                                                                                                                                                                                                                                                                                                                                                                                                                                                                                                  </w:divBdr>
                                                                                                                                                                                                                                                                                                                                                                                                                                                                                                                                                                                                                                                                                                  <w:divsChild>
                                                                                                                                                                                                                                                                                                                                                                                                                                                                                                                                                                                                                                                                                                    <w:div w:id="1029335810">
                                                                                                                                                                                                                                                                                                                                                                                                                                                                                                                                                                                                                                                                                                      <w:marLeft w:val="0"/>
                                                                                                                                                                                                                                                                                                                                                                                                                                                                                                                                                                                                                                                                                                      <w:marRight w:val="0"/>
                                                                                                                                                                                                                                                                                                                                                                                                                                                                                                                                                                                                                                                                                                      <w:marTop w:val="0"/>
                                                                                                                                                                                                                                                                                                                                                                                                                                                                                                                                                                                                                                                                                                      <w:marBottom w:val="0"/>
                                                                                                                                                                                                                                                                                                                                                                                                                                                                                                                                                                                                                                                                                                      <w:divBdr>
                                                                                                                                                                                                                                                                                                                                                                                                                                                                                                                                                                                                                                                                                                        <w:top w:val="none" w:sz="0" w:space="0" w:color="auto"/>
                                                                                                                                                                                                                                                                                                                                                                                                                                                                                                                                                                                                                                                                                                        <w:left w:val="none" w:sz="0" w:space="0" w:color="auto"/>
                                                                                                                                                                                                                                                                                                                                                                                                                                                                                                                                                                                                                                                                                                        <w:bottom w:val="none" w:sz="0" w:space="0" w:color="auto"/>
                                                                                                                                                                                                                                                                                                                                                                                                                                                                                                                                                                                                                                                                                                        <w:right w:val="none" w:sz="0" w:space="0" w:color="auto"/>
                                                                                                                                                                                                                                                                                                                                                                                                                                                                                                                                                                                                                                                                                                      </w:divBdr>
                                                                                                                                                                                                                                                                                                                                                                                                                                                                                                                                                                                                                                                                                                      <w:divsChild>
                                                                                                                                                                                                                                                                                                                                                                                                                                                                                                                                                                                                                                                                                                        <w:div w:id="1043098254">
                                                                                                                                                                                                                                                                                                                                                                                                                                                                                                                                                                                                                                                                                                          <w:marLeft w:val="0"/>
                                                                                                                                                                                                                                                                                                                                                                                                                                                                                                                                                                                                                                                                                                          <w:marRight w:val="0"/>
                                                                                                                                                                                                                                                                                                                                                                                                                                                                                                                                                                                                                                                                                                          <w:marTop w:val="0"/>
                                                                                                                                                                                                                                                                                                                                                                                                                                                                                                                                                                                                                                                                                                          <w:marBottom w:val="0"/>
                                                                                                                                                                                                                                                                                                                                                                                                                                                                                                                                                                                                                                                                                                          <w:divBdr>
                                                                                                                                                                                                                                                                                                                                                                                                                                                                                                                                                                                                                                                                                                            <w:top w:val="none" w:sz="0" w:space="0" w:color="auto"/>
                                                                                                                                                                                                                                                                                                                                                                                                                                                                                                                                                                                                                                                                                                            <w:left w:val="none" w:sz="0" w:space="0" w:color="auto"/>
                                                                                                                                                                                                                                                                                                                                                                                                                                                                                                                                                                                                                                                                                                            <w:bottom w:val="none" w:sz="0" w:space="0" w:color="auto"/>
                                                                                                                                                                                                                                                                                                                                                                                                                                                                                                                                                                                                                                                                                                            <w:right w:val="none" w:sz="0" w:space="0" w:color="auto"/>
                                                                                                                                                                                                                                                                                                                                                                                                                                                                                                                                                                                                                                                                                                          </w:divBdr>
                                                                                                                                                                                                                                                                                                                                                                                                                                                                                                                                                                                                                                                                                                          <w:divsChild>
                                                                                                                                                                                                                                                                                                                                                                                                                                                                                                                                                                                                                                                                                                            <w:div w:id="1160459851">
                                                                                                                                                                                                                                                                                                                                                                                                                                                                                                                                                                                                                                                                                                              <w:marLeft w:val="0"/>
                                                                                                                                                                                                                                                                                                                                                                                                                                                                                                                                                                                                                                                                                                              <w:marRight w:val="0"/>
                                                                                                                                                                                                                                                                                                                                                                                                                                                                                                                                                                                                                                                                                                              <w:marTop w:val="0"/>
                                                                                                                                                                                                                                                                                                                                                                                                                                                                                                                                                                                                                                                                                                              <w:marBottom w:val="0"/>
                                                                                                                                                                                                                                                                                                                                                                                                                                                                                                                                                                                                                                                                                                              <w:divBdr>
                                                                                                                                                                                                                                                                                                                                                                                                                                                                                                                                                                                                                                                                                                                <w:top w:val="none" w:sz="0" w:space="0" w:color="auto"/>
                                                                                                                                                                                                                                                                                                                                                                                                                                                                                                                                                                                                                                                                                                                <w:left w:val="none" w:sz="0" w:space="0" w:color="auto"/>
                                                                                                                                                                                                                                                                                                                                                                                                                                                                                                                                                                                                                                                                                                                <w:bottom w:val="none" w:sz="0" w:space="0" w:color="auto"/>
                                                                                                                                                                                                                                                                                                                                                                                                                                                                                                                                                                                                                                                                                                                <w:right w:val="none" w:sz="0" w:space="0" w:color="auto"/>
                                                                                                                                                                                                                                                                                                                                                                                                                                                                                                                                                                                                                                                                                                              </w:divBdr>
                                                                                                                                                                                                                                                                                                                                                                                                                                                                                                                                                                                                                                                                                                              <w:divsChild>
                                                                                                                                                                                                                                                                                                                                                                                                                                                                                                                                                                                                                                                                                                                <w:div w:id="944460311">
                                                                                                                                                                                                                                                                                                                                                                                                                                                                                                                                                                                                                                                                                                                  <w:marLeft w:val="0"/>
                                                                                                                                                                                                                                                                                                                                                                                                                                                                                                                                                                                                                                                                                                                  <w:marRight w:val="0"/>
                                                                                                                                                                                                                                                                                                                                                                                                                                                                                                                                                                                                                                                                                                                  <w:marTop w:val="0"/>
                                                                                                                                                                                                                                                                                                                                                                                                                                                                                                                                                                                                                                                                                                                  <w:marBottom w:val="0"/>
                                                                                                                                                                                                                                                                                                                                                                                                                                                                                                                                                                                                                                                                                                                  <w:divBdr>
                                                                                                                                                                                                                                                                                                                                                                                                                                                                                                                                                                                                                                                                                                                    <w:top w:val="none" w:sz="0" w:space="0" w:color="auto"/>
                                                                                                                                                                                                                                                                                                                                                                                                                                                                                                                                                                                                                                                                                                                    <w:left w:val="none" w:sz="0" w:space="0" w:color="auto"/>
                                                                                                                                                                                                                                                                                                                                                                                                                                                                                                                                                                                                                                                                                                                    <w:bottom w:val="none" w:sz="0" w:space="0" w:color="auto"/>
                                                                                                                                                                                                                                                                                                                                                                                                                                                                                                                                                                                                                                                                                                                    <w:right w:val="none" w:sz="0" w:space="0" w:color="auto"/>
                                                                                                                                                                                                                                                                                                                                                                                                                                                                                                                                                                                                                                                                                                                  </w:divBdr>
                                                                                                                                                                                                                                                                                                                                                                                                                                                                                                                                                                                                                                                                                                                  <w:divsChild>
                                                                                                                                                                                                                                                                                                                                                                                                                                                                                                                                                                                                                                                                                                                    <w:div w:id="1491479309">
                                                                                                                                                                                                                                                                                                                                                                                                                                                                                                                                                                                                                                                                                                                      <w:marLeft w:val="0"/>
                                                                                                                                                                                                                                                                                                                                                                                                                                                                                                                                                                                                                                                                                                                      <w:marRight w:val="0"/>
                                                                                                                                                                                                                                                                                                                                                                                                                                                                                                                                                                                                                                                                                                                      <w:marTop w:val="0"/>
                                                                                                                                                                                                                                                                                                                                                                                                                                                                                                                                                                                                                                                                                                                      <w:marBottom w:val="0"/>
                                                                                                                                                                                                                                                                                                                                                                                                                                                                                                                                                                                                                                                                                                                      <w:divBdr>
                                                                                                                                                                                                                                                                                                                                                                                                                                                                                                                                                                                                                                                                                                                        <w:top w:val="none" w:sz="0" w:space="0" w:color="auto"/>
                                                                                                                                                                                                                                                                                                                                                                                                                                                                                                                                                                                                                                                                                                                        <w:left w:val="none" w:sz="0" w:space="0" w:color="auto"/>
                                                                                                                                                                                                                                                                                                                                                                                                                                                                                                                                                                                                                                                                                                                        <w:bottom w:val="none" w:sz="0" w:space="0" w:color="auto"/>
                                                                                                                                                                                                                                                                                                                                                                                                                                                                                                                                                                                                                                                                                                                        <w:right w:val="none" w:sz="0" w:space="0" w:color="auto"/>
                                                                                                                                                                                                                                                                                                                                                                                                                                                                                                                                                                                                                                                                                                                      </w:divBdr>
                                                                                                                                                                                                                                                                                                                                                                                                                                                                                                                                                                                                                                                                                                                      <w:divsChild>
                                                                                                                                                                                                                                                                                                                                                                                                                                                                                                                                                                                                                                                                                                                        <w:div w:id="669795040">
                                                                                                                                                                                                                                                                                                                                                                                                                                                                                                                                                                                                                                                                                                                          <w:marLeft w:val="0"/>
                                                                                                                                                                                                                                                                                                                                                                                                                                                                                                                                                                                                                                                                                                                          <w:marRight w:val="0"/>
                                                                                                                                                                                                                                                                                                                                                                                                                                                                                                                                                                                                                                                                                                                          <w:marTop w:val="0"/>
                                                                                                                                                                                                                                                                                                                                                                                                                                                                                                                                                                                                                                                                                                                          <w:marBottom w:val="0"/>
                                                                                                                                                                                                                                                                                                                                                                                                                                                                                                                                                                                                                                                                                                                          <w:divBdr>
                                                                                                                                                                                                                                                                                                                                                                                                                                                                                                                                                                                                                                                                                                                            <w:top w:val="none" w:sz="0" w:space="0" w:color="auto"/>
                                                                                                                                                                                                                                                                                                                                                                                                                                                                                                                                                                                                                                                                                                                            <w:left w:val="none" w:sz="0" w:space="0" w:color="auto"/>
                                                                                                                                                                                                                                                                                                                                                                                                                                                                                                                                                                                                                                                                                                                            <w:bottom w:val="none" w:sz="0" w:space="0" w:color="auto"/>
                                                                                                                                                                                                                                                                                                                                                                                                                                                                                                                                                                                                                                                                                                                            <w:right w:val="none" w:sz="0" w:space="0" w:color="auto"/>
                                                                                                                                                                                                                                                                                                                                                                                                                                                                                                                                                                                                                                                                                                                          </w:divBdr>
                                                                                                                                                                                                                                                                                                                                                                                                                                                                                                                                                                                                                                                                                                                          <w:divsChild>
                                                                                                                                                                                                                                                                                                                                                                                                                                                                                                                                                                                                                                                                                                                            <w:div w:id="355158609">
                                                                                                                                                                                                                                                                                                                                                                                                                                                                                                                                                                                                                                                                                                                              <w:marLeft w:val="0"/>
                                                                                                                                                                                                                                                                                                                                                                                                                                                                                                                                                                                                                                                                                                                              <w:marRight w:val="0"/>
                                                                                                                                                                                                                                                                                                                                                                                                                                                                                                                                                                                                                                                                                                                              <w:marTop w:val="0"/>
                                                                                                                                                                                                                                                                                                                                                                                                                                                                                                                                                                                                                                                                                                                              <w:marBottom w:val="0"/>
                                                                                                                                                                                                                                                                                                                                                                                                                                                                                                                                                                                                                                                                                                                              <w:divBdr>
                                                                                                                                                                                                                                                                                                                                                                                                                                                                                                                                                                                                                                                                                                                                <w:top w:val="none" w:sz="0" w:space="0" w:color="auto"/>
                                                                                                                                                                                                                                                                                                                                                                                                                                                                                                                                                                                                                                                                                                                                <w:left w:val="none" w:sz="0" w:space="0" w:color="auto"/>
                                                                                                                                                                                                                                                                                                                                                                                                                                                                                                                                                                                                                                                                                                                                <w:bottom w:val="none" w:sz="0" w:space="0" w:color="auto"/>
                                                                                                                                                                                                                                                                                                                                                                                                                                                                                                                                                                                                                                                                                                                                <w:right w:val="none" w:sz="0" w:space="0" w:color="auto"/>
                                                                                                                                                                                                                                                                                                                                                                                                                                                                                                                                                                                                                                                                                                                              </w:divBdr>
                                                                                                                                                                                                                                                                                                                                                                                                                                                                                                                                                                                                                                                                                                                              <w:divsChild>
                                                                                                                                                                                                                                                                                                                                                                                                                                                                                                                                                                                                                                                                                                                                <w:div w:id="655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lilach.hadany@gmail.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804E2-4D61-4BF5-B527-81FD9396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49</Pages>
  <Words>47716</Words>
  <Characters>271982</Characters>
  <Application>Microsoft Office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319060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 Ram</cp:lastModifiedBy>
  <cp:revision>31</cp:revision>
  <cp:lastPrinted>2014-04-06T12:49:00Z</cp:lastPrinted>
  <dcterms:created xsi:type="dcterms:W3CDTF">2014-04-01T10:25:00Z</dcterms:created>
  <dcterms:modified xsi:type="dcterms:W3CDTF">2014-04-27T11:20:00Z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http://www.zotero.org/styles/the-american-naturalist</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