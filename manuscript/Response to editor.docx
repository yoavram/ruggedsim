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AD" w:rsidRDefault="001E0BAD" w:rsidP="00DF541D">
      <w:pPr>
        <w:bidi w:val="0"/>
        <w:rPr>
          <w:ins w:id="0" w:author="lhadany" w:date="2014-03-27T06:11:00Z"/>
          <w:sz w:val="28"/>
          <w:szCs w:val="28"/>
        </w:rPr>
      </w:pPr>
      <w:ins w:id="1" w:author="lhadany" w:date="2014-03-27T06:11:00Z">
        <w:r>
          <w:rPr>
            <w:sz w:val="28"/>
            <w:szCs w:val="28"/>
          </w:rPr>
          <w:t>Dear editor</w:t>
        </w:r>
      </w:ins>
      <w:ins w:id="2" w:author="lhadany" w:date="2014-03-27T06:24:00Z">
        <w:r w:rsidR="003D325F">
          <w:rPr>
            <w:sz w:val="28"/>
            <w:szCs w:val="28"/>
          </w:rPr>
          <w:t>,</w:t>
        </w:r>
      </w:ins>
    </w:p>
    <w:p w:rsidR="001E0BAD" w:rsidRDefault="00DE0904" w:rsidP="001E0BAD">
      <w:pPr>
        <w:bidi w:val="0"/>
        <w:rPr>
          <w:ins w:id="3" w:author="lhadany" w:date="2014-03-27T06:11:00Z"/>
          <w:sz w:val="28"/>
          <w:szCs w:val="28"/>
        </w:rPr>
      </w:pPr>
      <w:ins w:id="4" w:author="lhadany" w:date="2014-03-27T05:57:00Z">
        <w:r w:rsidRPr="001E0BAD">
          <w:rPr>
            <w:sz w:val="28"/>
            <w:szCs w:val="28"/>
            <w:rPrChange w:id="5" w:author="lhadany" w:date="2014-03-27T06:10:00Z">
              <w:rPr>
                <w:b/>
                <w:bCs/>
                <w:u w:val="single"/>
              </w:rPr>
            </w:rPrChange>
          </w:rPr>
          <w:t>We feel that the last version of our manuscript has not been clear enough, as there has been misunderstanding a</w:t>
        </w:r>
        <w:r w:rsidR="001E0BAD">
          <w:rPr>
            <w:sz w:val="28"/>
            <w:szCs w:val="28"/>
          </w:rPr>
          <w:t>bout several of our assumptions</w:t>
        </w:r>
      </w:ins>
      <w:ins w:id="6" w:author="lhadany" w:date="2014-03-27T06:12:00Z">
        <w:r w:rsidR="001E0BAD">
          <w:rPr>
            <w:sz w:val="28"/>
            <w:szCs w:val="28"/>
          </w:rPr>
          <w:t xml:space="preserve"> and models</w:t>
        </w:r>
      </w:ins>
      <w:ins w:id="7" w:author="lhadany" w:date="2014-03-27T06:11:00Z">
        <w:r w:rsidR="001E0BAD">
          <w:rPr>
            <w:sz w:val="28"/>
            <w:szCs w:val="28"/>
          </w:rPr>
          <w:t xml:space="preserve">. </w:t>
        </w:r>
      </w:ins>
    </w:p>
    <w:p w:rsidR="00467131" w:rsidRDefault="00DE0904" w:rsidP="00A21E26">
      <w:pPr>
        <w:bidi w:val="0"/>
        <w:rPr>
          <w:ins w:id="8" w:author="lhadany" w:date="2014-03-27T06:22:00Z"/>
          <w:sz w:val="28"/>
          <w:szCs w:val="28"/>
        </w:rPr>
        <w:pPrChange w:id="9" w:author="Yoav Ram" w:date="2014-03-30T08:24:00Z">
          <w:pPr>
            <w:bidi w:val="0"/>
          </w:pPr>
        </w:pPrChange>
      </w:pPr>
      <w:ins w:id="10" w:author="lhadany" w:date="2014-03-27T05:59:00Z">
        <w:r>
          <w:rPr>
            <w:sz w:val="28"/>
            <w:szCs w:val="28"/>
          </w:rPr>
          <w:t xml:space="preserve">Specifically: </w:t>
        </w:r>
      </w:ins>
      <w:ins w:id="11" w:author="lhadany" w:date="2014-03-27T05:58:00Z">
        <w:r>
          <w:rPr>
            <w:sz w:val="28"/>
            <w:szCs w:val="28"/>
          </w:rPr>
          <w:t xml:space="preserve">we </w:t>
        </w:r>
      </w:ins>
      <w:ins w:id="12" w:author="lhadany" w:date="2014-03-27T06:12:00Z">
        <w:r w:rsidR="00467131">
          <w:rPr>
            <w:sz w:val="28"/>
            <w:szCs w:val="28"/>
          </w:rPr>
          <w:t xml:space="preserve">have not assumed the same s for all mutations, </w:t>
        </w:r>
      </w:ins>
      <w:ins w:id="13" w:author="lhadany" w:date="2014-03-27T06:18:00Z">
        <w:r w:rsidR="00467131">
          <w:rPr>
            <w:sz w:val="28"/>
            <w:szCs w:val="28"/>
          </w:rPr>
          <w:t>but rather</w:t>
        </w:r>
      </w:ins>
      <w:ins w:id="14" w:author="lhadany" w:date="2014-03-27T05:58:00Z">
        <w:r>
          <w:rPr>
            <w:sz w:val="28"/>
            <w:szCs w:val="28"/>
          </w:rPr>
          <w:t xml:space="preserve"> </w:t>
        </w:r>
        <w:proofErr w:type="spellStart"/>
        <w:r>
          <w:rPr>
            <w:rFonts w:cs="Times New Roman"/>
            <w:i/>
          </w:rPr>
          <w:t>s_beneficial</w:t>
        </w:r>
        <w:proofErr w:type="spellEnd"/>
        <w:r>
          <w:rPr>
            <w:rFonts w:cs="Times New Roman"/>
            <w:i/>
            <w:spacing w:val="-4"/>
          </w:rPr>
          <w:t xml:space="preserve"> </w:t>
        </w:r>
        <w:r>
          <w:t>&gt;</w:t>
        </w:r>
        <w:r>
          <w:rPr>
            <w:spacing w:val="-3"/>
          </w:rPr>
          <w:t xml:space="preserve"> </w:t>
        </w:r>
        <w:proofErr w:type="spellStart"/>
        <w:r>
          <w:rPr>
            <w:rFonts w:cs="Times New Roman"/>
            <w:i/>
          </w:rPr>
          <w:t>s_deleterious</w:t>
        </w:r>
      </w:ins>
      <w:proofErr w:type="spellEnd"/>
      <w:ins w:id="15" w:author="lhadany" w:date="2014-03-27T06:02:00Z">
        <w:r w:rsidR="001E0BAD">
          <w:rPr>
            <w:rFonts w:cs="Times New Roman"/>
            <w:iCs/>
          </w:rPr>
          <w:t>;</w:t>
        </w:r>
      </w:ins>
      <w:ins w:id="16" w:author="lhadany" w:date="2014-03-27T05:59:00Z">
        <w:r w:rsidRPr="00DE0904">
          <w:rPr>
            <w:rFonts w:cs="Times New Roman"/>
            <w:iCs/>
            <w:rPrChange w:id="17" w:author="lhadany" w:date="2014-03-27T05:59:00Z">
              <w:rPr>
                <w:rFonts w:cs="Times New Roman"/>
                <w:i/>
              </w:rPr>
            </w:rPrChange>
          </w:rPr>
          <w:t xml:space="preserve"> </w:t>
        </w:r>
        <w:r w:rsidRPr="001E0BAD">
          <w:rPr>
            <w:sz w:val="28"/>
            <w:szCs w:val="28"/>
            <w:rPrChange w:id="18" w:author="lhadany" w:date="2014-03-27T06:10:00Z">
              <w:rPr>
                <w:rFonts w:cs="Times New Roman"/>
                <w:i/>
              </w:rPr>
            </w:rPrChange>
          </w:rPr>
          <w:t>our main results do depend on</w:t>
        </w:r>
        <w:r w:rsidRPr="00DE0904">
          <w:rPr>
            <w:rFonts w:cs="Times New Roman"/>
            <w:iCs/>
            <w:rPrChange w:id="19" w:author="lhadany" w:date="2014-03-27T05:59:00Z">
              <w:rPr>
                <w:rFonts w:cs="Times New Roman"/>
                <w:i/>
              </w:rPr>
            </w:rPrChange>
          </w:rPr>
          <w:t xml:space="preserve"> U, </w:t>
        </w:r>
        <w:r w:rsidRPr="001E0BAD">
          <w:rPr>
            <w:sz w:val="28"/>
            <w:szCs w:val="28"/>
            <w:rPrChange w:id="20" w:author="lhadany" w:date="2014-03-27T06:10:00Z">
              <w:rPr>
                <w:rFonts w:cs="Times New Roman"/>
                <w:i/>
              </w:rPr>
            </w:rPrChange>
          </w:rPr>
          <w:t>and</w:t>
        </w:r>
        <w:r w:rsidRPr="00DE0904">
          <w:rPr>
            <w:rFonts w:cs="Times New Roman"/>
            <w:iCs/>
            <w:rPrChange w:id="21" w:author="lhadany" w:date="2014-03-27T05:59:00Z">
              <w:rPr>
                <w:rFonts w:cs="Times New Roman"/>
                <w:i/>
              </w:rPr>
            </w:rPrChange>
          </w:rPr>
          <w:t xml:space="preserve"> </w:t>
        </w:r>
        <w:r>
          <w:rPr>
            <w:rFonts w:cs="Times New Roman"/>
            <w:i/>
          </w:rPr>
          <w:t>U</w:t>
        </w:r>
        <w:r>
          <w:rPr>
            <w:rFonts w:cs="Times New Roman"/>
            <w:i/>
            <w:spacing w:val="-2"/>
          </w:rPr>
          <w:t xml:space="preserve"> </w:t>
        </w:r>
        <w:r>
          <w:t>&lt;&lt;</w:t>
        </w:r>
        <w:r>
          <w:rPr>
            <w:spacing w:val="-3"/>
          </w:rPr>
          <w:t xml:space="preserve"> </w:t>
        </w:r>
        <w:r>
          <w:rPr>
            <w:rFonts w:cs="Times New Roman"/>
            <w:i/>
          </w:rPr>
          <w:t xml:space="preserve">s </w:t>
        </w:r>
        <w:r w:rsidRPr="001E0BAD">
          <w:rPr>
            <w:sz w:val="28"/>
            <w:szCs w:val="28"/>
            <w:rPrChange w:id="22" w:author="lhadany" w:date="2014-03-27T06:10:00Z">
              <w:rPr>
                <w:rFonts w:cs="Times New Roman"/>
                <w:i/>
              </w:rPr>
            </w:rPrChange>
          </w:rPr>
          <w:t>is assumed only for first order approximations</w:t>
        </w:r>
      </w:ins>
      <w:ins w:id="23" w:author="lhadany" w:date="2014-03-27T06:02:00Z">
        <w:del w:id="24" w:author="Yoav Ram" w:date="2014-03-30T08:24:00Z">
          <w:r w:rsidR="001E0BAD" w:rsidRPr="001E0BAD" w:rsidDel="00A21E26">
            <w:rPr>
              <w:sz w:val="28"/>
              <w:szCs w:val="28"/>
              <w:rPrChange w:id="25" w:author="lhadany" w:date="2014-03-27T06:10:00Z">
                <w:rPr>
                  <w:rFonts w:cs="Times New Roman"/>
                  <w:iCs/>
                </w:rPr>
              </w:rPrChange>
            </w:rPr>
            <w:delText>;</w:delText>
          </w:r>
        </w:del>
      </w:ins>
      <w:ins w:id="26" w:author="Yoav Ram" w:date="2014-03-30T08:24:00Z">
        <w:r w:rsidR="00A21E26">
          <w:rPr>
            <w:sz w:val="28"/>
            <w:szCs w:val="28"/>
          </w:rPr>
          <w:t>.</w:t>
        </w:r>
      </w:ins>
      <w:ins w:id="27" w:author="lhadany" w:date="2014-03-27T06:02:00Z">
        <w:r w:rsidR="001E0BAD" w:rsidRPr="001E0BAD">
          <w:rPr>
            <w:sz w:val="28"/>
            <w:szCs w:val="28"/>
            <w:rPrChange w:id="28" w:author="lhadany" w:date="2014-03-27T06:10:00Z">
              <w:rPr>
                <w:rFonts w:cs="Times New Roman"/>
                <w:iCs/>
              </w:rPr>
            </w:rPrChange>
          </w:rPr>
          <w:t xml:space="preserve"> </w:t>
        </w:r>
        <w:r w:rsidRPr="001E0BAD">
          <w:rPr>
            <w:sz w:val="28"/>
            <w:szCs w:val="28"/>
            <w:rPrChange w:id="29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In the current version w</w:t>
        </w:r>
      </w:ins>
      <w:ins w:id="30" w:author="lhadany" w:date="2014-03-27T06:00:00Z">
        <w:r w:rsidRPr="001E0BAD">
          <w:rPr>
            <w:sz w:val="28"/>
            <w:szCs w:val="28"/>
            <w:rPrChange w:id="31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e explain these points better, </w:t>
        </w:r>
      </w:ins>
      <w:ins w:id="32" w:author="lhadany" w:date="2014-03-27T06:06:00Z">
        <w:r w:rsidR="001E0BAD" w:rsidRPr="001E0BAD">
          <w:rPr>
            <w:sz w:val="28"/>
            <w:szCs w:val="28"/>
            <w:rPrChange w:id="33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as well as our mean fitness model </w:t>
        </w:r>
      </w:ins>
      <w:ins w:id="34" w:author="lhadany" w:date="2014-03-27T06:07:00Z">
        <w:r w:rsidR="001E0BAD" w:rsidRPr="001E0BAD">
          <w:rPr>
            <w:sz w:val="28"/>
            <w:szCs w:val="28"/>
            <w:rPrChange w:id="35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(</w:t>
        </w:r>
      </w:ins>
      <w:ins w:id="36" w:author="lhadany" w:date="2014-03-27T06:25:00Z">
        <w:r w:rsidR="0023612E">
          <w:rPr>
            <w:sz w:val="28"/>
            <w:szCs w:val="28"/>
          </w:rPr>
          <w:t xml:space="preserve">of course </w:t>
        </w:r>
        <w:r w:rsidR="0023612E" w:rsidRPr="00671BC1">
          <w:rPr>
            <w:sz w:val="28"/>
            <w:szCs w:val="28"/>
            <w:u w:val="single"/>
          </w:rPr>
          <w:t>all individuals can receive both deleterious and beneficial mutations</w:t>
        </w:r>
      </w:ins>
      <w:ins w:id="37" w:author="lhadany" w:date="2014-03-27T06:26:00Z">
        <w:r w:rsidR="0023612E">
          <w:rPr>
            <w:sz w:val="28"/>
            <w:szCs w:val="28"/>
            <w:u w:val="single"/>
          </w:rPr>
          <w:t>,</w:t>
        </w:r>
      </w:ins>
      <w:ins w:id="38" w:author="lhadany" w:date="2014-03-27T06:25:00Z">
        <w:r w:rsidR="0023612E" w:rsidRPr="001E0BAD">
          <w:rPr>
            <w:sz w:val="28"/>
            <w:szCs w:val="28"/>
          </w:rPr>
          <w:t xml:space="preserve"> </w:t>
        </w:r>
      </w:ins>
      <w:ins w:id="39" w:author="lhadany" w:date="2014-03-27T06:07:00Z">
        <w:r w:rsidR="001E0BAD" w:rsidRPr="001E0BAD">
          <w:rPr>
            <w:sz w:val="28"/>
            <w:szCs w:val="28"/>
            <w:rPrChange w:id="40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see below) </w:t>
        </w:r>
      </w:ins>
      <w:ins w:id="41" w:author="lhadany" w:date="2014-03-27T06:06:00Z">
        <w:r w:rsidR="001E0BAD" w:rsidRPr="001E0BAD">
          <w:rPr>
            <w:sz w:val="28"/>
            <w:szCs w:val="28"/>
            <w:rPrChange w:id="42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and the reason for the improved adaptation rate of </w:t>
        </w:r>
        <w:proofErr w:type="spellStart"/>
        <w:r w:rsidR="001E0BAD" w:rsidRPr="001E0BAD">
          <w:rPr>
            <w:sz w:val="28"/>
            <w:szCs w:val="28"/>
            <w:rPrChange w:id="43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SIMe</w:t>
        </w:r>
        <w:proofErr w:type="spellEnd"/>
        <w:r w:rsidR="001E0BAD" w:rsidRPr="001E0BAD">
          <w:rPr>
            <w:sz w:val="28"/>
            <w:szCs w:val="28"/>
            <w:rPrChange w:id="44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 in comparison with CM. </w:t>
        </w:r>
      </w:ins>
      <w:ins w:id="45" w:author="lhadany" w:date="2014-03-27T06:07:00Z">
        <w:r w:rsidR="001E0BAD" w:rsidRPr="001E0BAD">
          <w:rPr>
            <w:sz w:val="28"/>
            <w:szCs w:val="28"/>
            <w:rPrChange w:id="46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We also</w:t>
        </w:r>
      </w:ins>
      <w:ins w:id="47" w:author="lhadany" w:date="2014-03-27T06:00:00Z">
        <w:r w:rsidRPr="001E0BAD">
          <w:rPr>
            <w:sz w:val="28"/>
            <w:szCs w:val="28"/>
            <w:rPrChange w:id="48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 xml:space="preserve"> included simulations in which </w:t>
        </w:r>
        <w:del w:id="49" w:author="Yoav Ram" w:date="2014-03-30T08:22:00Z">
          <w:r w:rsidRPr="001E0BAD" w:rsidDel="00A21E26">
            <w:rPr>
              <w:sz w:val="28"/>
              <w:szCs w:val="28"/>
              <w:rPrChange w:id="50" w:author="lhadany" w:date="2014-03-27T06:10:00Z">
                <w:rPr>
                  <w:rFonts w:eastAsiaTheme="minorHAnsi"/>
                  <w:sz w:val="28"/>
                  <w:szCs w:val="28"/>
                </w:rPr>
              </w:rPrChange>
            </w:rPr>
            <w:delText>0.1&lt;</w:delText>
          </w:r>
        </w:del>
        <w:r w:rsidRPr="001E0BAD">
          <w:rPr>
            <w:sz w:val="28"/>
            <w:szCs w:val="28"/>
            <w:rPrChange w:id="51" w:author="lhadany" w:date="2014-03-27T06:10:00Z">
              <w:rPr>
                <w:rFonts w:eastAsiaTheme="minorHAnsi"/>
                <w:sz w:val="28"/>
                <w:szCs w:val="28"/>
              </w:rPr>
            </w:rPrChange>
          </w:rPr>
          <w:t>U/s</w:t>
        </w:r>
      </w:ins>
      <w:ins w:id="52" w:author="Yoav Ram" w:date="2014-03-30T08:22:00Z">
        <w:r w:rsidR="00A21E26">
          <w:rPr>
            <w:sz w:val="28"/>
            <w:szCs w:val="28"/>
          </w:rPr>
          <w:t>=0.1, and examined the effects of deleterious genetic hitch-hiking on the adaptation process</w:t>
        </w:r>
      </w:ins>
      <w:ins w:id="53" w:author="lhadany" w:date="2014-03-27T06:00:00Z">
        <w:del w:id="54" w:author="Yoav Ram" w:date="2014-03-30T08:22:00Z">
          <w:r w:rsidRPr="001E0BAD" w:rsidDel="00A21E26">
            <w:rPr>
              <w:sz w:val="28"/>
              <w:szCs w:val="28"/>
              <w:rPrChange w:id="55" w:author="lhadany" w:date="2014-03-27T06:10:00Z">
                <w:rPr>
                  <w:rFonts w:eastAsiaTheme="minorHAnsi"/>
                  <w:sz w:val="28"/>
                  <w:szCs w:val="28"/>
                </w:rPr>
              </w:rPrChange>
            </w:rPr>
            <w:delText>&lt;1</w:delText>
          </w:r>
        </w:del>
      </w:ins>
      <w:ins w:id="56" w:author="lhadany" w:date="2014-03-27T06:07:00Z">
        <w:r w:rsidR="001E0BAD" w:rsidRPr="001E0BAD">
          <w:rPr>
            <w:sz w:val="28"/>
            <w:szCs w:val="28"/>
            <w:rPrChange w:id="57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. </w:t>
        </w:r>
      </w:ins>
    </w:p>
    <w:p w:rsidR="001E0BAD" w:rsidRDefault="001E0BAD" w:rsidP="00830DAB">
      <w:pPr>
        <w:bidi w:val="0"/>
        <w:rPr>
          <w:ins w:id="58" w:author="lhadany" w:date="2014-03-27T06:23:00Z"/>
          <w:sz w:val="28"/>
          <w:szCs w:val="28"/>
        </w:rPr>
      </w:pPr>
      <w:ins w:id="59" w:author="lhadany" w:date="2014-03-27T06:07:00Z">
        <w:r w:rsidRPr="001E0BAD">
          <w:rPr>
            <w:sz w:val="28"/>
            <w:szCs w:val="28"/>
            <w:rPrChange w:id="60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Altogether, it seems to us that </w:t>
        </w:r>
      </w:ins>
      <w:ins w:id="61" w:author="lhadany" w:date="2014-03-27T06:08:00Z">
        <w:r w:rsidRPr="001E0BAD">
          <w:rPr>
            <w:sz w:val="28"/>
            <w:szCs w:val="28"/>
            <w:rPrChange w:id="62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we have a good answer for each of the comments raised by the editor on the last round. Thus we wondered w</w:t>
        </w:r>
      </w:ins>
      <w:ins w:id="63" w:author="lhadany" w:date="2014-03-27T06:09:00Z">
        <w:r w:rsidRPr="001E0BAD">
          <w:rPr>
            <w:sz w:val="28"/>
            <w:szCs w:val="28"/>
            <w:rPrChange w:id="64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h</w:t>
        </w:r>
      </w:ins>
      <w:ins w:id="65" w:author="lhadany" w:date="2014-03-27T06:08:00Z">
        <w:r w:rsidRPr="001E0BAD">
          <w:rPr>
            <w:sz w:val="28"/>
            <w:szCs w:val="28"/>
            <w:rPrChange w:id="66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ether </w:t>
        </w:r>
      </w:ins>
      <w:ins w:id="67" w:author="lhadany" w:date="2014-03-27T06:09:00Z">
        <w:del w:id="68" w:author="Yoav Ram" w:date="2014-03-30T08:18:00Z">
          <w:r w:rsidRPr="001E0BAD" w:rsidDel="00830DAB">
            <w:rPr>
              <w:sz w:val="28"/>
              <w:szCs w:val="28"/>
              <w:rPrChange w:id="69" w:author="lhadany" w:date="2014-03-27T06:10:00Z">
                <w:rPr>
                  <w:rFonts w:eastAsiaTheme="minorHAnsi"/>
                  <w:i/>
                  <w:iCs/>
                  <w:sz w:val="28"/>
                  <w:szCs w:val="28"/>
                </w:rPr>
              </w:rPrChange>
            </w:rPr>
            <w:delText>e</w:delText>
          </w:r>
        </w:del>
      </w:ins>
      <w:ins w:id="70" w:author="Yoav Ram" w:date="2014-03-30T08:18:00Z">
        <w:r w:rsidR="00830DAB">
          <w:rPr>
            <w:sz w:val="28"/>
            <w:szCs w:val="28"/>
          </w:rPr>
          <w:t>E</w:t>
        </w:r>
      </w:ins>
      <w:ins w:id="71" w:author="lhadany" w:date="2014-03-27T06:09:00Z">
        <w:r w:rsidRPr="001E0BAD">
          <w:rPr>
            <w:sz w:val="28"/>
            <w:szCs w:val="28"/>
            <w:rPrChange w:id="72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>volution journal would consider the revised manuscript before we submit it to a different journal.</w:t>
        </w:r>
      </w:ins>
      <w:ins w:id="73" w:author="lhadany" w:date="2014-03-27T06:10:00Z">
        <w:r w:rsidRPr="001E0BAD">
          <w:rPr>
            <w:sz w:val="28"/>
            <w:szCs w:val="28"/>
            <w:rPrChange w:id="74" w:author="lhadany" w:date="2014-03-27T06:10:00Z">
              <w:rPr>
                <w:rFonts w:eastAsiaTheme="minorHAnsi"/>
                <w:i/>
                <w:iCs/>
                <w:sz w:val="28"/>
                <w:szCs w:val="28"/>
              </w:rPr>
            </w:rPrChange>
          </w:rPr>
          <w:t xml:space="preserve"> </w:t>
        </w:r>
      </w:ins>
      <w:ins w:id="75" w:author="lhadany" w:date="2014-03-27T06:23:00Z">
        <w:r w:rsidR="003D325F">
          <w:rPr>
            <w:sz w:val="28"/>
            <w:szCs w:val="28"/>
          </w:rPr>
          <w:t>We would appreciate your opinion on that.</w:t>
        </w:r>
      </w:ins>
    </w:p>
    <w:p w:rsidR="003D325F" w:rsidRPr="001E0BAD" w:rsidRDefault="003D325F" w:rsidP="003D325F">
      <w:pPr>
        <w:bidi w:val="0"/>
        <w:rPr>
          <w:ins w:id="76" w:author="lhadany" w:date="2014-03-27T06:10:00Z"/>
          <w:sz w:val="28"/>
          <w:szCs w:val="28"/>
          <w:rPrChange w:id="77" w:author="lhadany" w:date="2014-03-27T06:10:00Z">
            <w:rPr>
              <w:ins w:id="78" w:author="lhadany" w:date="2014-03-27T06:10:00Z"/>
              <w:rFonts w:eastAsiaTheme="minorHAnsi"/>
              <w:i/>
              <w:iCs/>
              <w:sz w:val="28"/>
              <w:szCs w:val="28"/>
            </w:rPr>
          </w:rPrChange>
        </w:rPr>
      </w:pPr>
    </w:p>
    <w:p w:rsidR="00DE0904" w:rsidRDefault="001E0BAD" w:rsidP="001E0BAD">
      <w:pPr>
        <w:bidi w:val="0"/>
        <w:rPr>
          <w:b/>
          <w:bCs/>
          <w:u w:val="single"/>
        </w:rPr>
      </w:pPr>
      <w:ins w:id="79" w:author="lhadany" w:date="2014-03-27T06:08:00Z">
        <w:r>
          <w:rPr>
            <w:rFonts w:eastAsiaTheme="minorHAnsi"/>
            <w:i/>
            <w:iCs/>
            <w:sz w:val="28"/>
            <w:szCs w:val="28"/>
          </w:rPr>
          <w:t xml:space="preserve"> </w:t>
        </w:r>
      </w:ins>
    </w:p>
    <w:p w:rsidR="007E7CF8" w:rsidRPr="00EA6A23" w:rsidRDefault="007E369A" w:rsidP="00DF541D">
      <w:pPr>
        <w:bidi w:val="0"/>
        <w:rPr>
          <w:b/>
          <w:bCs/>
          <w:u w:val="single"/>
        </w:rPr>
      </w:pPr>
      <w:r w:rsidRPr="00EA6A23">
        <w:rPr>
          <w:b/>
          <w:bCs/>
          <w:u w:val="single"/>
        </w:rPr>
        <w:t>Response to editor:</w:t>
      </w:r>
    </w:p>
    <w:p w:rsidR="007E369A" w:rsidRDefault="007E369A" w:rsidP="00EA6A23">
      <w:pPr>
        <w:pStyle w:val="BodyText"/>
        <w:spacing w:before="69"/>
        <w:ind w:right="122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clearer,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assessment.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</w:t>
      </w:r>
      <w:r>
        <w:rPr>
          <w:spacing w:val="-4"/>
        </w:rPr>
        <w:t xml:space="preserve"> </w:t>
      </w:r>
      <w:r>
        <w:t>with SIM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mutagenesis.</w:t>
      </w:r>
      <w:r>
        <w:rPr>
          <w:spacing w:val="54"/>
        </w:rPr>
        <w:t xml:space="preserve"> </w:t>
      </w:r>
      <w:r>
        <w:t>(They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SIM</w:t>
      </w:r>
      <w:r>
        <w:rPr>
          <w:spacing w:val="-3"/>
        </w:rPr>
        <w:t xml:space="preserve"> </w:t>
      </w:r>
      <w:r>
        <w:t>as 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earlier paper,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Hadany</w:t>
      </w:r>
      <w:r>
        <w:rPr>
          <w:spacing w:val="-3"/>
        </w:rPr>
        <w:t xml:space="preserve"> </w:t>
      </w:r>
      <w:r>
        <w:t>2012).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 xml:space="preserve">rates </w:t>
      </w:r>
      <w:proofErr w:type="gramStart"/>
      <w:r>
        <w:t>warrant</w:t>
      </w:r>
      <w:proofErr w:type="gramEnd"/>
      <w:r>
        <w:rPr>
          <w:spacing w:val="-3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Evolution.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interesting.</w:t>
      </w:r>
      <w:r>
        <w:rPr>
          <w:spacing w:val="5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enough.</w:t>
      </w:r>
    </w:p>
    <w:p w:rsidR="007E369A" w:rsidRDefault="007E369A" w:rsidP="00EA6A23">
      <w:pPr>
        <w:bidi w:val="0"/>
        <w:spacing w:before="1" w:line="280" w:lineRule="exact"/>
        <w:rPr>
          <w:sz w:val="28"/>
          <w:szCs w:val="28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74" w:lineRule="exact"/>
        <w:ind w:left="100" w:right="202" w:firstLine="0"/>
      </w:pPr>
      <w:r>
        <w:t>The</w:t>
      </w:r>
      <w:r>
        <w:rPr>
          <w:spacing w:val="-5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wholly</w:t>
      </w:r>
      <w:r>
        <w:rPr>
          <w:spacing w:val="-5"/>
        </w:rPr>
        <w:t xml:space="preserve"> </w:t>
      </w:r>
      <w:r>
        <w:t>unreasonable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 entirely</w:t>
      </w:r>
      <w:r>
        <w:rPr>
          <w:spacing w:val="-11"/>
        </w:rPr>
        <w:t xml:space="preserve"> </w:t>
      </w:r>
      <w:r>
        <w:t>reasonable</w:t>
      </w:r>
      <w:r>
        <w:rPr>
          <w:spacing w:val="-10"/>
        </w:rPr>
        <w:t xml:space="preserve"> </w:t>
      </w:r>
      <w:r>
        <w:t>either.</w:t>
      </w:r>
    </w:p>
    <w:p w:rsidR="007E369A" w:rsidRDefault="007E369A" w:rsidP="00EA6A23">
      <w:pPr>
        <w:bidi w:val="0"/>
        <w:spacing w:before="13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386"/>
        </w:tabs>
        <w:ind w:left="100" w:right="234" w:firstLine="0"/>
      </w:pP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mutations.</w:t>
      </w:r>
      <w:r>
        <w:rPr>
          <w:spacing w:val="52"/>
        </w:rPr>
        <w:t xml:space="preserve"> </w:t>
      </w:r>
      <w:r>
        <w:t>Theoreticians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assume</w:t>
      </w:r>
      <w:r>
        <w:rPr>
          <w:w w:val="99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lastRenderedPageBreak/>
        <w:t>claim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too.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rPr>
          <w:rFonts w:cs="Times New Roman"/>
          <w:i/>
        </w:rPr>
        <w:t>s_beneficial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rFonts w:cs="Times New Roman"/>
          <w:i/>
        </w:rPr>
        <w:t>s_deleterious</w:t>
      </w:r>
      <w:proofErr w:type="spellEnd"/>
      <w:r>
        <w:rPr>
          <w:rFonts w:cs="Times New Roman"/>
          <w:i/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proofErr w:type="spellStart"/>
      <w:r>
        <w:rPr>
          <w:rFonts w:cs="Times New Roman"/>
          <w:i/>
        </w:rPr>
        <w:t>s_specific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w w:val="99"/>
        </w:rPr>
        <w:t xml:space="preserve"> </w:t>
      </w:r>
      <w:proofErr w:type="spellStart"/>
      <w:r>
        <w:rPr>
          <w:rFonts w:cs="Times New Roman"/>
          <w:i/>
        </w:rPr>
        <w:t>s_non</w:t>
      </w:r>
      <w:proofErr w:type="spellEnd"/>
      <w:r>
        <w:rPr>
          <w:rFonts w:cs="Times New Roman"/>
          <w:i/>
        </w:rPr>
        <w:t>-specific</w:t>
      </w:r>
      <w:r>
        <w:t>)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hitchhiking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genome).</w:t>
      </w:r>
    </w:p>
    <w:p w:rsidR="007E369A" w:rsidRDefault="007E369A" w:rsidP="00EA6A23">
      <w:pPr>
        <w:bidi w:val="0"/>
        <w:spacing w:before="6" w:line="280" w:lineRule="exact"/>
        <w:rPr>
          <w:sz w:val="28"/>
          <w:szCs w:val="28"/>
        </w:rPr>
      </w:pPr>
    </w:p>
    <w:p w:rsidR="0094504D" w:rsidRDefault="00DF541D" w:rsidP="00CC7F1C">
      <w:pPr>
        <w:bidi w:val="0"/>
        <w:spacing w:before="6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Actually, we did assume </w:t>
      </w:r>
      <w:proofErr w:type="spellStart"/>
      <w:r>
        <w:rPr>
          <w:rFonts w:cs="Times New Roman"/>
          <w:i/>
        </w:rPr>
        <w:t>s_beneficial</w:t>
      </w:r>
      <w:proofErr w:type="spellEnd"/>
      <w:r>
        <w:rPr>
          <w:rFonts w:cs="Times New Roman"/>
          <w:i/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rFonts w:cs="Times New Roman"/>
          <w:i/>
        </w:rPr>
        <w:t>s_deleterious</w:t>
      </w:r>
      <w:proofErr w:type="spellEnd"/>
      <w:r>
        <w:rPr>
          <w:rFonts w:cs="Times New Roman"/>
          <w:i/>
        </w:rPr>
        <w:t xml:space="preserve">: </w:t>
      </w:r>
      <w:r w:rsidR="006707A4" w:rsidRPr="007A3C75">
        <w:rPr>
          <w:sz w:val="28"/>
          <w:szCs w:val="28"/>
        </w:rPr>
        <w:t>in our model</w:t>
      </w:r>
      <w:r w:rsidR="007E369A" w:rsidRPr="00DF541D">
        <w:rPr>
          <w:sz w:val="28"/>
          <w:szCs w:val="28"/>
        </w:rPr>
        <w:t>,</w:t>
      </w:r>
      <w:r w:rsidR="007E369A">
        <w:rPr>
          <w:sz w:val="28"/>
          <w:szCs w:val="28"/>
        </w:rPr>
        <w:t xml:space="preserve"> </w:t>
      </w:r>
      <w:proofErr w:type="spellStart"/>
      <w:r w:rsidR="007E369A" w:rsidRPr="0094504D">
        <w:rPr>
          <w:i/>
          <w:iCs/>
          <w:sz w:val="28"/>
          <w:szCs w:val="28"/>
        </w:rPr>
        <w:t>s_beneficial</w:t>
      </w:r>
      <w:proofErr w:type="spellEnd"/>
      <w:r w:rsidR="0094504D">
        <w:rPr>
          <w:sz w:val="28"/>
          <w:szCs w:val="28"/>
        </w:rPr>
        <w:t>=</w:t>
      </w:r>
      <w:proofErr w:type="spellStart"/>
      <w:r w:rsidR="007E369A" w:rsidRPr="0094504D">
        <w:rPr>
          <w:i/>
          <w:iCs/>
          <w:sz w:val="28"/>
          <w:szCs w:val="28"/>
        </w:rPr>
        <w:t>sH</w:t>
      </w:r>
      <w:proofErr w:type="spellEnd"/>
      <w:r w:rsidR="007E369A">
        <w:rPr>
          <w:sz w:val="28"/>
          <w:szCs w:val="28"/>
        </w:rPr>
        <w:t xml:space="preserve"> and </w:t>
      </w:r>
      <w:proofErr w:type="spellStart"/>
      <w:r w:rsidR="007A3C75">
        <w:rPr>
          <w:i/>
          <w:iCs/>
          <w:sz w:val="28"/>
          <w:szCs w:val="28"/>
        </w:rPr>
        <w:t>s_deleterious</w:t>
      </w:r>
      <w:proofErr w:type="spellEnd"/>
      <w:r w:rsidR="007A3C75">
        <w:rPr>
          <w:i/>
          <w:iCs/>
          <w:sz w:val="28"/>
          <w:szCs w:val="28"/>
        </w:rPr>
        <w:t>=</w:t>
      </w:r>
      <w:r w:rsidR="007E369A" w:rsidRPr="0094504D">
        <w:rPr>
          <w:i/>
          <w:iCs/>
          <w:sz w:val="28"/>
          <w:szCs w:val="28"/>
        </w:rPr>
        <w:t>s</w:t>
      </w:r>
      <w:r w:rsidR="007E369A">
        <w:rPr>
          <w:sz w:val="28"/>
          <w:szCs w:val="28"/>
        </w:rPr>
        <w:t xml:space="preserve">, and we </w:t>
      </w:r>
      <w:r w:rsidR="0094504D">
        <w:rPr>
          <w:sz w:val="28"/>
          <w:szCs w:val="28"/>
        </w:rPr>
        <w:t xml:space="preserve">use </w:t>
      </w:r>
      <w:r w:rsidR="007E369A" w:rsidRPr="0094504D">
        <w:rPr>
          <w:i/>
          <w:iCs/>
          <w:sz w:val="28"/>
          <w:szCs w:val="28"/>
        </w:rPr>
        <w:t>H</w:t>
      </w:r>
      <w:r w:rsidR="0094504D">
        <w:rPr>
          <w:i/>
          <w:iCs/>
          <w:sz w:val="28"/>
          <w:szCs w:val="28"/>
        </w:rPr>
        <w:t>=2</w:t>
      </w:r>
      <w:r w:rsidR="0094504D" w:rsidRPr="0094504D">
        <w:rPr>
          <w:sz w:val="28"/>
          <w:szCs w:val="28"/>
        </w:rPr>
        <w:t>.</w:t>
      </w:r>
      <w:r w:rsidR="007E369A">
        <w:rPr>
          <w:sz w:val="28"/>
          <w:szCs w:val="28"/>
        </w:rPr>
        <w:t xml:space="preserve"> </w:t>
      </w:r>
      <w:proofErr w:type="gramStart"/>
      <w:r w:rsidR="007A3C75">
        <w:rPr>
          <w:sz w:val="28"/>
          <w:szCs w:val="28"/>
        </w:rPr>
        <w:t>Therefore,</w:t>
      </w:r>
      <w:r w:rsidR="007E369A">
        <w:rPr>
          <w:sz w:val="28"/>
          <w:szCs w:val="28"/>
        </w:rPr>
        <w:t xml:space="preserve"> in our model indeed </w:t>
      </w:r>
      <w:proofErr w:type="spellStart"/>
      <w:r w:rsidR="007E369A" w:rsidRPr="0094504D">
        <w:rPr>
          <w:i/>
          <w:iCs/>
          <w:sz w:val="28"/>
          <w:szCs w:val="28"/>
        </w:rPr>
        <w:t>s_beneficial</w:t>
      </w:r>
      <w:proofErr w:type="spellEnd"/>
      <w:r w:rsidR="007E369A" w:rsidRPr="0094504D">
        <w:rPr>
          <w:i/>
          <w:iCs/>
          <w:sz w:val="28"/>
          <w:szCs w:val="28"/>
        </w:rPr>
        <w:t xml:space="preserve"> &gt; </w:t>
      </w:r>
      <w:proofErr w:type="spellStart"/>
      <w:r w:rsidR="007E369A" w:rsidRPr="0094504D">
        <w:rPr>
          <w:i/>
          <w:iCs/>
          <w:sz w:val="28"/>
          <w:szCs w:val="28"/>
        </w:rPr>
        <w:t>s_deleterious</w:t>
      </w:r>
      <w:proofErr w:type="spellEnd"/>
      <w:r w:rsidR="0094504D">
        <w:rPr>
          <w:sz w:val="28"/>
          <w:szCs w:val="28"/>
        </w:rPr>
        <w:t xml:space="preserve"> by </w:t>
      </w:r>
      <w:r w:rsidR="0094504D">
        <w:rPr>
          <w:i/>
          <w:iCs/>
          <w:sz w:val="28"/>
          <w:szCs w:val="28"/>
        </w:rPr>
        <w:t>3s</w:t>
      </w:r>
      <w:r w:rsidR="007E369A">
        <w:rPr>
          <w:sz w:val="28"/>
          <w:szCs w:val="28"/>
        </w:rPr>
        <w:t>.</w:t>
      </w:r>
      <w:proofErr w:type="gramEnd"/>
      <w:r w:rsidR="007E369A">
        <w:rPr>
          <w:sz w:val="28"/>
          <w:szCs w:val="28"/>
        </w:rPr>
        <w:t xml:space="preserve"> We have shown that in the explored parameter space, hitchhiking is possible but has a minor </w:t>
      </w:r>
      <w:r w:rsidR="0094504D">
        <w:rPr>
          <w:sz w:val="28"/>
          <w:szCs w:val="28"/>
        </w:rPr>
        <w:t>e</w:t>
      </w:r>
      <w:r w:rsidR="007E369A">
        <w:rPr>
          <w:sz w:val="28"/>
          <w:szCs w:val="28"/>
        </w:rPr>
        <w:t>ffect on the adaptation process – see the difference between the simulation results (with hitchhiking) and the approximations (without hitchhiking) in Figure 1</w:t>
      </w:r>
      <w:ins w:id="80" w:author="Yoav Ram" w:date="2014-03-27T16:14:00Z">
        <w:r w:rsidR="00CC7F1C">
          <w:rPr>
            <w:sz w:val="28"/>
            <w:szCs w:val="28"/>
          </w:rPr>
          <w:t xml:space="preserve"> and S1</w:t>
        </w:r>
      </w:ins>
      <w:r w:rsidR="007E369A">
        <w:rPr>
          <w:sz w:val="28"/>
          <w:szCs w:val="28"/>
        </w:rPr>
        <w:t>.</w:t>
      </w:r>
      <w:r>
        <w:rPr>
          <w:sz w:val="28"/>
          <w:szCs w:val="28"/>
        </w:rPr>
        <w:t xml:space="preserve"> We have </w:t>
      </w:r>
      <w:ins w:id="81" w:author="Yoav Ram" w:date="2014-03-27T09:34:00Z">
        <w:r w:rsidR="00D853B1">
          <w:rPr>
            <w:sz w:val="28"/>
            <w:szCs w:val="28"/>
          </w:rPr>
          <w:t xml:space="preserve">also </w:t>
        </w:r>
      </w:ins>
      <w:r w:rsidR="00442C06">
        <w:rPr>
          <w:sz w:val="28"/>
          <w:szCs w:val="28"/>
        </w:rPr>
        <w:t>considered</w:t>
      </w:r>
      <w:r>
        <w:rPr>
          <w:sz w:val="28"/>
          <w:szCs w:val="28"/>
        </w:rPr>
        <w:t xml:space="preserve"> </w:t>
      </w:r>
      <w:del w:id="82" w:author="Yoav Ram" w:date="2014-03-27T09:34:00Z">
        <w:r w:rsidR="006460EC" w:rsidDel="00D853B1">
          <w:rPr>
            <w:sz w:val="28"/>
            <w:szCs w:val="28"/>
          </w:rPr>
          <w:delText>lowe</w:delText>
        </w:r>
        <w:r w:rsidR="00974290" w:rsidDel="00D853B1">
          <w:rPr>
            <w:sz w:val="28"/>
            <w:szCs w:val="28"/>
          </w:rPr>
          <w:delText>r</w:delText>
        </w:r>
        <w:r w:rsidDel="00D853B1">
          <w:rPr>
            <w:sz w:val="28"/>
            <w:szCs w:val="28"/>
          </w:rPr>
          <w:delText xml:space="preserve"> values of </w:delText>
        </w:r>
        <w:r w:rsidR="006460EC" w:rsidDel="00D853B1">
          <w:rPr>
            <w:sz w:val="28"/>
            <w:szCs w:val="28"/>
          </w:rPr>
          <w:delText>s</w:delText>
        </w:r>
        <w:r w:rsidR="00974290" w:rsidDel="00D853B1">
          <w:rPr>
            <w:sz w:val="28"/>
            <w:szCs w:val="28"/>
          </w:rPr>
          <w:delText>/</w:delText>
        </w:r>
      </w:del>
      <w:r w:rsidR="00974290">
        <w:rPr>
          <w:sz w:val="28"/>
          <w:szCs w:val="28"/>
        </w:rPr>
        <w:t xml:space="preserve">higher values of </w:t>
      </w:r>
      <w:r w:rsidR="006D6403" w:rsidRPr="006D6403">
        <w:rPr>
          <w:i/>
          <w:iCs/>
          <w:sz w:val="28"/>
          <w:szCs w:val="28"/>
          <w:rPrChange w:id="83" w:author="Yoav Ram" w:date="2014-03-27T09:35:00Z">
            <w:rPr>
              <w:sz w:val="28"/>
              <w:szCs w:val="28"/>
            </w:rPr>
          </w:rPrChange>
        </w:rPr>
        <w:t>U</w:t>
      </w:r>
      <w:ins w:id="84" w:author="Yoav Ram" w:date="2014-03-27T09:35:00Z">
        <w:r w:rsidR="006D6403" w:rsidRPr="006D6403">
          <w:rPr>
            <w:sz w:val="28"/>
            <w:szCs w:val="28"/>
            <w:rPrChange w:id="85" w:author="Yoav Ram" w:date="2014-03-27T09:35:00Z">
              <w:rPr>
                <w:i/>
                <w:iCs/>
                <w:sz w:val="28"/>
                <w:szCs w:val="28"/>
              </w:rPr>
            </w:rPrChange>
          </w:rPr>
          <w:t>;</w:t>
        </w:r>
      </w:ins>
      <w:r>
        <w:rPr>
          <w:sz w:val="28"/>
          <w:szCs w:val="28"/>
        </w:rPr>
        <w:t xml:space="preserve"> </w:t>
      </w:r>
      <w:del w:id="86" w:author="Yoav Ram" w:date="2014-03-27T09:35:00Z">
        <w:r w:rsidDel="00D853B1">
          <w:rPr>
            <w:sz w:val="28"/>
            <w:szCs w:val="28"/>
          </w:rPr>
          <w:delText>as well (</w:delText>
        </w:r>
      </w:del>
      <w:r>
        <w:rPr>
          <w:sz w:val="28"/>
          <w:szCs w:val="28"/>
        </w:rPr>
        <w:t xml:space="preserve">see </w:t>
      </w:r>
      <w:del w:id="87" w:author="Yoav Ram" w:date="2014-03-27T09:35:00Z">
        <w:r w:rsidDel="00D853B1">
          <w:rPr>
            <w:sz w:val="28"/>
            <w:szCs w:val="28"/>
          </w:rPr>
          <w:delText>fig…</w:delText>
        </w:r>
      </w:del>
      <w:ins w:id="88" w:author="Yoav Ram" w:date="2014-03-27T09:35:00Z">
        <w:r w:rsidR="00D853B1">
          <w:rPr>
            <w:sz w:val="28"/>
            <w:szCs w:val="28"/>
          </w:rPr>
          <w:t xml:space="preserve">Figure 3 in the revised </w:t>
        </w:r>
        <w:proofErr w:type="spellStart"/>
        <w:r w:rsidR="00D853B1">
          <w:rPr>
            <w:sz w:val="28"/>
            <w:szCs w:val="28"/>
          </w:rPr>
          <w:t>ms</w:t>
        </w:r>
      </w:ins>
      <w:del w:id="89" w:author="Yoav Ram" w:date="2014-03-27T09:35:00Z">
        <w:r w:rsidDel="00D853B1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.</w:t>
      </w:r>
      <w:proofErr w:type="spellEnd"/>
      <w:r>
        <w:rPr>
          <w:sz w:val="28"/>
          <w:szCs w:val="28"/>
        </w:rPr>
        <w:t xml:space="preserve"> </w:t>
      </w:r>
    </w:p>
    <w:p w:rsidR="007E369A" w:rsidRDefault="007E369A" w:rsidP="00EA6A23">
      <w:pPr>
        <w:pStyle w:val="BodyText"/>
        <w:numPr>
          <w:ilvl w:val="1"/>
          <w:numId w:val="1"/>
        </w:numPr>
        <w:tabs>
          <w:tab w:val="left" w:pos="453"/>
        </w:tabs>
        <w:spacing w:line="228" w:lineRule="auto"/>
        <w:ind w:left="100" w:right="264" w:firstLine="0"/>
      </w:pP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t>.</w:t>
      </w:r>
      <w:r>
        <w:rPr>
          <w:spacing w:val="5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unloaded</w:t>
      </w:r>
      <w:r>
        <w:rPr>
          <w:spacing w:val="-4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cs="Times New Roman"/>
          <w:i/>
        </w:rPr>
        <w:t>Ne</w:t>
      </w:r>
      <w:r>
        <w:rPr>
          <w:rFonts w:cs="Times New Roman"/>
          <w:i/>
          <w:position w:val="11"/>
          <w:sz w:val="16"/>
          <w:szCs w:val="16"/>
        </w:rPr>
        <w:t>-U/s</w:t>
      </w:r>
      <w:r>
        <w:rPr>
          <w:rFonts w:cs="Times New Roman"/>
          <w:i/>
          <w:spacing w:val="16"/>
          <w:position w:val="11"/>
          <w:sz w:val="16"/>
          <w:szCs w:val="1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cs="Times New Roman"/>
          <w:i/>
        </w:rPr>
        <w:t>N</w:t>
      </w:r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appearance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away.</w:t>
      </w:r>
    </w:p>
    <w:p w:rsidR="007E369A" w:rsidRDefault="007E369A" w:rsidP="00EA6A23">
      <w:pPr>
        <w:pStyle w:val="BodyText"/>
        <w:tabs>
          <w:tab w:val="left" w:pos="453"/>
        </w:tabs>
        <w:spacing w:line="228" w:lineRule="auto"/>
        <w:ind w:right="264"/>
      </w:pPr>
    </w:p>
    <w:p w:rsidR="007E369A" w:rsidRDefault="007E369A" w:rsidP="00EA6A23">
      <w:pPr>
        <w:pStyle w:val="BodyText"/>
        <w:spacing w:before="5"/>
        <w:ind w:right="12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5-7).</w:t>
      </w:r>
      <w:r>
        <w:rPr>
          <w:spacing w:val="55"/>
        </w:rPr>
        <w:t xml:space="preserve"> </w:t>
      </w:r>
      <w:r>
        <w:t>Essentially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 that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unnecessary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rPr>
          <w:rFonts w:cs="Times New Roman"/>
          <w:i/>
        </w:rPr>
        <w:t>U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&lt;&lt;</w:t>
      </w:r>
      <w:r>
        <w:rPr>
          <w:rFonts w:cs="Times New Roman"/>
          <w:i/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genotypes</w:t>
      </w:r>
      <w:r>
        <w:rPr>
          <w:spacing w:val="-5"/>
        </w:rPr>
        <w:t xml:space="preserve"> </w:t>
      </w:r>
      <w:r>
        <w:t>anyway.</w:t>
      </w:r>
    </w:p>
    <w:p w:rsidR="007E369A" w:rsidRDefault="007E369A" w:rsidP="00EA6A23">
      <w:pPr>
        <w:pStyle w:val="BodyText"/>
        <w:spacing w:before="5"/>
        <w:ind w:right="128"/>
      </w:pPr>
    </w:p>
    <w:p w:rsidR="007E369A" w:rsidRPr="00AE0439" w:rsidRDefault="00B87A85" w:rsidP="00CC7F1C">
      <w:pPr>
        <w:pStyle w:val="BodyText"/>
        <w:spacing w:before="5"/>
        <w:ind w:right="128"/>
        <w:rPr>
          <w:rFonts w:asciiTheme="minorHAnsi" w:eastAsiaTheme="minorHAnsi" w:hAnsiTheme="minorHAnsi"/>
          <w:sz w:val="28"/>
          <w:szCs w:val="28"/>
          <w:lang w:bidi="he-IL"/>
        </w:rPr>
      </w:pPr>
      <w:r>
        <w:rPr>
          <w:rFonts w:asciiTheme="minorHAnsi" w:eastAsiaTheme="minorHAnsi" w:hAnsiTheme="minorHAnsi"/>
          <w:sz w:val="28"/>
          <w:szCs w:val="28"/>
          <w:lang w:bidi="he-IL"/>
        </w:rPr>
        <w:t xml:space="preserve">There must have been </w:t>
      </w:r>
      <w:proofErr w:type="gramStart"/>
      <w:ins w:id="90" w:author="Yoav Ram" w:date="2014-03-30T08:19:00Z">
        <w:r w:rsidR="00830DAB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a </w:t>
        </w:r>
      </w:ins>
      <w:del w:id="91" w:author="Yoav Ram" w:date="2014-03-27T16:14:00Z"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a confusion</w:delText>
        </w:r>
      </w:del>
      <w:ins w:id="92" w:author="Yoav Ram" w:date="2014-03-27T16:14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confusion</w:t>
        </w:r>
      </w:ins>
      <w:proofErr w:type="gramEnd"/>
      <w:r>
        <w:rPr>
          <w:rFonts w:asciiTheme="minorHAnsi" w:eastAsiaTheme="minorHAnsi" w:hAnsiTheme="minorHAnsi"/>
          <w:sz w:val="28"/>
          <w:szCs w:val="28"/>
          <w:lang w:bidi="he-IL"/>
        </w:rPr>
        <w:t xml:space="preserve"> here.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 xml:space="preserve">First,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</w:t>
      </w:r>
      <w:r>
        <w:rPr>
          <w:rFonts w:asciiTheme="minorHAnsi" w:eastAsiaTheme="minorHAnsi" w:hAnsiTheme="minorHAnsi"/>
          <w:sz w:val="28"/>
          <w:szCs w:val="28"/>
          <w:lang w:bidi="he-IL"/>
        </w:rPr>
        <w:t>n our revised manuscript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 U does appear in </w:t>
      </w:r>
      <w:proofErr w:type="spellStart"/>
      <w:r w:rsidR="00F82C91">
        <w:rPr>
          <w:rFonts w:asciiTheme="minorHAnsi" w:eastAsiaTheme="minorHAnsi" w:hAnsiTheme="minorHAnsi"/>
          <w:sz w:val="28"/>
          <w:szCs w:val="28"/>
          <w:lang w:bidi="he-IL"/>
        </w:rPr>
        <w:t>eqs</w:t>
      </w:r>
      <w:proofErr w:type="spellEnd"/>
      <w:r w:rsidR="00F82C91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5</w:t>
      </w:r>
      <w:r w:rsidR="00F82C91">
        <w:rPr>
          <w:rFonts w:asciiTheme="minorHAnsi" w:eastAsiaTheme="minorHAnsi" w:hAnsiTheme="minorHAnsi"/>
          <w:sz w:val="28"/>
          <w:szCs w:val="28"/>
          <w:lang w:bidi="he-IL"/>
        </w:rPr>
        <w:t>-8</w:t>
      </w:r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</w:t>
      </w:r>
      <w:del w:id="93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pg. 12 </w:delText>
        </w:r>
      </w:del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>line</w:t>
      </w:r>
      <w:ins w:id="94" w:author="Yoav Ram" w:date="2014-03-27T16:15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r w:rsidR="00F82C91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del w:id="95" w:author="Yoav Ram" w:date="2014-03-27T16:15:00Z">
        <w:r w:rsidR="00F82C91" w:rsidRPr="00A87C0D"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>207</w:delText>
        </w:r>
        <w:r w:rsidDel="00CC7F1C">
          <w:rPr>
            <w:rFonts w:asciiTheme="minorHAnsi" w:eastAsiaTheme="minorHAnsi" w:hAnsiTheme="minorHAnsi"/>
            <w:sz w:val="28"/>
            <w:szCs w:val="28"/>
            <w:lang w:bidi="he-IL"/>
          </w:rPr>
          <w:delText xml:space="preserve"> </w:delText>
        </w:r>
      </w:del>
      <w:ins w:id="96" w:author="Yoav Ram" w:date="2014-03-27T16:15:00Z">
        <w:r w:rsidR="00CC7F1C" w:rsidRPr="00A87C0D">
          <w:rPr>
            <w:rFonts w:asciiTheme="minorHAnsi" w:eastAsiaTheme="minorHAnsi" w:hAnsiTheme="minorHAnsi"/>
            <w:sz w:val="28"/>
            <w:szCs w:val="28"/>
            <w:lang w:bidi="he-IL"/>
          </w:rPr>
          <w:t>20</w:t>
        </w:r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5-6 </w:t>
        </w:r>
      </w:ins>
      <w:r w:rsidR="00F82C91">
        <w:rPr>
          <w:rFonts w:asciiTheme="minorHAnsi" w:eastAsiaTheme="minorHAnsi" w:hAnsiTheme="minorHAnsi"/>
          <w:sz w:val="28"/>
          <w:szCs w:val="28"/>
          <w:lang w:bidi="he-IL"/>
        </w:rPr>
        <w:t>(note that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i/>
          <w:iCs/>
        </w:rPr>
        <w:t xml:space="preserve">q </w:t>
      </w:r>
      <w:r w:rsidR="006460EC" w:rsidRPr="00012631">
        <w:rPr>
          <w:rFonts w:asciiTheme="minorHAnsi" w:eastAsiaTheme="minorHAnsi" w:hAnsiTheme="minorHAnsi"/>
          <w:sz w:val="28"/>
          <w:szCs w:val="28"/>
          <w:lang w:bidi="he-IL"/>
        </w:rPr>
        <w:t xml:space="preserve">in equation 5 refers to an expression including </w:t>
      </w:r>
      <w:r w:rsidR="006D6403" w:rsidRPr="006D6403">
        <w:rPr>
          <w:rFonts w:asciiTheme="minorHAnsi" w:eastAsiaTheme="minorHAnsi" w:hAnsiTheme="minorHAnsi"/>
          <w:i/>
          <w:iCs/>
          <w:sz w:val="28"/>
          <w:szCs w:val="28"/>
          <w:lang w:bidi="he-IL"/>
          <w:rPrChange w:id="97" w:author="Yoav Ram" w:date="2014-03-27T16:15:00Z">
            <w:rPr>
              <w:rFonts w:asciiTheme="minorHAnsi" w:eastAsiaTheme="minorHAnsi" w:hAnsiTheme="minorHAnsi"/>
              <w:sz w:val="28"/>
              <w:szCs w:val="28"/>
              <w:lang w:bidi="he-IL"/>
            </w:rPr>
          </w:rPrChange>
        </w:rPr>
        <w:t>U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)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DE7FCC">
        <w:rPr>
          <w:rFonts w:asciiTheme="minorHAnsi" w:eastAsiaTheme="minorHAnsi" w:hAnsiTheme="minorHAnsi"/>
          <w:sz w:val="28"/>
          <w:szCs w:val="28"/>
          <w:lang w:bidi="he-IL"/>
        </w:rPr>
        <w:t>Second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, we make the assumption that </w:t>
      </w:r>
      <w:r w:rsidR="007E369A" w:rsidRPr="0094504D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only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for the </w:t>
      </w:r>
      <w:r w:rsidR="0094504D">
        <w:rPr>
          <w:rFonts w:asciiTheme="minorHAnsi" w:eastAsiaTheme="minorHAnsi" w:hAnsiTheme="minorHAnsi"/>
          <w:sz w:val="28"/>
          <w:szCs w:val="28"/>
          <w:lang w:bidi="he-IL"/>
        </w:rPr>
        <w:t xml:space="preserve">purpose of making the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>first order approximations (</w:t>
      </w:r>
      <w:r w:rsidR="0094504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e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E0439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~ 1-U/s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etc.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) to get a simple form for the equations, but the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analytic 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model is valid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>when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ever</w:t>
      </w:r>
      <w:r w:rsidR="007E369A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the MSB distribution of de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leterious mutations is Poisson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;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>t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>his occurs as long as the expected number of individuals in the</w:t>
      </w:r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fittest class is at least one -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Ne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vertAlign w:val="superscript"/>
          <w:lang w:bidi="he-IL"/>
        </w:rPr>
        <w:t>-U/s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 xml:space="preserve"> &gt; 1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or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U&lt;s*</w:t>
      </w:r>
      <w:proofErr w:type="spellStart"/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logN</w:t>
      </w:r>
      <w:proofErr w:type="spellEnd"/>
      <w:r w:rsidR="00012631">
        <w:rPr>
          <w:rFonts w:asciiTheme="minorHAnsi" w:eastAsiaTheme="minorHAnsi" w:hAnsiTheme="minorHAnsi"/>
          <w:sz w:val="28"/>
          <w:szCs w:val="28"/>
          <w:lang w:bidi="he-IL"/>
        </w:rPr>
        <w:t xml:space="preserve"> -</w:t>
      </w:r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which is much more relaxed than </w:t>
      </w:r>
      <w:r w:rsidR="00A87C0D" w:rsidRP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U&lt;&lt;s</w:t>
      </w:r>
      <w:ins w:id="98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(see </w:t>
        </w:r>
        <w:proofErr w:type="spellStart"/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Gessler</w:t>
        </w:r>
      </w:ins>
      <w:proofErr w:type="spellEnd"/>
      <w:ins w:id="99" w:author="Yoav Ram" w:date="2014-03-27T09:50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</w:t>
        </w:r>
      </w:ins>
      <w:ins w:id="100" w:author="Yoav Ram" w:date="2014-03-27T09:49:00Z">
        <w:r w:rsidR="005E3A81">
          <w:rPr>
            <w:rFonts w:asciiTheme="minorHAnsi" w:eastAsiaTheme="minorHAnsi" w:hAnsiTheme="minorHAnsi"/>
            <w:sz w:val="28"/>
            <w:szCs w:val="28"/>
            <w:lang w:bidi="he-IL"/>
          </w:rPr>
          <w:t>1995)</w:t>
        </w:r>
      </w:ins>
      <w:r w:rsidR="00A87C0D" w:rsidRPr="00A87C0D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Following the comment, we now clarify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the assumptions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442C06">
        <w:rPr>
          <w:rFonts w:asciiTheme="minorHAnsi" w:eastAsiaTheme="minorHAnsi" w:hAnsiTheme="minorHAnsi"/>
          <w:sz w:val="28"/>
          <w:szCs w:val="28"/>
          <w:lang w:bidi="he-IL"/>
        </w:rPr>
        <w:t xml:space="preserve">required for each result </w:t>
      </w:r>
      <w:r w:rsidR="00AB26E3">
        <w:rPr>
          <w:rFonts w:asciiTheme="minorHAnsi" w:eastAsiaTheme="minorHAnsi" w:hAnsiTheme="minorHAnsi"/>
          <w:sz w:val="28"/>
          <w:szCs w:val="28"/>
          <w:lang w:bidi="he-IL"/>
        </w:rPr>
        <w:t>in the text</w:t>
      </w:r>
      <w:ins w:id="101" w:author="Yoav Ram" w:date="2014-03-27T09:06:00Z">
        <w:r w:rsidR="009F4D71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(line 125 in the revised ms)</w:t>
        </w:r>
      </w:ins>
      <w:r w:rsidR="00AB26E3">
        <w:rPr>
          <w:rFonts w:asciiTheme="minorHAnsi" w:eastAsiaTheme="minorHAnsi" w:hAnsiTheme="minorHAnsi"/>
          <w:sz w:val="28"/>
          <w:szCs w:val="28"/>
          <w:lang w:bidi="he-IL"/>
        </w:rPr>
        <w:t xml:space="preserve">. </w:t>
      </w:r>
      <w:r w:rsidR="009A323E">
        <w:rPr>
          <w:rFonts w:asciiTheme="minorHAnsi" w:eastAsiaTheme="minorHAnsi" w:hAnsiTheme="minorHAnsi"/>
          <w:sz w:val="28"/>
          <w:szCs w:val="28"/>
          <w:lang w:bidi="he-IL"/>
        </w:rPr>
        <w:t>Finally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, </w:t>
      </w:r>
      <w:proofErr w:type="gramStart"/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we </w:t>
      </w:r>
      <w:r w:rsidR="00A87C0D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6460EC">
        <w:rPr>
          <w:rFonts w:asciiTheme="minorHAnsi" w:eastAsiaTheme="minorHAnsi" w:hAnsiTheme="minorHAnsi"/>
          <w:sz w:val="28"/>
          <w:szCs w:val="28"/>
          <w:lang w:bidi="he-IL"/>
        </w:rPr>
        <w:t>also</w:t>
      </w:r>
      <w:proofErr w:type="gramEnd"/>
      <w:r w:rsidR="006460EC">
        <w:rPr>
          <w:rFonts w:asciiTheme="minorHAnsi" w:eastAsiaTheme="minorHAnsi" w:hAnsiTheme="minorHAnsi"/>
          <w:sz w:val="28"/>
          <w:szCs w:val="28"/>
          <w:lang w:bidi="he-IL"/>
        </w:rPr>
        <w:t xml:space="preserve"> 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ran simulations in which </w:t>
      </w:r>
      <w:r w:rsidR="00AE0439">
        <w:rPr>
          <w:rFonts w:asciiTheme="minorHAnsi" w:eastAsiaTheme="minorHAnsi" w:hAnsiTheme="minorHAnsi"/>
          <w:i/>
          <w:iCs/>
          <w:sz w:val="28"/>
          <w:szCs w:val="28"/>
          <w:lang w:bidi="he-IL"/>
        </w:rPr>
        <w:t>0.1&lt;U/s&lt;1</w:t>
      </w:r>
      <w:r w:rsidR="00AE0439">
        <w:rPr>
          <w:rFonts w:asciiTheme="minorHAnsi" w:eastAsiaTheme="minorHAnsi" w:hAnsiTheme="minorHAnsi"/>
          <w:sz w:val="28"/>
          <w:szCs w:val="28"/>
          <w:lang w:bidi="he-IL"/>
        </w:rPr>
        <w:t xml:space="preserve"> and the analytic approximation for CM is the only thing that breaks in this case: the difference between SIM and CM remains the same and the analytic approximation for SIM is very close to the simulation results.</w:t>
      </w:r>
      <w:ins w:id="102" w:author="Yoav Ram" w:date="2014-03-27T09:3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Th</w:t>
        </w:r>
      </w:ins>
      <w:ins w:id="103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104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>s</w:t>
        </w:r>
      </w:ins>
      <w:ins w:id="105" w:author="Yoav Ram" w:date="2014-03-27T16:16:00Z">
        <w:r w:rsidR="00CC7F1C">
          <w:rPr>
            <w:rFonts w:asciiTheme="minorHAnsi" w:eastAsiaTheme="minorHAnsi" w:hAnsiTheme="minorHAnsi"/>
            <w:sz w:val="28"/>
            <w:szCs w:val="28"/>
            <w:lang w:bidi="he-IL"/>
          </w:rPr>
          <w:t>e</w:t>
        </w:r>
      </w:ins>
      <w:ins w:id="106" w:author="Yoav Ram" w:date="2014-03-27T09:36:00Z"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 xml:space="preserve"> results are shown in Figure 3 of the revised </w:t>
        </w:r>
        <w:proofErr w:type="spellStart"/>
        <w:r w:rsidR="00B636CD">
          <w:rPr>
            <w:rFonts w:asciiTheme="minorHAnsi" w:eastAsiaTheme="minorHAnsi" w:hAnsiTheme="minorHAnsi"/>
            <w:sz w:val="28"/>
            <w:szCs w:val="28"/>
            <w:lang w:bidi="he-IL"/>
          </w:rPr>
          <w:t>ms.</w:t>
        </w:r>
      </w:ins>
      <w:proofErr w:type="spellEnd"/>
    </w:p>
    <w:p w:rsidR="00A87C0D" w:rsidRPr="00A87C0D" w:rsidRDefault="00A87C0D" w:rsidP="00EA6A23">
      <w:pPr>
        <w:pStyle w:val="BodyText"/>
        <w:spacing w:before="5"/>
        <w:ind w:right="128"/>
      </w:pPr>
    </w:p>
    <w:p w:rsidR="007E369A" w:rsidRDefault="007E369A" w:rsidP="00EA6A23">
      <w:pPr>
        <w:pStyle w:val="BodyText"/>
        <w:spacing w:line="244" w:lineRule="auto"/>
        <w:ind w:right="64"/>
      </w:pP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boil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answer.</w:t>
      </w:r>
      <w:r>
        <w:rPr>
          <w:spacing w:val="5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(mutation-limited</w:t>
      </w:r>
      <w:r>
        <w:rPr>
          <w:spacing w:val="-5"/>
        </w:rPr>
        <w:t xml:space="preserve"> </w:t>
      </w:r>
      <w:r>
        <w:t>evolution),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adaptation</w:t>
      </w:r>
      <w:r>
        <w:rPr>
          <w:spacing w:val="-5"/>
        </w:rPr>
        <w:t xml:space="preserve"> </w:t>
      </w:r>
      <w:r>
        <w:t>is proportional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6"/>
        </w:rPr>
        <w:t xml:space="preserve"> </w:t>
      </w:r>
      <w:r>
        <w:t>rate.</w:t>
      </w:r>
      <w:r>
        <w:rPr>
          <w:spacing w:val="50"/>
        </w:rPr>
        <w:t xml:space="preserve"> </w:t>
      </w:r>
      <w:r>
        <w:t>Mutational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mutation</w:t>
      </w:r>
      <w:r>
        <w:rPr>
          <w:spacing w:val="-5"/>
        </w:rPr>
        <w:t xml:space="preserve"> </w:t>
      </w:r>
      <w:r>
        <w:t>rate</w:t>
      </w:r>
      <w:r>
        <w:rPr>
          <w:w w:val="99"/>
        </w:rPr>
        <w:t xml:space="preserve"> </w:t>
      </w:r>
      <w:r>
        <w:t>(CM,</w:t>
      </w:r>
      <w:r>
        <w:rPr>
          <w:spacing w:val="-3"/>
        </w:rPr>
        <w:t xml:space="preserve"> </w:t>
      </w:r>
      <w:r>
        <w:t>SIM)</w:t>
      </w:r>
      <w:r>
        <w:rPr>
          <w:spacing w:val="-3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adaptation.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constitutively</w:t>
      </w:r>
      <w:r>
        <w:rPr>
          <w:spacing w:val="-3"/>
        </w:rPr>
        <w:t xml:space="preserve"> </w:t>
      </w:r>
      <w:r>
        <w:t>higher mutation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(CM)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10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mutational</w:t>
      </w:r>
      <w:r>
        <w:rPr>
          <w:w w:val="99"/>
        </w:rPr>
        <w:t xml:space="preserve"> </w:t>
      </w:r>
      <w:r>
        <w:t>increase)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lastRenderedPageBreak/>
        <w:t>mutation-selection balance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epistatic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locus</w:t>
      </w:r>
      <w:r>
        <w:rPr>
          <w:spacing w:val="-2"/>
        </w:rPr>
        <w:t xml:space="preserve"> </w:t>
      </w:r>
      <w:r>
        <w:t>(eq.</w:t>
      </w:r>
      <w:r>
        <w:rPr>
          <w:spacing w:val="-3"/>
        </w:rPr>
        <w:t xml:space="preserve"> </w:t>
      </w:r>
      <w:r>
        <w:t>7).</w:t>
      </w:r>
      <w:r>
        <w:rPr>
          <w:spacing w:val="5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depends only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ascii="Arial" w:eastAsia="Arial" w:hAnsi="Arial" w:cs="Arial"/>
          <w:spacing w:val="-9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elevated</w:t>
      </w:r>
      <w:r>
        <w:rPr>
          <w:spacing w:val="-2"/>
        </w:rPr>
        <w:t xml:space="preserve"> </w:t>
      </w:r>
      <w:r>
        <w:t>mutation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 assumption.</w:t>
      </w:r>
      <w:r>
        <w:rPr>
          <w:spacing w:val="58"/>
        </w:rPr>
        <w:t xml:space="preserve"> </w:t>
      </w:r>
      <w:r>
        <w:t>(More</w:t>
      </w:r>
      <w:r>
        <w:rPr>
          <w:spacing w:val="-1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SIM</w:t>
      </w:r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≈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-1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τ</w:t>
      </w:r>
      <w:proofErr w:type="spellStart"/>
      <w:r>
        <w:rPr>
          <w:rFonts w:cs="Times New Roman"/>
          <w:i/>
          <w:position w:val="-2"/>
          <w:sz w:val="16"/>
          <w:szCs w:val="16"/>
        </w:rPr>
        <w:t>Ab_or_aB</w:t>
      </w:r>
      <w:proofErr w:type="spellEnd"/>
      <w:r>
        <w:rPr>
          <w:rFonts w:cs="Times New Roman"/>
          <w:i/>
          <w:spacing w:val="2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</w:rPr>
        <w:t>υ</w:t>
      </w:r>
      <w:r>
        <w:rPr>
          <w:rFonts w:cs="Times New Roman"/>
          <w:i/>
          <w:position w:val="-2"/>
          <w:sz w:val="16"/>
          <w:szCs w:val="16"/>
        </w:rPr>
        <w:t>NM</w:t>
      </w:r>
      <w:r>
        <w:t>;</w:t>
      </w:r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τ</w:t>
      </w:r>
      <w:r>
        <w:rPr>
          <w:rFonts w:cs="Times New Roman"/>
          <w:i/>
          <w:position w:val="-2"/>
          <w:sz w:val="16"/>
          <w:szCs w:val="16"/>
        </w:rPr>
        <w:t>ab</w:t>
      </w:r>
      <w:r>
        <w:rPr>
          <w:rFonts w:cs="Times New Roman"/>
          <w:i/>
          <w:spacing w:val="18"/>
          <w:position w:val="-2"/>
          <w:sz w:val="16"/>
          <w:szCs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1).</w:t>
      </w:r>
    </w:p>
    <w:p w:rsidR="007E369A" w:rsidRDefault="007E369A" w:rsidP="00EA6A23">
      <w:pPr>
        <w:bidi w:val="0"/>
        <w:spacing w:before="12" w:line="240" w:lineRule="exact"/>
        <w:rPr>
          <w:sz w:val="24"/>
          <w:szCs w:val="24"/>
        </w:rPr>
      </w:pPr>
    </w:p>
    <w:p w:rsidR="007E369A" w:rsidRDefault="007E369A" w:rsidP="00EA6A23">
      <w:pPr>
        <w:pStyle w:val="BodyText"/>
        <w:ind w:right="775"/>
      </w:pPr>
      <w:r>
        <w:t>Surely,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mutations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cs="Times New Roman"/>
          <w:i/>
        </w:rPr>
        <w:t>E.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coli</w:t>
      </w:r>
      <w:r>
        <w:rPr>
          <w:rFonts w:cs="Times New Roman"/>
          <w:i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rFonts w:cs="Times New Roman"/>
          <w:i/>
        </w:rPr>
        <w:t>U</w:t>
      </w:r>
      <w:r>
        <w:t>.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flies, experimental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~2%</w:t>
      </w:r>
      <w:r>
        <w:rPr>
          <w:spacing w:val="-3"/>
        </w:rPr>
        <w:t xml:space="preserve"> </w:t>
      </w:r>
      <w:r>
        <w:t>(similar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here)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inferences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mutations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much weaker</w:t>
      </w:r>
      <w:r>
        <w:rPr>
          <w:spacing w:val="-9"/>
        </w:rPr>
        <w:t xml:space="preserve"> </w:t>
      </w:r>
      <w:r>
        <w:t>effect.</w:t>
      </w:r>
    </w:p>
    <w:p w:rsidR="00A87C0D" w:rsidRDefault="00A87C0D" w:rsidP="00EA6A23">
      <w:pPr>
        <w:pStyle w:val="BodyText"/>
        <w:ind w:right="775"/>
      </w:pPr>
    </w:p>
    <w:p w:rsidR="00A87C0D" w:rsidRPr="00A87C0D" w:rsidRDefault="00AE0439" w:rsidP="00AE0439">
      <w:pPr>
        <w:pStyle w:val="BodyText"/>
        <w:ind w:right="77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Our</w:t>
      </w:r>
      <w:r w:rsidR="00A87C0D">
        <w:rPr>
          <w:rFonts w:asciiTheme="minorHAnsi" w:hAnsiTheme="minorHAnsi"/>
          <w:sz w:val="28"/>
          <w:szCs w:val="28"/>
        </w:rPr>
        <w:t xml:space="preserve"> model deals with haploid asexual organisms</w:t>
      </w:r>
      <w:r>
        <w:rPr>
          <w:rFonts w:asciiTheme="minorHAnsi" w:hAnsiTheme="minorHAnsi"/>
          <w:sz w:val="28"/>
          <w:szCs w:val="28"/>
        </w:rPr>
        <w:t xml:space="preserve"> (</w:t>
      </w:r>
      <w:r w:rsidRPr="009F4D71">
        <w:rPr>
          <w:rFonts w:asciiTheme="minorHAnsi" w:hAnsiTheme="minorHAnsi"/>
          <w:i/>
          <w:iCs/>
          <w:sz w:val="28"/>
          <w:szCs w:val="28"/>
        </w:rPr>
        <w:t>i.e.</w:t>
      </w:r>
      <w:r>
        <w:rPr>
          <w:rFonts w:asciiTheme="minorHAnsi" w:hAnsiTheme="minorHAnsi"/>
          <w:sz w:val="28"/>
          <w:szCs w:val="28"/>
        </w:rPr>
        <w:t xml:space="preserve"> microbes). We therefore make no claim on how adaptation proceeds in sexual, multi-cellular organisms such as files</w:t>
      </w:r>
      <w:r w:rsidR="00A87C0D">
        <w:rPr>
          <w:rFonts w:asciiTheme="minorHAnsi" w:hAnsiTheme="minorHAnsi"/>
          <w:sz w:val="28"/>
          <w:szCs w:val="28"/>
        </w:rPr>
        <w:t xml:space="preserve">. </w:t>
      </w:r>
      <w:r w:rsidR="00AB26E3">
        <w:rPr>
          <w:rFonts w:asciiTheme="minorHAnsi" w:hAnsiTheme="minorHAnsi"/>
          <w:sz w:val="28"/>
          <w:szCs w:val="28"/>
        </w:rPr>
        <w:t>This is an interesting direction for future research.</w:t>
      </w:r>
    </w:p>
    <w:p w:rsidR="007E369A" w:rsidRDefault="007E369A" w:rsidP="00EA6A23">
      <w:pPr>
        <w:bidi w:val="0"/>
        <w:spacing w:before="15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spacing w:line="252" w:lineRule="auto"/>
        <w:ind w:right="128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  <w:r>
        <w:rPr>
          <w:spacing w:val="-3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well</w:t>
      </w:r>
      <w:r>
        <w:rPr>
          <w:w w:val="99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rPr>
          <w:rFonts w:cs="Times New Roman"/>
          <w:i/>
        </w:rPr>
        <w:t>U</w:t>
      </w:r>
      <w:r>
        <w:rPr>
          <w:rFonts w:ascii="Arial" w:eastAsia="Arial" w:hAnsi="Arial" w:cs="Arial"/>
        </w:rPr>
        <w:t>τ</w:t>
      </w:r>
      <w:proofErr w:type="spellEnd"/>
      <w:r>
        <w:rPr>
          <w:rFonts w:ascii="Arial" w:eastAsia="Arial" w:hAnsi="Arial" w:cs="Arial"/>
          <w:spacing w:val="-8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large.</w:t>
      </w:r>
      <w:r>
        <w:rPr>
          <w:spacing w:val="58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cs="Times New Roman"/>
          <w:i/>
        </w:rPr>
        <w:t>s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≤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U</w:t>
      </w:r>
      <w:r>
        <w:t>.</w:t>
      </w:r>
    </w:p>
    <w:p w:rsidR="00A87C0D" w:rsidRDefault="00A87C0D" w:rsidP="00EA6A23">
      <w:pPr>
        <w:pStyle w:val="BodyText"/>
        <w:spacing w:line="252" w:lineRule="auto"/>
        <w:ind w:right="128"/>
      </w:pPr>
    </w:p>
    <w:p w:rsidR="00A87C0D" w:rsidRPr="00AE0439" w:rsidRDefault="00A87C0D" w:rsidP="00DB5F72">
      <w:pPr>
        <w:pStyle w:val="BodyText"/>
        <w:spacing w:line="252" w:lineRule="auto"/>
        <w:ind w:right="128"/>
        <w:rPr>
          <w:rFonts w:asciiTheme="minorHAnsi" w:hAnsiTheme="minorHAnsi"/>
          <w:sz w:val="28"/>
          <w:szCs w:val="28"/>
        </w:rPr>
      </w:pPr>
      <w:r w:rsidRPr="00A87C0D">
        <w:rPr>
          <w:rFonts w:asciiTheme="minorHAnsi" w:hAnsiTheme="minorHAnsi"/>
          <w:sz w:val="28"/>
          <w:szCs w:val="28"/>
        </w:rPr>
        <w:t xml:space="preserve">We </w:t>
      </w:r>
      <w:del w:id="107" w:author="Yoav Ram" w:date="2014-03-27T09:16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have </w:delText>
        </w:r>
      </w:del>
      <w:ins w:id="108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added </w:t>
        </w:r>
      </w:ins>
      <w:r w:rsidR="00AE0439">
        <w:rPr>
          <w:rFonts w:asciiTheme="minorHAnsi" w:hAnsiTheme="minorHAnsi"/>
          <w:sz w:val="28"/>
          <w:szCs w:val="28"/>
        </w:rPr>
        <w:t>simulation results for 0.1&lt;</w:t>
      </w:r>
      <w:r w:rsidR="00AE0439" w:rsidRPr="00DB5F72">
        <w:rPr>
          <w:rFonts w:asciiTheme="minorHAnsi" w:hAnsiTheme="minorHAnsi"/>
          <w:i/>
          <w:iCs/>
          <w:sz w:val="28"/>
          <w:szCs w:val="28"/>
        </w:rPr>
        <w:t>U/s</w:t>
      </w:r>
      <w:r w:rsidR="00AE0439">
        <w:rPr>
          <w:rFonts w:asciiTheme="minorHAnsi" w:hAnsiTheme="minorHAnsi"/>
          <w:sz w:val="28"/>
          <w:szCs w:val="28"/>
        </w:rPr>
        <w:t>&lt;1 and the only thing that doesn't hold is that the analytic approximation misses the simulation results</w:t>
      </w:r>
      <w:ins w:id="109" w:author="Yoav Ram" w:date="2014-03-27T09:17:00Z">
        <w:r w:rsidR="00B636CD">
          <w:rPr>
            <w:rFonts w:asciiTheme="minorHAnsi" w:hAnsiTheme="minorHAnsi"/>
            <w:sz w:val="28"/>
            <w:szCs w:val="28"/>
          </w:rPr>
          <w:t xml:space="preserve"> (Fig</w:t>
        </w:r>
      </w:ins>
      <w:ins w:id="110" w:author="Yoav Ram" w:date="2014-03-27T09:36:00Z">
        <w:r w:rsidR="00B636CD">
          <w:rPr>
            <w:rFonts w:asciiTheme="minorHAnsi" w:hAnsiTheme="minorHAnsi"/>
            <w:sz w:val="28"/>
            <w:szCs w:val="28"/>
          </w:rPr>
          <w:t>ure 3 in revised ms</w:t>
        </w:r>
      </w:ins>
      <w:ins w:id="111" w:author="Yoav Ram" w:date="2014-03-27T09:17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AE0439">
        <w:rPr>
          <w:rFonts w:asciiTheme="minorHAnsi" w:hAnsiTheme="minorHAnsi"/>
          <w:sz w:val="28"/>
          <w:szCs w:val="28"/>
        </w:rPr>
        <w:t>. These results were not shown</w:t>
      </w:r>
      <w:ins w:id="112" w:author="Yoav Ram" w:date="2014-03-27T09:16:00Z">
        <w:r w:rsidR="00DB5F72">
          <w:rPr>
            <w:rFonts w:asciiTheme="minorHAnsi" w:hAnsiTheme="minorHAnsi"/>
            <w:sz w:val="28"/>
            <w:szCs w:val="28"/>
          </w:rPr>
          <w:t xml:space="preserve"> before</w:t>
        </w:r>
      </w:ins>
      <w:r w:rsidR="00AE0439">
        <w:rPr>
          <w:rFonts w:asciiTheme="minorHAnsi" w:hAnsiTheme="minorHAnsi"/>
          <w:sz w:val="28"/>
          <w:szCs w:val="28"/>
        </w:rPr>
        <w:t xml:space="preserve"> because we limited our scope for asexual organisms in which </w:t>
      </w:r>
      <w:r w:rsidR="00AE0439">
        <w:rPr>
          <w:rFonts w:asciiTheme="minorHAnsi" w:hAnsiTheme="minorHAnsi"/>
          <w:i/>
          <w:iCs/>
          <w:sz w:val="28"/>
          <w:szCs w:val="28"/>
        </w:rPr>
        <w:t>U&lt;s</w:t>
      </w:r>
      <w:r w:rsidR="00AE0439">
        <w:rPr>
          <w:rFonts w:asciiTheme="minorHAnsi" w:hAnsiTheme="minorHAnsi"/>
          <w:sz w:val="28"/>
          <w:szCs w:val="28"/>
        </w:rPr>
        <w:t xml:space="preserve"> is reasonable</w:t>
      </w:r>
      <w:del w:id="113" w:author="Yoav Ram" w:date="2014-03-27T09:17:00Z">
        <w:r w:rsidR="00AE0439" w:rsidDel="00DB5F72">
          <w:rPr>
            <w:rFonts w:asciiTheme="minorHAnsi" w:hAnsiTheme="minorHAnsi"/>
            <w:sz w:val="28"/>
            <w:szCs w:val="28"/>
          </w:rPr>
          <w:delText xml:space="preserve">, but we </w:delText>
        </w:r>
      </w:del>
      <w:ins w:id="114" w:author="lhadany" w:date="2014-03-24T01:31:00Z">
        <w:del w:id="115" w:author="Yoav Ram" w:date="2014-03-27T09:17:00Z">
          <w:r w:rsidR="00114A61" w:rsidDel="00DB5F72">
            <w:rPr>
              <w:rFonts w:asciiTheme="minorHAnsi" w:hAnsiTheme="minorHAnsi"/>
              <w:sz w:val="28"/>
              <w:szCs w:val="28"/>
            </w:rPr>
            <w:delText>would be happy to include them</w:delText>
          </w:r>
        </w:del>
      </w:ins>
      <w:r w:rsidR="00AE0439">
        <w:rPr>
          <w:rFonts w:asciiTheme="minorHAnsi" w:hAnsiTheme="minorHAnsi"/>
          <w:sz w:val="28"/>
          <w:szCs w:val="28"/>
        </w:rPr>
        <w:t>.</w:t>
      </w:r>
    </w:p>
    <w:p w:rsidR="007E369A" w:rsidRDefault="007E369A" w:rsidP="00EA6A23">
      <w:pPr>
        <w:bidi w:val="0"/>
        <w:spacing w:line="252" w:lineRule="auto"/>
        <w:rPr>
          <w:rtl/>
        </w:rPr>
      </w:pPr>
    </w:p>
    <w:p w:rsidR="002C2D2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(</w:t>
      </w:r>
      <w:proofErr w:type="spellStart"/>
      <w:r>
        <w:t>ln</w:t>
      </w:r>
      <w:proofErr w:type="spellEnd"/>
      <w:r>
        <w:rPr>
          <w:spacing w:val="-3"/>
        </w:rPr>
        <w:t xml:space="preserve"> </w:t>
      </w:r>
      <w:r>
        <w:t>299)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SIMe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fixation</w:t>
      </w:r>
      <w:r>
        <w:rPr>
          <w:spacing w:val="-3"/>
        </w:rPr>
        <w:t xml:space="preserve"> </w:t>
      </w:r>
      <w:r>
        <w:t>over CM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S2.</w:t>
      </w:r>
      <w:r>
        <w:rPr>
          <w:spacing w:val="5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there</w:t>
      </w:r>
      <w:r>
        <w:rPr>
          <w:w w:val="99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claim.</w:t>
      </w:r>
      <w:r>
        <w:rPr>
          <w:spacing w:val="53"/>
        </w:rPr>
        <w:t xml:space="preserve"> 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2C2D2A" w:rsidRDefault="002C2D2A" w:rsidP="00830DAB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green lines, representing </w:t>
      </w:r>
      <w:proofErr w:type="spellStart"/>
      <w:r>
        <w:rPr>
          <w:rFonts w:asciiTheme="minorHAnsi" w:hAnsiTheme="minorHAnsi"/>
          <w:sz w:val="28"/>
          <w:szCs w:val="28"/>
        </w:rPr>
        <w:t>SIM</w:t>
      </w:r>
      <w:r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>
        <w:rPr>
          <w:rFonts w:asciiTheme="minorHAnsi" w:hAnsiTheme="minorHAnsi"/>
          <w:sz w:val="28"/>
          <w:szCs w:val="28"/>
        </w:rPr>
        <w:t>, are always higher than the red and blue lines representing CM and SIM</w:t>
      </w:r>
      <w:r w:rsidR="00AE0439">
        <w:rPr>
          <w:rFonts w:asciiTheme="minorHAnsi" w:hAnsiTheme="minorHAnsi"/>
          <w:sz w:val="28"/>
          <w:szCs w:val="28"/>
        </w:rPr>
        <w:t>, respectively</w:t>
      </w:r>
      <w:r>
        <w:rPr>
          <w:rFonts w:asciiTheme="minorHAnsi" w:hAnsiTheme="minorHAnsi"/>
          <w:sz w:val="28"/>
          <w:szCs w:val="28"/>
        </w:rPr>
        <w:t xml:space="preserve">. </w:t>
      </w:r>
      <w:ins w:id="116" w:author="lhadany" w:date="2014-03-27T05:55:00Z">
        <w:r w:rsidR="00DE0904">
          <w:rPr>
            <w:rFonts w:asciiTheme="minorHAnsi" w:hAnsiTheme="minorHAnsi"/>
            <w:sz w:val="28"/>
            <w:szCs w:val="28"/>
          </w:rPr>
          <w:t>We now describe that in the S</w:t>
        </w:r>
        <w:del w:id="117" w:author="Yoav Ram" w:date="2014-03-30T08:19:00Z">
          <w:r w:rsidR="00DE0904" w:rsidDel="00830DAB">
            <w:rPr>
              <w:rFonts w:asciiTheme="minorHAnsi" w:hAnsiTheme="minorHAnsi"/>
              <w:sz w:val="28"/>
              <w:szCs w:val="28"/>
            </w:rPr>
            <w:delText>i</w:delText>
          </w:r>
        </w:del>
      </w:ins>
      <w:ins w:id="118" w:author="Yoav Ram" w:date="2014-03-30T08:19:00Z">
        <w:r w:rsidR="00830DAB">
          <w:rPr>
            <w:rFonts w:asciiTheme="minorHAnsi" w:hAnsiTheme="minorHAnsi"/>
            <w:sz w:val="28"/>
            <w:szCs w:val="28"/>
          </w:rPr>
          <w:t>I</w:t>
        </w:r>
      </w:ins>
      <w:ins w:id="119" w:author="lhadany" w:date="2014-03-27T05:55:00Z">
        <w:r w:rsidR="00DE0904">
          <w:rPr>
            <w:rFonts w:asciiTheme="minorHAnsi" w:hAnsiTheme="minorHAnsi"/>
            <w:sz w:val="28"/>
            <w:szCs w:val="28"/>
          </w:rPr>
          <w:t xml:space="preserve">. </w:t>
        </w:r>
      </w:ins>
      <w:r>
        <w:rPr>
          <w:rFonts w:asciiTheme="minorHAnsi" w:hAnsiTheme="minorHAnsi"/>
          <w:sz w:val="28"/>
          <w:szCs w:val="28"/>
        </w:rPr>
        <w:t>Both the approximations (dashed lines) and simulation results</w:t>
      </w:r>
      <w:r w:rsidR="00AE043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(solid lines representing logistic regression on the results) support </w:t>
      </w:r>
      <w:r w:rsidR="00E832D8">
        <w:rPr>
          <w:rFonts w:asciiTheme="minorHAnsi" w:hAnsiTheme="minorHAnsi"/>
          <w:sz w:val="28"/>
          <w:szCs w:val="28"/>
        </w:rPr>
        <w:t xml:space="preserve">the advantage of </w:t>
      </w:r>
      <w:proofErr w:type="spellStart"/>
      <w:r w:rsidR="00E832D8">
        <w:rPr>
          <w:rFonts w:asciiTheme="minorHAnsi" w:hAnsiTheme="minorHAnsi"/>
          <w:sz w:val="28"/>
          <w:szCs w:val="28"/>
        </w:rPr>
        <w:t>SIM</w:t>
      </w:r>
      <w:r w:rsidR="00E832D8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before="76"/>
        <w:ind w:left="100" w:right="102" w:firstLine="0"/>
      </w:pPr>
      <w:r>
        <w:t>Moreover,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correct,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adaptation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(eq.10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ln</w:t>
      </w:r>
      <w:proofErr w:type="spellEnd"/>
      <w:r>
        <w:rPr>
          <w:spacing w:val="-2"/>
        </w:rPr>
        <w:t xml:space="preserve"> </w:t>
      </w:r>
      <w:r>
        <w:t>630).</w:t>
      </w:r>
      <w:r>
        <w:rPr>
          <w:spacing w:val="55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w w:val="99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mutants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MSB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ascii="Arial" w:eastAsia="Arial" w:hAnsi="Arial" w:cs="Arial"/>
          <w:spacing w:val="-1"/>
        </w:rPr>
        <w:t>τ</w:t>
      </w:r>
      <w:proofErr w:type="spellEnd"/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i/>
          <w:spacing w:val="-1"/>
        </w:rPr>
        <w:t>N</w:t>
      </w:r>
      <w:r>
        <w:rPr>
          <w:rFonts w:cs="Times New Roman"/>
          <w:spacing w:val="-1"/>
        </w:rPr>
        <w:t>µ</w:t>
      </w:r>
      <w:r>
        <w:rPr>
          <w:rFonts w:cs="Times New Roman"/>
          <w:i/>
          <w:spacing w:val="-1"/>
        </w:rPr>
        <w:t>/s</w:t>
      </w:r>
      <w:r>
        <w:rPr>
          <w:rFonts w:cs="Times New Roman"/>
          <w:i/>
          <w:spacing w:val="26"/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CMe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SIMe</w:t>
      </w:r>
      <w:proofErr w:type="spellEnd"/>
      <w:r>
        <w:t>).</w:t>
      </w:r>
      <w:r>
        <w:rPr>
          <w:spacing w:val="5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mutants could</w:t>
      </w:r>
      <w:r>
        <w:rPr>
          <w:spacing w:val="-4"/>
        </w:rPr>
        <w:t xml:space="preserve"> </w:t>
      </w:r>
      <w:r>
        <w:t>arise.</w:t>
      </w:r>
      <w:r>
        <w:rPr>
          <w:spacing w:val="5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outweigh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fixation.</w:t>
      </w:r>
    </w:p>
    <w:p w:rsidR="002C2D2A" w:rsidRDefault="002C2D2A" w:rsidP="00EA6A23">
      <w:pPr>
        <w:pStyle w:val="BodyText"/>
        <w:tabs>
          <w:tab w:val="left" w:pos="439"/>
        </w:tabs>
        <w:spacing w:before="76"/>
        <w:ind w:right="102"/>
      </w:pPr>
    </w:p>
    <w:p w:rsidR="002C2D2A" w:rsidRPr="00F628AC" w:rsidRDefault="002C2D2A" w:rsidP="00A21E26">
      <w:pPr>
        <w:pStyle w:val="BodyText"/>
        <w:tabs>
          <w:tab w:val="left" w:pos="439"/>
        </w:tabs>
        <w:spacing w:before="76"/>
        <w:ind w:right="102"/>
        <w:rPr>
          <w:rFonts w:asciiTheme="minorHAnsi" w:hAnsiTheme="minorHAnsi"/>
        </w:rPr>
        <w:pPrChange w:id="120" w:author="Yoav Ram" w:date="2014-03-30T08:25:00Z">
          <w:pPr>
            <w:pStyle w:val="BodyText"/>
            <w:tabs>
              <w:tab w:val="left" w:pos="439"/>
            </w:tabs>
            <w:spacing w:before="76"/>
            <w:ind w:right="102"/>
          </w:pPr>
        </w:pPrChange>
      </w:pPr>
      <w:r w:rsidRPr="00F628AC">
        <w:rPr>
          <w:rFonts w:asciiTheme="minorHAnsi" w:hAnsiTheme="minorHAnsi"/>
          <w:sz w:val="28"/>
          <w:szCs w:val="28"/>
        </w:rPr>
        <w:t>The simulations explicitly allowed for the population to achieve MSB before allowing for adaptation</w:t>
      </w:r>
      <w:r w:rsidR="003E5CE8" w:rsidRPr="00F628AC">
        <w:rPr>
          <w:rFonts w:asciiTheme="minorHAnsi" w:hAnsiTheme="minorHAnsi"/>
          <w:sz w:val="28"/>
          <w:szCs w:val="28"/>
        </w:rPr>
        <w:t>. I</w:t>
      </w:r>
      <w:r w:rsidRPr="00F628AC">
        <w:rPr>
          <w:rFonts w:asciiTheme="minorHAnsi" w:hAnsiTheme="minorHAnsi"/>
          <w:sz w:val="28"/>
          <w:szCs w:val="28"/>
        </w:rPr>
        <w:t xml:space="preserve">f </w:t>
      </w:r>
      <w:r w:rsidR="003E5CE8" w:rsidRPr="00F628AC">
        <w:rPr>
          <w:rFonts w:asciiTheme="minorHAnsi" w:hAnsiTheme="minorHAnsi"/>
          <w:sz w:val="28"/>
          <w:szCs w:val="28"/>
        </w:rPr>
        <w:t>standing variation was significant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 w:rsidR="003E5CE8">
        <w:rPr>
          <w:rFonts w:asciiTheme="minorHAnsi" w:hAnsiTheme="minorHAnsi"/>
          <w:sz w:val="28"/>
          <w:szCs w:val="28"/>
        </w:rPr>
        <w:lastRenderedPageBreak/>
        <w:t xml:space="preserve">then </w:t>
      </w:r>
      <w:r w:rsidRPr="002C2D2A">
        <w:rPr>
          <w:rFonts w:asciiTheme="minorHAnsi" w:hAnsiTheme="minorHAnsi"/>
          <w:sz w:val="28"/>
          <w:szCs w:val="28"/>
        </w:rPr>
        <w:t>the simulation results would show that CM adapts faster</w:t>
      </w:r>
      <w:r w:rsidR="003E5CE8">
        <w:rPr>
          <w:rFonts w:asciiTheme="minorHAnsi" w:hAnsiTheme="minorHAnsi"/>
          <w:sz w:val="28"/>
          <w:szCs w:val="28"/>
        </w:rPr>
        <w:t xml:space="preserve">; however, the results show that </w:t>
      </w:r>
      <w:proofErr w:type="spellStart"/>
      <w:r w:rsidR="003E5CE8">
        <w:rPr>
          <w:rFonts w:asciiTheme="minorHAnsi" w:hAnsiTheme="minorHAnsi"/>
          <w:sz w:val="28"/>
          <w:szCs w:val="28"/>
        </w:rPr>
        <w:t>SIM</w:t>
      </w:r>
      <w:r w:rsidR="003E5CE8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3E5CE8">
        <w:rPr>
          <w:rFonts w:asciiTheme="minorHAnsi" w:hAnsiTheme="minorHAnsi"/>
          <w:sz w:val="28"/>
          <w:szCs w:val="28"/>
        </w:rPr>
        <w:t xml:space="preserve"> is </w:t>
      </w:r>
      <w:r w:rsidR="00F628AC">
        <w:rPr>
          <w:rFonts w:asciiTheme="minorHAnsi" w:hAnsiTheme="minorHAnsi"/>
          <w:sz w:val="28"/>
          <w:szCs w:val="28"/>
        </w:rPr>
        <w:t xml:space="preserve">as fast as </w:t>
      </w:r>
      <w:r w:rsidR="003E5CE8">
        <w:rPr>
          <w:rFonts w:asciiTheme="minorHAnsi" w:hAnsiTheme="minorHAnsi"/>
          <w:sz w:val="28"/>
          <w:szCs w:val="28"/>
        </w:rPr>
        <w:t>CM</w:t>
      </w:r>
      <w:r w:rsidR="00F628AC">
        <w:rPr>
          <w:rFonts w:asciiTheme="minorHAnsi" w:hAnsiTheme="minorHAnsi"/>
          <w:sz w:val="28"/>
          <w:szCs w:val="28"/>
        </w:rPr>
        <w:t xml:space="preserve"> if not faster</w:t>
      </w:r>
      <w:r w:rsidRPr="002C2D2A">
        <w:rPr>
          <w:rFonts w:asciiTheme="minorHAnsi" w:hAnsiTheme="minorHAnsi"/>
          <w:sz w:val="28"/>
          <w:szCs w:val="28"/>
        </w:rPr>
        <w:t xml:space="preserve">. </w:t>
      </w:r>
      <w:r w:rsidR="00054883">
        <w:rPr>
          <w:rFonts w:asciiTheme="minorHAnsi" w:hAnsiTheme="minorHAnsi"/>
          <w:sz w:val="28"/>
          <w:szCs w:val="28"/>
        </w:rPr>
        <w:t xml:space="preserve">The reason for that is that the waiting time for appearance of a double mutant is relatively long </w:t>
      </w:r>
      <w:r w:rsidR="006F00D7">
        <w:rPr>
          <w:rFonts w:asciiTheme="minorHAnsi" w:hAnsiTheme="minorHAnsi"/>
          <w:sz w:val="28"/>
          <w:szCs w:val="28"/>
        </w:rPr>
        <w:t>(</w:t>
      </w:r>
      <w:r w:rsidR="00054883" w:rsidRPr="002C2D2A">
        <w:rPr>
          <w:rFonts w:asciiTheme="minorHAnsi" w:hAnsiTheme="minorHAnsi"/>
          <w:sz w:val="28"/>
          <w:szCs w:val="28"/>
        </w:rPr>
        <w:t xml:space="preserve">&gt;1000 </w:t>
      </w:r>
      <w:r w:rsidR="00054883">
        <w:rPr>
          <w:rFonts w:asciiTheme="minorHAnsi" w:hAnsiTheme="minorHAnsi"/>
          <w:sz w:val="28"/>
          <w:szCs w:val="28"/>
        </w:rPr>
        <w:t xml:space="preserve">generations even </w:t>
      </w:r>
      <w:r w:rsidR="00054883" w:rsidRPr="002C2D2A">
        <w:rPr>
          <w:rFonts w:asciiTheme="minorHAnsi" w:hAnsiTheme="minorHAnsi"/>
          <w:sz w:val="28"/>
          <w:szCs w:val="28"/>
        </w:rPr>
        <w:t xml:space="preserve">with the highest </w:t>
      </w:r>
      <w:proofErr w:type="gramStart"/>
      <w:r w:rsidR="00054883" w:rsidRPr="003E5CE8">
        <w:rPr>
          <w:rFonts w:asciiTheme="minorHAnsi" w:hAnsiTheme="minorHAnsi" w:cs="Arial"/>
          <w:i/>
          <w:iCs/>
          <w:sz w:val="28"/>
          <w:szCs w:val="28"/>
        </w:rPr>
        <w:t>τ</w:t>
      </w:r>
      <w:r w:rsidR="006F00D7">
        <w:rPr>
          <w:rFonts w:asciiTheme="minorHAnsi" w:hAnsiTheme="minorHAnsi"/>
          <w:sz w:val="28"/>
          <w:szCs w:val="28"/>
        </w:rPr>
        <w:t xml:space="preserve"> ,</w:t>
      </w:r>
      <w:proofErr w:type="gramEnd"/>
      <w:r w:rsidR="006F00D7">
        <w:rPr>
          <w:rFonts w:asciiTheme="minorHAnsi" w:hAnsiTheme="minorHAnsi"/>
          <w:sz w:val="28"/>
          <w:szCs w:val="28"/>
        </w:rPr>
        <w:t xml:space="preserve"> </w:t>
      </w:r>
      <w:r w:rsidR="00442C06">
        <w:rPr>
          <w:rFonts w:asciiTheme="minorHAnsi" w:hAnsiTheme="minorHAnsi"/>
          <w:sz w:val="28"/>
          <w:szCs w:val="28"/>
        </w:rPr>
        <w:t xml:space="preserve">see </w:t>
      </w:r>
      <w:r w:rsidR="00054883" w:rsidRPr="002C2D2A">
        <w:rPr>
          <w:rFonts w:asciiTheme="minorHAnsi" w:hAnsiTheme="minorHAnsi"/>
          <w:sz w:val="28"/>
          <w:szCs w:val="28"/>
        </w:rPr>
        <w:t>Fig. S1).</w:t>
      </w:r>
      <w:r w:rsidR="00054883">
        <w:rPr>
          <w:rFonts w:asciiTheme="minorHAnsi" w:hAnsiTheme="minorHAnsi"/>
          <w:sz w:val="28"/>
          <w:szCs w:val="28"/>
        </w:rPr>
        <w:t xml:space="preserve"> </w:t>
      </w:r>
      <w:r w:rsidR="006F00D7">
        <w:rPr>
          <w:rFonts w:asciiTheme="minorHAnsi" w:hAnsiTheme="minorHAnsi"/>
          <w:sz w:val="28"/>
          <w:szCs w:val="28"/>
        </w:rPr>
        <w:t>Thus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F628AC">
        <w:rPr>
          <w:rFonts w:asciiTheme="minorHAnsi" w:hAnsiTheme="minorHAnsi"/>
          <w:sz w:val="28"/>
          <w:szCs w:val="28"/>
        </w:rPr>
        <w:t xml:space="preserve"> population quickly approaches a </w:t>
      </w:r>
      <w:r w:rsidR="003E5CE8">
        <w:rPr>
          <w:rFonts w:asciiTheme="minorHAnsi" w:hAnsiTheme="minorHAnsi"/>
          <w:sz w:val="28"/>
          <w:szCs w:val="28"/>
        </w:rPr>
        <w:t xml:space="preserve">new </w:t>
      </w:r>
      <w:r w:rsidRPr="002C2D2A">
        <w:rPr>
          <w:rFonts w:asciiTheme="minorHAnsi" w:hAnsiTheme="minorHAnsi"/>
          <w:sz w:val="28"/>
          <w:szCs w:val="28"/>
        </w:rPr>
        <w:t xml:space="preserve">MSB </w:t>
      </w:r>
      <w:r w:rsidR="00F628AC">
        <w:rPr>
          <w:rFonts w:asciiTheme="minorHAnsi" w:hAnsiTheme="minorHAnsi"/>
          <w:sz w:val="28"/>
          <w:szCs w:val="28"/>
        </w:rPr>
        <w:t xml:space="preserve">after the environmental change (For example, with </w:t>
      </w:r>
      <w:r w:rsidR="00F628AC">
        <w:rPr>
          <w:rFonts w:asciiTheme="minorHAnsi" w:hAnsiTheme="minorHAnsi"/>
          <w:i/>
          <w:iCs/>
          <w:sz w:val="28"/>
          <w:szCs w:val="28"/>
        </w:rPr>
        <w:t>s=0.</w:t>
      </w:r>
      <w:r w:rsidR="00F628AC" w:rsidRPr="00F628AC">
        <w:rPr>
          <w:rFonts w:asciiTheme="minorHAnsi" w:hAnsiTheme="minorHAnsi"/>
          <w:sz w:val="28"/>
          <w:szCs w:val="28"/>
        </w:rPr>
        <w:t>05</w:t>
      </w:r>
      <w:r w:rsidR="00F628AC">
        <w:rPr>
          <w:rFonts w:asciiTheme="minorHAnsi" w:hAnsiTheme="minorHAnsi"/>
          <w:sz w:val="28"/>
          <w:szCs w:val="28"/>
        </w:rPr>
        <w:t xml:space="preserve"> and </w:t>
      </w:r>
      <w:r w:rsidR="00F628AC">
        <w:rPr>
          <w:rFonts w:asciiTheme="minorHAnsi" w:hAnsiTheme="minorHAnsi"/>
          <w:i/>
          <w:iCs/>
          <w:sz w:val="28"/>
          <w:szCs w:val="28"/>
        </w:rPr>
        <w:t>U=0.</w:t>
      </w:r>
      <w:r w:rsidR="00F628AC" w:rsidRPr="00F628AC">
        <w:rPr>
          <w:rFonts w:asciiTheme="minorHAnsi" w:hAnsiTheme="minorHAnsi"/>
          <w:sz w:val="28"/>
          <w:szCs w:val="28"/>
        </w:rPr>
        <w:t>0004</w:t>
      </w:r>
      <w:r w:rsidR="00F628AC">
        <w:rPr>
          <w:rFonts w:asciiTheme="minorHAnsi" w:hAnsiTheme="minorHAnsi"/>
          <w:sz w:val="28"/>
          <w:szCs w:val="28"/>
        </w:rPr>
        <w:t xml:space="preserve">, the average number of deleterious mutations is </w:t>
      </w:r>
      <w:r w:rsidR="00F628AC" w:rsidRPr="00F628AC">
        <w:rPr>
          <w:rFonts w:asciiTheme="minorHAnsi" w:hAnsiTheme="minorHAnsi"/>
          <w:i/>
          <w:iCs/>
          <w:sz w:val="28"/>
          <w:szCs w:val="28"/>
        </w:rPr>
        <w:t>0.99*U/s</w:t>
      </w:r>
      <w:r w:rsidR="00F628AC">
        <w:rPr>
          <w:rFonts w:asciiTheme="minorHAnsi" w:hAnsiTheme="minorHAnsi"/>
          <w:sz w:val="28"/>
          <w:szCs w:val="28"/>
        </w:rPr>
        <w:t xml:space="preserve"> after 90 generations</w:t>
      </w:r>
      <w:bookmarkStart w:id="121" w:name="_GoBack"/>
      <w:bookmarkEnd w:id="121"/>
      <w:del w:id="122" w:author="Yoav Ram" w:date="2014-03-30T08:25:00Z">
        <w:r w:rsidR="00F628AC" w:rsidDel="00A21E26">
          <w:rPr>
            <w:rFonts w:asciiTheme="minorHAnsi" w:hAnsiTheme="minorHAnsi"/>
            <w:sz w:val="28"/>
            <w:szCs w:val="28"/>
          </w:rPr>
          <w:delText xml:space="preserve"> </w:delText>
        </w:r>
      </w:del>
      <w:ins w:id="123" w:author="Yoav Ram" w:date="2014-03-30T08:25:00Z">
        <w:r w:rsidR="00A21E26">
          <w:rPr>
            <w:rFonts w:asciiTheme="minorHAnsi" w:hAnsiTheme="minorHAnsi"/>
            <w:sz w:val="28"/>
            <w:szCs w:val="28"/>
          </w:rPr>
          <w:t>;</w:t>
        </w:r>
      </w:ins>
      <w:del w:id="124" w:author="Yoav Ram" w:date="2014-03-30T08:25:00Z">
        <w:r w:rsidR="00F628AC" w:rsidDel="00A21E26">
          <w:rPr>
            <w:rFonts w:asciiTheme="minorHAnsi" w:hAnsiTheme="minorHAnsi"/>
            <w:sz w:val="28"/>
            <w:szCs w:val="28"/>
          </w:rPr>
          <w:delText>-</w:delText>
        </w:r>
      </w:del>
      <w:r w:rsidR="00F628AC">
        <w:rPr>
          <w:rFonts w:asciiTheme="minorHAnsi" w:hAnsiTheme="minorHAnsi"/>
          <w:sz w:val="28"/>
          <w:szCs w:val="28"/>
        </w:rPr>
        <w:t xml:space="preserve"> </w:t>
      </w:r>
      <w:r w:rsidRPr="002C2D2A">
        <w:rPr>
          <w:rFonts w:asciiTheme="minorHAnsi" w:hAnsiTheme="minorHAnsi"/>
          <w:sz w:val="28"/>
          <w:szCs w:val="28"/>
        </w:rPr>
        <w:t xml:space="preserve">see Gordo and </w:t>
      </w:r>
      <w:proofErr w:type="spellStart"/>
      <w:r w:rsidRPr="002C2D2A">
        <w:rPr>
          <w:rFonts w:asciiTheme="minorHAnsi" w:hAnsiTheme="minorHAnsi"/>
          <w:sz w:val="28"/>
          <w:szCs w:val="28"/>
        </w:rPr>
        <w:t>Dionisio</w:t>
      </w:r>
      <w:proofErr w:type="spellEnd"/>
      <w:r w:rsidRPr="002C2D2A">
        <w:rPr>
          <w:rFonts w:asciiTheme="minorHAnsi" w:hAnsiTheme="minorHAnsi"/>
          <w:sz w:val="28"/>
          <w:szCs w:val="28"/>
        </w:rPr>
        <w:t xml:space="preserve"> 2005 for </w:t>
      </w:r>
      <w:r w:rsidR="00F628AC">
        <w:rPr>
          <w:rFonts w:asciiTheme="minorHAnsi" w:hAnsiTheme="minorHAnsi"/>
          <w:sz w:val="28"/>
          <w:szCs w:val="28"/>
        </w:rPr>
        <w:t xml:space="preserve">details on how to compute this). This means that </w:t>
      </w:r>
      <w:del w:id="125" w:author="Yoav Ram" w:date="2014-03-27T09:18:00Z">
        <w:r w:rsidR="00F628AC" w:rsidDel="00DB5F72">
          <w:rPr>
            <w:rFonts w:asciiTheme="minorHAnsi" w:hAnsiTheme="minorHAnsi"/>
            <w:sz w:val="28"/>
            <w:szCs w:val="28"/>
          </w:rPr>
          <w:delText xml:space="preserve">the </w:delText>
        </w:r>
      </w:del>
      <w:r w:rsidR="00F628AC">
        <w:rPr>
          <w:rFonts w:asciiTheme="minorHAnsi" w:hAnsiTheme="minorHAnsi"/>
          <w:sz w:val="28"/>
          <w:szCs w:val="28"/>
        </w:rPr>
        <w:t xml:space="preserve">standing variation is quickly generated in </w:t>
      </w:r>
      <w:proofErr w:type="spellStart"/>
      <w:r w:rsidR="00F628AC">
        <w:rPr>
          <w:rFonts w:asciiTheme="minorHAnsi" w:hAnsiTheme="minorHAnsi"/>
          <w:sz w:val="28"/>
          <w:szCs w:val="28"/>
        </w:rPr>
        <w:t>SIM</w:t>
      </w:r>
      <w:r w:rsidR="00F628AC" w:rsidRPr="00F628AC">
        <w:rPr>
          <w:rFonts w:asciiTheme="minorHAnsi" w:hAnsiTheme="minorHAnsi"/>
          <w:sz w:val="28"/>
          <w:szCs w:val="28"/>
          <w:vertAlign w:val="subscript"/>
        </w:rPr>
        <w:t>e</w:t>
      </w:r>
      <w:proofErr w:type="spellEnd"/>
      <w:r w:rsidR="00F628AC">
        <w:rPr>
          <w:rFonts w:asciiTheme="minorHAnsi" w:hAnsiTheme="minorHAnsi"/>
          <w:sz w:val="28"/>
          <w:szCs w:val="28"/>
        </w:rPr>
        <w:t xml:space="preserve"> populations and doesn't give CM populations much of an advantage.</w:t>
      </w:r>
      <w:r w:rsidR="001C103D">
        <w:rPr>
          <w:rFonts w:asciiTheme="minorHAnsi" w:hAnsiTheme="minorHAnsi"/>
          <w:sz w:val="28"/>
          <w:szCs w:val="28"/>
        </w:rPr>
        <w:t xml:space="preserve"> </w:t>
      </w:r>
      <w:r w:rsidR="006707A4" w:rsidRPr="00DB5F72">
        <w:rPr>
          <w:rFonts w:asciiTheme="minorHAnsi" w:hAnsiTheme="minorHAnsi"/>
          <w:sz w:val="28"/>
          <w:szCs w:val="28"/>
        </w:rPr>
        <w:t>We include that explanation in the revised ms</w:t>
      </w:r>
      <w:ins w:id="126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(line 31</w:t>
        </w:r>
      </w:ins>
      <w:ins w:id="127" w:author="Yoav Ram" w:date="2014-03-27T16:17:00Z">
        <w:r w:rsidR="00CC7F1C">
          <w:rPr>
            <w:rFonts w:asciiTheme="minorHAnsi" w:hAnsiTheme="minorHAnsi"/>
            <w:sz w:val="28"/>
            <w:szCs w:val="28"/>
          </w:rPr>
          <w:t>8</w:t>
        </w:r>
      </w:ins>
      <w:ins w:id="128" w:author="Yoav Ram" w:date="2014-03-27T09:21:00Z">
        <w:r w:rsidR="00DB5F72">
          <w:rPr>
            <w:rFonts w:asciiTheme="minorHAnsi" w:hAnsiTheme="minorHAnsi"/>
            <w:sz w:val="28"/>
            <w:szCs w:val="28"/>
          </w:rPr>
          <w:t>)</w:t>
        </w:r>
      </w:ins>
      <w:r w:rsidR="001C103D">
        <w:rPr>
          <w:rFonts w:asciiTheme="minorHAnsi" w:hAnsiTheme="minorHAnsi"/>
          <w:sz w:val="28"/>
          <w:szCs w:val="28"/>
        </w:rPr>
        <w:t>.</w:t>
      </w:r>
      <w:ins w:id="129" w:author="Yoav Ram" w:date="2014-03-27T09:21:00Z">
        <w:r w:rsidR="00DB5F72">
          <w:rPr>
            <w:rFonts w:asciiTheme="minorHAnsi" w:hAnsiTheme="minorHAnsi"/>
            <w:sz w:val="28"/>
            <w:szCs w:val="28"/>
          </w:rPr>
          <w:t xml:space="preserve"> </w:t>
        </w:r>
      </w:ins>
    </w:p>
    <w:p w:rsidR="007E369A" w:rsidRDefault="007E369A" w:rsidP="00EA6A23">
      <w:pPr>
        <w:bidi w:val="0"/>
        <w:spacing w:before="14" w:line="260" w:lineRule="exact"/>
        <w:rPr>
          <w:sz w:val="26"/>
          <w:szCs w:val="26"/>
        </w:rPr>
      </w:pPr>
    </w:p>
    <w:p w:rsidR="007E369A" w:rsidRDefault="007E369A" w:rsidP="00EA6A23">
      <w:pPr>
        <w:pStyle w:val="BodyText"/>
        <w:numPr>
          <w:ilvl w:val="0"/>
          <w:numId w:val="1"/>
        </w:numPr>
        <w:tabs>
          <w:tab w:val="left" w:pos="439"/>
        </w:tabs>
        <w:spacing w:line="237" w:lineRule="auto"/>
        <w:ind w:left="100" w:right="135" w:firstLine="0"/>
      </w:pPr>
      <w:r>
        <w:t>Mean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wrong.</w:t>
      </w:r>
      <w:r>
        <w:rPr>
          <w:spacing w:val="5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deleterious</w:t>
      </w:r>
      <w:r>
        <w:rPr>
          <w:spacing w:val="-3"/>
        </w:rPr>
        <w:t xml:space="preserve"> </w:t>
      </w:r>
      <w:r>
        <w:t>alleles</w:t>
      </w:r>
      <w:r>
        <w:rPr>
          <w:spacing w:val="-4"/>
        </w:rPr>
        <w:t xml:space="preserve"> </w:t>
      </w:r>
      <w:r>
        <w:t>can only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deleterious</w:t>
      </w:r>
      <w:r>
        <w:rPr>
          <w:spacing w:val="-5"/>
        </w:rPr>
        <w:t xml:space="preserve"> </w:t>
      </w:r>
      <w:r>
        <w:t>mutations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beneficial</w:t>
      </w:r>
      <w:r>
        <w:rPr>
          <w:w w:val="99"/>
        </w:rPr>
        <w:t xml:space="preserve"> </w:t>
      </w:r>
      <w:r>
        <w:t>ones.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beneficials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strictly correct.</w:t>
      </w:r>
    </w:p>
    <w:p w:rsidR="002C2D2A" w:rsidRDefault="002C2D2A" w:rsidP="00EA6A23">
      <w:pPr>
        <w:pStyle w:val="BodyText"/>
        <w:tabs>
          <w:tab w:val="left" w:pos="439"/>
        </w:tabs>
        <w:spacing w:line="237" w:lineRule="auto"/>
        <w:ind w:right="135"/>
      </w:pPr>
    </w:p>
    <w:p w:rsidR="002C2D2A" w:rsidRPr="002C2D2A" w:rsidRDefault="008C06C4" w:rsidP="00442C06">
      <w:pPr>
        <w:pStyle w:val="BodyText"/>
        <w:tabs>
          <w:tab w:val="left" w:pos="439"/>
        </w:tabs>
        <w:spacing w:line="237" w:lineRule="auto"/>
        <w:ind w:right="135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Incorrect.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="002C2D2A">
        <w:rPr>
          <w:rFonts w:asciiTheme="minorHAnsi" w:hAnsiTheme="minorHAnsi"/>
          <w:sz w:val="28"/>
          <w:szCs w:val="28"/>
        </w:rPr>
        <w:t xml:space="preserve">In our mean fitness model (SI), </w:t>
      </w:r>
      <w:r w:rsidR="006707A4" w:rsidRPr="00671BC1">
        <w:rPr>
          <w:rFonts w:asciiTheme="minorHAnsi" w:hAnsiTheme="minorHAnsi"/>
          <w:sz w:val="28"/>
          <w:szCs w:val="28"/>
          <w:u w:val="single"/>
        </w:rPr>
        <w:t>all individuals can receive both deleterious and beneficial mutations</w:t>
      </w:r>
      <w:r w:rsidR="002C2D2A">
        <w:rPr>
          <w:rFonts w:asciiTheme="minorHAnsi" w:hAnsiTheme="minorHAnsi"/>
          <w:sz w:val="28"/>
          <w:szCs w:val="28"/>
        </w:rPr>
        <w:t>, except for mutation-free individuals</w:t>
      </w:r>
      <w:r w:rsidR="003E5CE8">
        <w:rPr>
          <w:rFonts w:asciiTheme="minorHAnsi" w:hAnsiTheme="minorHAnsi"/>
          <w:sz w:val="28"/>
          <w:szCs w:val="28"/>
        </w:rPr>
        <w:t xml:space="preserve"> (see definition of </w:t>
      </w:r>
      <w:proofErr w:type="spellStart"/>
      <w:r w:rsidR="003E5CE8">
        <w:rPr>
          <w:rFonts w:asciiTheme="minorHAnsi" w:hAnsiTheme="minorHAnsi"/>
          <w:i/>
          <w:iCs/>
          <w:sz w:val="28"/>
          <w:szCs w:val="28"/>
        </w:rPr>
        <w:t>m</w:t>
      </w:r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x</w:t>
      </w:r>
      <w:proofErr w:type="gramStart"/>
      <w:r w:rsidR="003E5CE8">
        <w:rPr>
          <w:rFonts w:asciiTheme="minorHAnsi" w:hAnsiTheme="minorHAnsi"/>
          <w:i/>
          <w:iCs/>
          <w:sz w:val="28"/>
          <w:szCs w:val="28"/>
          <w:vertAlign w:val="subscript"/>
        </w:rPr>
        <w:t>,y</w:t>
      </w:r>
      <w:proofErr w:type="spellEnd"/>
      <w:proofErr w:type="gramEnd"/>
      <w:r w:rsidR="003E5CE8">
        <w:rPr>
          <w:rFonts w:asciiTheme="minorHAnsi" w:hAnsiTheme="minorHAnsi"/>
          <w:sz w:val="28"/>
          <w:szCs w:val="28"/>
        </w:rPr>
        <w:t xml:space="preserve"> in line 6</w:t>
      </w:r>
      <w:ins w:id="130" w:author="Yoav Ram" w:date="2014-03-27T16:18:00Z">
        <w:r w:rsidR="00FA5E12">
          <w:rPr>
            <w:rFonts w:asciiTheme="minorHAnsi" w:hAnsiTheme="minorHAnsi"/>
            <w:sz w:val="28"/>
            <w:szCs w:val="28"/>
          </w:rPr>
          <w:t>4-70</w:t>
        </w:r>
      </w:ins>
      <w:del w:id="131" w:author="Yoav Ram" w:date="2014-03-27T16:18:00Z">
        <w:r w:rsidR="003E5CE8" w:rsidDel="00FA5E12">
          <w:rPr>
            <w:rFonts w:asciiTheme="minorHAnsi" w:hAnsiTheme="minorHAnsi"/>
            <w:sz w:val="28"/>
            <w:szCs w:val="28"/>
          </w:rPr>
          <w:delText>3</w:delText>
        </w:r>
      </w:del>
      <w:r w:rsidR="003E5CE8">
        <w:rPr>
          <w:rFonts w:asciiTheme="minorHAnsi" w:hAnsiTheme="minorHAnsi"/>
          <w:sz w:val="28"/>
          <w:szCs w:val="28"/>
        </w:rPr>
        <w:t xml:space="preserve"> of the SI)</w:t>
      </w:r>
      <w:r w:rsidR="002C2D2A">
        <w:rPr>
          <w:rFonts w:asciiTheme="minorHAnsi" w:hAnsiTheme="minorHAnsi"/>
          <w:sz w:val="28"/>
          <w:szCs w:val="28"/>
        </w:rPr>
        <w:t>.</w:t>
      </w:r>
      <w:r w:rsidR="003E5CE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T</w:t>
      </w:r>
      <w:r w:rsidR="003E5CE8">
        <w:rPr>
          <w:rFonts w:asciiTheme="minorHAnsi" w:hAnsiTheme="minorHAnsi"/>
          <w:sz w:val="28"/>
          <w:szCs w:val="28"/>
        </w:rPr>
        <w:t xml:space="preserve">his is </w:t>
      </w:r>
      <w:r w:rsidR="001C103D">
        <w:rPr>
          <w:rFonts w:asciiTheme="minorHAnsi" w:hAnsiTheme="minorHAnsi"/>
          <w:sz w:val="28"/>
          <w:szCs w:val="28"/>
        </w:rPr>
        <w:t xml:space="preserve">similar </w:t>
      </w:r>
      <w:del w:id="132" w:author="Yoav Ram" w:date="2014-03-27T09:22:00Z">
        <w:r w:rsidR="001C103D" w:rsidDel="00671BC1">
          <w:rPr>
            <w:rFonts w:asciiTheme="minorHAnsi" w:hAnsiTheme="minorHAnsi"/>
            <w:sz w:val="28"/>
            <w:szCs w:val="28"/>
          </w:rPr>
          <w:delText xml:space="preserve">to </w:delText>
        </w:r>
        <w:r w:rsidR="003E5CE8" w:rsidDel="00671BC1">
          <w:rPr>
            <w:rFonts w:asciiTheme="minorHAnsi" w:hAnsiTheme="minorHAnsi"/>
            <w:sz w:val="28"/>
            <w:szCs w:val="28"/>
          </w:rPr>
          <w:delText xml:space="preserve"> the</w:delText>
        </w:r>
      </w:del>
      <w:ins w:id="133" w:author="Yoav Ram" w:date="2014-03-27T09:22:00Z">
        <w:r w:rsidR="00671BC1">
          <w:rPr>
            <w:rFonts w:asciiTheme="minorHAnsi" w:hAnsiTheme="minorHAnsi"/>
            <w:sz w:val="28"/>
            <w:szCs w:val="28"/>
          </w:rPr>
          <w:t>to the</w:t>
        </w:r>
      </w:ins>
      <w:r w:rsidR="003E5CE8">
        <w:rPr>
          <w:rFonts w:asciiTheme="minorHAnsi" w:hAnsiTheme="minorHAnsi"/>
          <w:sz w:val="28"/>
          <w:szCs w:val="28"/>
        </w:rPr>
        <w:t xml:space="preserve"> model described in Ram and Hadany 2012, which </w:t>
      </w:r>
      <w:r>
        <w:rPr>
          <w:rFonts w:asciiTheme="minorHAnsi" w:hAnsiTheme="minorHAnsi"/>
          <w:sz w:val="28"/>
          <w:szCs w:val="28"/>
        </w:rPr>
        <w:t>you alrea</w:t>
      </w:r>
      <w:r w:rsidR="001C103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y know</w:t>
      </w:r>
      <w:r w:rsidR="003E5CE8">
        <w:rPr>
          <w:rFonts w:asciiTheme="minorHAnsi" w:hAnsiTheme="minorHAnsi"/>
          <w:sz w:val="28"/>
          <w:szCs w:val="28"/>
        </w:rPr>
        <w:t>.</w:t>
      </w:r>
      <w:r w:rsidR="00DD6C62">
        <w:rPr>
          <w:rFonts w:asciiTheme="minorHAnsi" w:hAnsiTheme="minorHAnsi"/>
          <w:sz w:val="28"/>
          <w:szCs w:val="28"/>
        </w:rPr>
        <w:t xml:space="preserve"> </w:t>
      </w:r>
    </w:p>
    <w:p w:rsidR="007E369A" w:rsidRDefault="007E369A" w:rsidP="00EA6A23">
      <w:pPr>
        <w:bidi w:val="0"/>
        <w:spacing w:before="16" w:line="260" w:lineRule="exact"/>
        <w:rPr>
          <w:sz w:val="26"/>
          <w:szCs w:val="26"/>
        </w:rPr>
      </w:pPr>
    </w:p>
    <w:p w:rsidR="007E369A" w:rsidDel="003D325F" w:rsidRDefault="007E369A" w:rsidP="00EA6A23">
      <w:pPr>
        <w:pStyle w:val="BodyText"/>
        <w:ind w:right="275"/>
        <w:rPr>
          <w:del w:id="134" w:author="lhadany" w:date="2014-03-27T06:25:00Z"/>
        </w:rPr>
      </w:pPr>
      <w:r>
        <w:t>Summary:</w:t>
      </w:r>
      <w:r>
        <w:rPr>
          <w:spacing w:val="5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(1) simplify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 warrant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paper,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submissions.</w:t>
      </w:r>
      <w:r>
        <w:rPr>
          <w:spacing w:val="52"/>
        </w:rPr>
        <w:t xml:space="preserve"> </w:t>
      </w:r>
      <w:r>
        <w:t>The</w:t>
      </w:r>
      <w:r>
        <w:rPr>
          <w:w w:val="99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narrow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space.</w:t>
      </w:r>
      <w:r>
        <w:rPr>
          <w:spacing w:val="5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least</w:t>
      </w:r>
      <w:r>
        <w:rPr>
          <w:spacing w:val="-5"/>
        </w:rPr>
        <w:t xml:space="preserve"> </w:t>
      </w:r>
      <w:proofErr w:type="gramStart"/>
      <w:r>
        <w:t>more</w:t>
      </w:r>
      <w:proofErr w:type="gramEnd"/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thoughtfully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hitchhiking.</w:t>
      </w:r>
      <w:r>
        <w:rPr>
          <w:spacing w:val="5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reviewers)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w w:val="9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done.</w:t>
      </w:r>
    </w:p>
    <w:p w:rsidR="00C86508" w:rsidDel="003D325F" w:rsidRDefault="00C86508" w:rsidP="003D325F">
      <w:pPr>
        <w:pStyle w:val="BodyText"/>
        <w:ind w:right="275"/>
        <w:rPr>
          <w:del w:id="135" w:author="lhadany" w:date="2014-03-27T06:25:00Z"/>
        </w:rPr>
      </w:pPr>
    </w:p>
    <w:p w:rsidR="007E369A" w:rsidRDefault="007E369A" w:rsidP="00EA6A23">
      <w:pPr>
        <w:bidi w:val="0"/>
      </w:pPr>
    </w:p>
    <w:sectPr w:rsidR="007E369A" w:rsidSect="00322C2A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68" w:rsidRDefault="00D55868" w:rsidP="00EA6A23">
      <w:pPr>
        <w:spacing w:after="0" w:line="240" w:lineRule="auto"/>
      </w:pPr>
      <w:r>
        <w:separator/>
      </w:r>
    </w:p>
  </w:endnote>
  <w:endnote w:type="continuationSeparator" w:id="0">
    <w:p w:rsidR="00D55868" w:rsidRDefault="00D55868" w:rsidP="00EA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38" w:author="Yoav Ram" w:date="2014-03-30T08:25:00Z"/>
  <w:sdt>
    <w:sdtPr>
      <w:rPr>
        <w:rtl/>
      </w:rPr>
      <w:id w:val="-254675771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38"/>
      <w:p w:rsidR="00A21E26" w:rsidRDefault="00A21E26">
        <w:pPr>
          <w:pStyle w:val="Footer"/>
          <w:jc w:val="center"/>
          <w:rPr>
            <w:ins w:id="139" w:author="Yoav Ram" w:date="2014-03-30T08:25:00Z"/>
          </w:rPr>
        </w:pPr>
        <w:ins w:id="140" w:author="Yoav Ram" w:date="2014-03-30T08:2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  <w:rtl/>
          </w:rPr>
          <w:t>1</w:t>
        </w:r>
        <w:ins w:id="141" w:author="Yoav Ram" w:date="2014-03-30T08:25:00Z">
          <w:r>
            <w:rPr>
              <w:noProof/>
            </w:rPr>
            <w:fldChar w:fldCharType="end"/>
          </w:r>
        </w:ins>
      </w:p>
      <w:customXmlInsRangeStart w:id="142" w:author="Yoav Ram" w:date="2014-03-30T08:25:00Z"/>
    </w:sdtContent>
  </w:sdt>
  <w:customXmlInsRangeEnd w:id="142"/>
  <w:p w:rsidR="00A21E26" w:rsidRDefault="00A21E26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68" w:rsidRDefault="00D55868" w:rsidP="00EA6A23">
      <w:pPr>
        <w:spacing w:after="0" w:line="240" w:lineRule="auto"/>
      </w:pPr>
      <w:r>
        <w:separator/>
      </w:r>
    </w:p>
  </w:footnote>
  <w:footnote w:type="continuationSeparator" w:id="0">
    <w:p w:rsidR="00D55868" w:rsidRDefault="00D55868" w:rsidP="00EA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A23" w:rsidRDefault="006D6403">
    <w:pPr>
      <w:pStyle w:val="Header"/>
    </w:pPr>
    <w:r>
      <w:rPr>
        <w:rtl/>
      </w:rPr>
      <w:fldChar w:fldCharType="begin"/>
    </w:r>
    <w:r w:rsidR="00EA6A23">
      <w:instrText xml:space="preserve"> DATE \@ "MMMM d, yyyy" </w:instrText>
    </w:r>
    <w:r>
      <w:rPr>
        <w:rtl/>
      </w:rPr>
      <w:fldChar w:fldCharType="separate"/>
    </w:r>
    <w:ins w:id="136" w:author="Yoav Ram" w:date="2014-03-30T08:07:00Z">
      <w:r w:rsidR="00A36E98">
        <w:rPr>
          <w:noProof/>
        </w:rPr>
        <w:t>March 30, 2014</w:t>
      </w:r>
    </w:ins>
    <w:del w:id="137" w:author="Yoav Ram" w:date="2014-03-30T08:07:00Z">
      <w:r w:rsidR="00B12943" w:rsidDel="00A36E98">
        <w:rPr>
          <w:noProof/>
        </w:rPr>
        <w:delText>March 27, 2014</w:delText>
      </w:r>
    </w:del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93287"/>
    <w:multiLevelType w:val="hybridMultilevel"/>
    <w:tmpl w:val="61FEAFC2"/>
    <w:lvl w:ilvl="0" w:tplc="588C661E">
      <w:start w:val="1"/>
      <w:numFmt w:val="decimal"/>
      <w:lvlText w:val="(%1)"/>
      <w:lvlJc w:val="left"/>
      <w:pPr>
        <w:ind w:left="0" w:hanging="3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F9EC7514">
      <w:start w:val="1"/>
      <w:numFmt w:val="lowerRoman"/>
      <w:lvlText w:val="(%2)"/>
      <w:lvlJc w:val="left"/>
      <w:pPr>
        <w:ind w:left="0" w:hanging="287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EA963106">
      <w:start w:val="1"/>
      <w:numFmt w:val="bullet"/>
      <w:lvlText w:val="•"/>
      <w:lvlJc w:val="left"/>
      <w:pPr>
        <w:ind w:left="0" w:firstLine="0"/>
      </w:pPr>
    </w:lvl>
    <w:lvl w:ilvl="3" w:tplc="F9DAA968">
      <w:start w:val="1"/>
      <w:numFmt w:val="bullet"/>
      <w:lvlText w:val="•"/>
      <w:lvlJc w:val="left"/>
      <w:pPr>
        <w:ind w:left="0" w:firstLine="0"/>
      </w:pPr>
    </w:lvl>
    <w:lvl w:ilvl="4" w:tplc="9CD40106">
      <w:start w:val="1"/>
      <w:numFmt w:val="bullet"/>
      <w:lvlText w:val="•"/>
      <w:lvlJc w:val="left"/>
      <w:pPr>
        <w:ind w:left="0" w:firstLine="0"/>
      </w:pPr>
    </w:lvl>
    <w:lvl w:ilvl="5" w:tplc="A0A21794">
      <w:start w:val="1"/>
      <w:numFmt w:val="bullet"/>
      <w:lvlText w:val="•"/>
      <w:lvlJc w:val="left"/>
      <w:pPr>
        <w:ind w:left="0" w:firstLine="0"/>
      </w:pPr>
    </w:lvl>
    <w:lvl w:ilvl="6" w:tplc="F99ECAB0">
      <w:start w:val="1"/>
      <w:numFmt w:val="bullet"/>
      <w:lvlText w:val="•"/>
      <w:lvlJc w:val="left"/>
      <w:pPr>
        <w:ind w:left="0" w:firstLine="0"/>
      </w:pPr>
    </w:lvl>
    <w:lvl w:ilvl="7" w:tplc="3FB8C708">
      <w:start w:val="1"/>
      <w:numFmt w:val="bullet"/>
      <w:lvlText w:val="•"/>
      <w:lvlJc w:val="left"/>
      <w:pPr>
        <w:ind w:left="0" w:firstLine="0"/>
      </w:pPr>
    </w:lvl>
    <w:lvl w:ilvl="8" w:tplc="0074BE02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A"/>
    <w:rsid w:val="000070A8"/>
    <w:rsid w:val="00012631"/>
    <w:rsid w:val="00054883"/>
    <w:rsid w:val="00114A61"/>
    <w:rsid w:val="001C103D"/>
    <w:rsid w:val="001E0BAD"/>
    <w:rsid w:val="0023612E"/>
    <w:rsid w:val="00294070"/>
    <w:rsid w:val="002C2D2A"/>
    <w:rsid w:val="002D116D"/>
    <w:rsid w:val="00321C14"/>
    <w:rsid w:val="00322C2A"/>
    <w:rsid w:val="00323BAA"/>
    <w:rsid w:val="003D325F"/>
    <w:rsid w:val="003E5CE8"/>
    <w:rsid w:val="00442C06"/>
    <w:rsid w:val="00456448"/>
    <w:rsid w:val="00467131"/>
    <w:rsid w:val="004C14CD"/>
    <w:rsid w:val="005E3A81"/>
    <w:rsid w:val="006460EC"/>
    <w:rsid w:val="006707A4"/>
    <w:rsid w:val="00671BC1"/>
    <w:rsid w:val="006D6403"/>
    <w:rsid w:val="006F00D7"/>
    <w:rsid w:val="007A3C75"/>
    <w:rsid w:val="007E369A"/>
    <w:rsid w:val="007E712A"/>
    <w:rsid w:val="007E7CF8"/>
    <w:rsid w:val="008141F3"/>
    <w:rsid w:val="00830DAB"/>
    <w:rsid w:val="008C06C4"/>
    <w:rsid w:val="0094504D"/>
    <w:rsid w:val="00974290"/>
    <w:rsid w:val="009A323E"/>
    <w:rsid w:val="009F4D71"/>
    <w:rsid w:val="00A1160F"/>
    <w:rsid w:val="00A21E26"/>
    <w:rsid w:val="00A358CF"/>
    <w:rsid w:val="00A36E98"/>
    <w:rsid w:val="00A532D1"/>
    <w:rsid w:val="00A57C70"/>
    <w:rsid w:val="00A87C0D"/>
    <w:rsid w:val="00AB26E3"/>
    <w:rsid w:val="00AC6606"/>
    <w:rsid w:val="00AE0439"/>
    <w:rsid w:val="00B12943"/>
    <w:rsid w:val="00B636CD"/>
    <w:rsid w:val="00B87A85"/>
    <w:rsid w:val="00C86508"/>
    <w:rsid w:val="00CB4DF9"/>
    <w:rsid w:val="00CC7F1C"/>
    <w:rsid w:val="00D55868"/>
    <w:rsid w:val="00D63899"/>
    <w:rsid w:val="00D853B1"/>
    <w:rsid w:val="00DB5F72"/>
    <w:rsid w:val="00DD6C62"/>
    <w:rsid w:val="00DE0904"/>
    <w:rsid w:val="00DE7FCC"/>
    <w:rsid w:val="00DF541D"/>
    <w:rsid w:val="00E832D8"/>
    <w:rsid w:val="00EA6A23"/>
    <w:rsid w:val="00EF6B07"/>
    <w:rsid w:val="00F628AC"/>
    <w:rsid w:val="00F82C91"/>
    <w:rsid w:val="00F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E369A"/>
    <w:pPr>
      <w:widowControl w:val="0"/>
      <w:bidi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369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23"/>
  </w:style>
  <w:style w:type="paragraph" w:styleId="Footer">
    <w:name w:val="footer"/>
    <w:basedOn w:val="Normal"/>
    <w:link w:val="FooterChar"/>
    <w:uiPriority w:val="99"/>
    <w:unhideWhenUsed/>
    <w:rsid w:val="00EA6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23"/>
  </w:style>
  <w:style w:type="paragraph" w:styleId="BalloonText">
    <w:name w:val="Balloon Text"/>
    <w:basedOn w:val="Normal"/>
    <w:link w:val="BalloonTextChar"/>
    <w:uiPriority w:val="99"/>
    <w:semiHidden/>
    <w:unhideWhenUsed/>
    <w:rsid w:val="00E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1516</Words>
  <Characters>7583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4</cp:revision>
  <dcterms:created xsi:type="dcterms:W3CDTF">2014-03-30T05:08:00Z</dcterms:created>
  <dcterms:modified xsi:type="dcterms:W3CDTF">2014-03-30T05:26:00Z</dcterms:modified>
</cp:coreProperties>
</file>